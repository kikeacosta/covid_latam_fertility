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6BD37447" w:rsidR="00F71367" w:rsidRPr="00925AAC" w:rsidRDefault="003B6693">
      <w:pPr>
        <w:spacing w:line="360" w:lineRule="auto"/>
        <w:jc w:val="right"/>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Barcelona, April 22</w:t>
      </w:r>
      <w:ins w:id="0" w:author="Miriam Hils" w:date="2022-04-07T14:02:00Z">
        <w:r w:rsidR="0027058A">
          <w:rPr>
            <w:rFonts w:ascii="Times New Roman" w:eastAsia="Times New Roman" w:hAnsi="Times New Roman" w:cs="Times New Roman"/>
            <w:color w:val="00112B"/>
            <w:sz w:val="24"/>
            <w:szCs w:val="24"/>
          </w:rPr>
          <w:t>,</w:t>
        </w:r>
      </w:ins>
      <w:del w:id="1" w:author="Miriam Hils" w:date="2022-04-07T14:02:00Z">
        <w:r w:rsidRPr="00925AAC" w:rsidDel="0027058A">
          <w:rPr>
            <w:rFonts w:ascii="Times New Roman" w:eastAsia="Times New Roman" w:hAnsi="Times New Roman" w:cs="Times New Roman"/>
            <w:color w:val="00112B"/>
            <w:sz w:val="24"/>
            <w:szCs w:val="24"/>
          </w:rPr>
          <w:delText>nd.</w:delText>
        </w:r>
      </w:del>
      <w:r w:rsidRPr="00925AAC">
        <w:rPr>
          <w:rFonts w:ascii="Times New Roman" w:eastAsia="Times New Roman" w:hAnsi="Times New Roman" w:cs="Times New Roman"/>
          <w:color w:val="00112B"/>
          <w:sz w:val="24"/>
          <w:szCs w:val="24"/>
        </w:rPr>
        <w:t xml:space="preserve"> 2022</w:t>
      </w:r>
    </w:p>
    <w:p w14:paraId="00000006" w14:textId="77777777" w:rsidR="00F71367" w:rsidRPr="00925AAC" w:rsidRDefault="00F71367">
      <w:pPr>
        <w:spacing w:line="360" w:lineRule="auto"/>
        <w:jc w:val="right"/>
        <w:rPr>
          <w:rFonts w:ascii="Times New Roman" w:eastAsia="Times New Roman" w:hAnsi="Times New Roman" w:cs="Times New Roman"/>
          <w:color w:val="00112B"/>
          <w:sz w:val="24"/>
          <w:szCs w:val="24"/>
        </w:rPr>
      </w:pPr>
    </w:p>
    <w:p w14:paraId="00000007" w14:textId="77777777" w:rsidR="00F71367" w:rsidRPr="00925AAC" w:rsidRDefault="00F71367">
      <w:pPr>
        <w:spacing w:line="360" w:lineRule="auto"/>
        <w:jc w:val="right"/>
        <w:rPr>
          <w:rFonts w:ascii="Times New Roman" w:eastAsia="Times New Roman" w:hAnsi="Times New Roman" w:cs="Times New Roman"/>
          <w:color w:val="00112B"/>
          <w:sz w:val="24"/>
          <w:szCs w:val="24"/>
        </w:rPr>
      </w:pPr>
    </w:p>
    <w:p w14:paraId="00000008" w14:textId="77777777" w:rsidR="00F71367" w:rsidRPr="00925AAC" w:rsidRDefault="003B6693">
      <w:pPr>
        <w:spacing w:line="360" w:lineRule="auto"/>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Drs. </w:t>
      </w:r>
      <w:proofErr w:type="spellStart"/>
      <w:r w:rsidRPr="00925AAC">
        <w:rPr>
          <w:rFonts w:ascii="Times New Roman" w:eastAsia="Times New Roman" w:hAnsi="Times New Roman" w:cs="Times New Roman"/>
          <w:color w:val="00112B"/>
          <w:sz w:val="24"/>
          <w:szCs w:val="24"/>
        </w:rPr>
        <w:t>Muttarak</w:t>
      </w:r>
      <w:proofErr w:type="spellEnd"/>
      <w:r w:rsidRPr="00925AAC">
        <w:rPr>
          <w:rFonts w:ascii="Times New Roman" w:eastAsia="Times New Roman" w:hAnsi="Times New Roman" w:cs="Times New Roman"/>
          <w:color w:val="00112B"/>
          <w:sz w:val="24"/>
          <w:szCs w:val="24"/>
        </w:rPr>
        <w:t xml:space="preserve"> and Wilde,</w:t>
      </w:r>
    </w:p>
    <w:p w14:paraId="00000009" w14:textId="77777777" w:rsidR="00F71367" w:rsidRPr="00925AAC" w:rsidRDefault="003B6693">
      <w:pPr>
        <w:spacing w:line="360" w:lineRule="auto"/>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Editors</w:t>
      </w:r>
    </w:p>
    <w:p w14:paraId="0000000A" w14:textId="77777777" w:rsidR="00F71367" w:rsidRPr="00925AAC" w:rsidRDefault="003B6693">
      <w:pPr>
        <w:spacing w:line="360" w:lineRule="auto"/>
        <w:rPr>
          <w:rFonts w:ascii="Times New Roman" w:eastAsia="Times New Roman" w:hAnsi="Times New Roman" w:cs="Times New Roman"/>
          <w:i/>
          <w:color w:val="00112B"/>
          <w:sz w:val="24"/>
          <w:szCs w:val="24"/>
        </w:rPr>
      </w:pPr>
      <w:r w:rsidRPr="00925AAC">
        <w:rPr>
          <w:rFonts w:ascii="Times New Roman" w:eastAsia="Times New Roman" w:hAnsi="Times New Roman" w:cs="Times New Roman"/>
          <w:i/>
          <w:color w:val="00112B"/>
          <w:sz w:val="24"/>
          <w:szCs w:val="24"/>
        </w:rPr>
        <w:t>Population and Development Review</w:t>
      </w:r>
    </w:p>
    <w:p w14:paraId="0000000B"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0C"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0D" w14:textId="3337D4FB" w:rsidR="00F71367" w:rsidRPr="00925AAC" w:rsidRDefault="003B6693">
      <w:pPr>
        <w:spacing w:line="360" w:lineRule="auto"/>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Dear Drs</w:t>
      </w:r>
      <w:ins w:id="2" w:author="Miriam Hils" w:date="2022-04-07T14:02:00Z">
        <w:r w:rsidR="0027058A">
          <w:rPr>
            <w:rFonts w:ascii="Times New Roman" w:eastAsia="Times New Roman" w:hAnsi="Times New Roman" w:cs="Times New Roman"/>
            <w:color w:val="00112B"/>
            <w:sz w:val="24"/>
            <w:szCs w:val="24"/>
            <w:highlight w:val="white"/>
          </w:rPr>
          <w:t xml:space="preserve">. </w:t>
        </w:r>
        <w:proofErr w:type="spellStart"/>
        <w:r w:rsidR="0027058A" w:rsidRPr="00925AAC">
          <w:rPr>
            <w:rFonts w:ascii="Times New Roman" w:eastAsia="Times New Roman" w:hAnsi="Times New Roman" w:cs="Times New Roman"/>
            <w:color w:val="00112B"/>
            <w:sz w:val="24"/>
            <w:szCs w:val="24"/>
          </w:rPr>
          <w:t>Muttarak</w:t>
        </w:r>
        <w:proofErr w:type="spellEnd"/>
        <w:r w:rsidR="0027058A" w:rsidRPr="00925AAC">
          <w:rPr>
            <w:rFonts w:ascii="Times New Roman" w:eastAsia="Times New Roman" w:hAnsi="Times New Roman" w:cs="Times New Roman"/>
            <w:color w:val="00112B"/>
            <w:sz w:val="24"/>
            <w:szCs w:val="24"/>
          </w:rPr>
          <w:t xml:space="preserve"> and Wilde</w:t>
        </w:r>
      </w:ins>
      <w:r w:rsidRPr="00925AAC">
        <w:rPr>
          <w:rFonts w:ascii="Times New Roman" w:eastAsia="Times New Roman" w:hAnsi="Times New Roman" w:cs="Times New Roman"/>
          <w:color w:val="00112B"/>
          <w:sz w:val="24"/>
          <w:szCs w:val="24"/>
          <w:highlight w:val="white"/>
        </w:rPr>
        <w:t xml:space="preserve">, </w:t>
      </w:r>
    </w:p>
    <w:p w14:paraId="0000000E" w14:textId="77777777" w:rsidR="00F71367" w:rsidRPr="00925AAC" w:rsidRDefault="00F71367">
      <w:pPr>
        <w:spacing w:line="360" w:lineRule="auto"/>
        <w:jc w:val="both"/>
        <w:rPr>
          <w:rFonts w:ascii="Times New Roman" w:eastAsia="Times New Roman" w:hAnsi="Times New Roman" w:cs="Times New Roman"/>
          <w:color w:val="00112B"/>
          <w:sz w:val="24"/>
          <w:szCs w:val="24"/>
          <w:highlight w:val="white"/>
        </w:rPr>
      </w:pPr>
    </w:p>
    <w:p w14:paraId="0000000F" w14:textId="1E5A3CBC" w:rsidR="00F71367" w:rsidRPr="00925AAC" w:rsidRDefault="003B6693">
      <w:pPr>
        <w:spacing w:line="360" w:lineRule="auto"/>
        <w:ind w:firstLine="720"/>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 xml:space="preserve">We are delighted to submit our manuscript </w:t>
      </w:r>
      <w:ins w:id="3" w:author="Miriam Hils" w:date="2022-04-07T14:03:00Z">
        <w:r w:rsidR="0027058A">
          <w:rPr>
            <w:rFonts w:ascii="Times New Roman" w:eastAsia="Times New Roman" w:hAnsi="Times New Roman" w:cs="Times New Roman"/>
            <w:color w:val="00112B"/>
            <w:sz w:val="24"/>
            <w:szCs w:val="24"/>
            <w:highlight w:val="white"/>
          </w:rPr>
          <w:t>en</w:t>
        </w:r>
      </w:ins>
      <w:r w:rsidRPr="00925AAC">
        <w:rPr>
          <w:rFonts w:ascii="Times New Roman" w:eastAsia="Times New Roman" w:hAnsi="Times New Roman" w:cs="Times New Roman"/>
          <w:color w:val="00112B"/>
          <w:sz w:val="24"/>
          <w:szCs w:val="24"/>
          <w:highlight w:val="white"/>
        </w:rPr>
        <w:t>titled “</w:t>
      </w:r>
      <w:r w:rsidRPr="00925AAC">
        <w:rPr>
          <w:rFonts w:ascii="Times New Roman" w:eastAsia="Times New Roman" w:hAnsi="Times New Roman" w:cs="Times New Roman"/>
          <w:color w:val="00112B"/>
          <w:sz w:val="24"/>
          <w:szCs w:val="24"/>
        </w:rPr>
        <w:t>Heterogeneous associations between the Covid-19 pandemic and births across subnational areas in Brazil and Colombia. A registry</w:t>
      </w:r>
      <w:ins w:id="4" w:author="Miriam Hils" w:date="2022-04-12T12:58:00Z">
        <w:r w:rsidR="001D793C">
          <w:rPr>
            <w:rFonts w:ascii="Times New Roman" w:eastAsia="Times New Roman" w:hAnsi="Times New Roman" w:cs="Times New Roman"/>
            <w:color w:val="00112B"/>
            <w:sz w:val="24"/>
            <w:szCs w:val="24"/>
          </w:rPr>
          <w:t xml:space="preserve"> </w:t>
        </w:r>
      </w:ins>
      <w:del w:id="5" w:author="Miriam Hils" w:date="2022-04-12T12:58:00Z">
        <w:r w:rsidRPr="00925AAC" w:rsidDel="001D793C">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data-based analysis</w:t>
      </w:r>
      <w:r w:rsidRPr="00925AAC">
        <w:rPr>
          <w:rFonts w:ascii="Times New Roman" w:eastAsia="Times New Roman" w:hAnsi="Times New Roman" w:cs="Times New Roman"/>
          <w:color w:val="00112B"/>
          <w:sz w:val="24"/>
          <w:szCs w:val="24"/>
          <w:highlight w:val="white"/>
        </w:rPr>
        <w:t xml:space="preserve">” </w:t>
      </w:r>
      <w:del w:id="6" w:author="Miriam Hils" w:date="2022-04-07T14:08:00Z">
        <w:r w:rsidRPr="00925AAC" w:rsidDel="001567E1">
          <w:rPr>
            <w:rFonts w:ascii="Times New Roman" w:eastAsia="Times New Roman" w:hAnsi="Times New Roman" w:cs="Times New Roman"/>
            <w:color w:val="00112B"/>
            <w:sz w:val="24"/>
            <w:szCs w:val="24"/>
            <w:highlight w:val="white"/>
          </w:rPr>
          <w:delText>for consideration</w:delText>
        </w:r>
      </w:del>
      <w:ins w:id="7" w:author="Miriam Hils" w:date="2022-04-07T14:08:00Z">
        <w:r w:rsidR="001567E1">
          <w:rPr>
            <w:rFonts w:ascii="Times New Roman" w:eastAsia="Times New Roman" w:hAnsi="Times New Roman" w:cs="Times New Roman"/>
            <w:color w:val="00112B"/>
            <w:sz w:val="24"/>
            <w:szCs w:val="24"/>
            <w:highlight w:val="white"/>
          </w:rPr>
          <w:t>to be considered</w:t>
        </w:r>
      </w:ins>
      <w:r w:rsidRPr="00925AAC">
        <w:rPr>
          <w:rFonts w:ascii="Times New Roman" w:eastAsia="Times New Roman" w:hAnsi="Times New Roman" w:cs="Times New Roman"/>
          <w:color w:val="00112B"/>
          <w:sz w:val="24"/>
          <w:szCs w:val="24"/>
          <w:highlight w:val="white"/>
        </w:rPr>
        <w:t xml:space="preserve"> </w:t>
      </w:r>
      <w:ins w:id="8" w:author="Miriam Hils" w:date="2022-04-07T14:04:00Z">
        <w:r w:rsidR="0027058A">
          <w:rPr>
            <w:rFonts w:ascii="Times New Roman" w:eastAsia="Times New Roman" w:hAnsi="Times New Roman" w:cs="Times New Roman"/>
            <w:color w:val="00112B"/>
            <w:sz w:val="24"/>
            <w:szCs w:val="24"/>
            <w:highlight w:val="white"/>
          </w:rPr>
          <w:t>for publication in</w:t>
        </w:r>
      </w:ins>
      <w:del w:id="9" w:author="Miriam Hils" w:date="2022-04-07T14:03:00Z">
        <w:r w:rsidRPr="00925AAC" w:rsidDel="0027058A">
          <w:rPr>
            <w:rFonts w:ascii="Times New Roman" w:eastAsia="Times New Roman" w:hAnsi="Times New Roman" w:cs="Times New Roman"/>
            <w:color w:val="00112B"/>
            <w:sz w:val="24"/>
            <w:szCs w:val="24"/>
            <w:highlight w:val="white"/>
          </w:rPr>
          <w:delText>to</w:delText>
        </w:r>
      </w:del>
      <w:r w:rsidRPr="00925AAC">
        <w:rPr>
          <w:rFonts w:ascii="Times New Roman" w:eastAsia="Times New Roman" w:hAnsi="Times New Roman" w:cs="Times New Roman"/>
          <w:color w:val="00112B"/>
          <w:sz w:val="24"/>
          <w:szCs w:val="24"/>
          <w:highlight w:val="white"/>
        </w:rPr>
        <w:t xml:space="preserve"> the </w:t>
      </w:r>
      <w:r w:rsidRPr="00925AAC">
        <w:rPr>
          <w:rFonts w:ascii="Times New Roman" w:eastAsia="Times New Roman" w:hAnsi="Times New Roman" w:cs="Times New Roman"/>
          <w:i/>
          <w:color w:val="00112B"/>
          <w:sz w:val="24"/>
          <w:szCs w:val="24"/>
          <w:highlight w:val="white"/>
        </w:rPr>
        <w:t>Population and Development Review</w:t>
      </w:r>
      <w:r w:rsidRPr="00925AAC">
        <w:rPr>
          <w:rFonts w:ascii="Times New Roman" w:eastAsia="Times New Roman" w:hAnsi="Times New Roman" w:cs="Times New Roman"/>
          <w:color w:val="00112B"/>
          <w:sz w:val="24"/>
          <w:szCs w:val="24"/>
          <w:highlight w:val="white"/>
        </w:rPr>
        <w:t xml:space="preserve"> </w:t>
      </w:r>
      <w:ins w:id="10" w:author="Miriam Hils" w:date="2022-04-12T12:57:00Z">
        <w:r w:rsidR="001D793C">
          <w:rPr>
            <w:rFonts w:ascii="Times New Roman" w:eastAsia="Times New Roman" w:hAnsi="Times New Roman" w:cs="Times New Roman"/>
            <w:color w:val="00112B"/>
            <w:sz w:val="24"/>
            <w:szCs w:val="24"/>
            <w:highlight w:val="white"/>
          </w:rPr>
          <w:t>s</w:t>
        </w:r>
      </w:ins>
      <w:del w:id="11" w:author="Miriam Hils" w:date="2022-04-12T12:57:00Z">
        <w:r w:rsidRPr="00925AAC" w:rsidDel="001D793C">
          <w:rPr>
            <w:rFonts w:ascii="Times New Roman" w:eastAsia="Times New Roman" w:hAnsi="Times New Roman" w:cs="Times New Roman"/>
            <w:color w:val="00112B"/>
            <w:sz w:val="24"/>
            <w:szCs w:val="24"/>
            <w:highlight w:val="white"/>
          </w:rPr>
          <w:delText>S</w:delText>
        </w:r>
      </w:del>
      <w:r w:rsidRPr="00925AAC">
        <w:rPr>
          <w:rFonts w:ascii="Times New Roman" w:eastAsia="Times New Roman" w:hAnsi="Times New Roman" w:cs="Times New Roman"/>
          <w:color w:val="00112B"/>
          <w:sz w:val="24"/>
          <w:szCs w:val="24"/>
          <w:highlight w:val="white"/>
        </w:rPr>
        <w:t xml:space="preserve">upplement on the Covid-19 pandemic and its impact on fertility and family dynamics. </w:t>
      </w:r>
    </w:p>
    <w:p w14:paraId="00000010" w14:textId="77777777" w:rsidR="00F71367" w:rsidRPr="00925AAC" w:rsidRDefault="00F71367">
      <w:pPr>
        <w:spacing w:line="360" w:lineRule="auto"/>
        <w:jc w:val="both"/>
        <w:rPr>
          <w:rFonts w:ascii="Times New Roman" w:eastAsia="Times New Roman" w:hAnsi="Times New Roman" w:cs="Times New Roman"/>
          <w:color w:val="00112B"/>
          <w:sz w:val="24"/>
          <w:szCs w:val="24"/>
          <w:highlight w:val="white"/>
        </w:rPr>
      </w:pPr>
    </w:p>
    <w:p w14:paraId="00000011" w14:textId="77777777" w:rsidR="00F71367" w:rsidRPr="00925AAC" w:rsidRDefault="00F71367">
      <w:pPr>
        <w:spacing w:line="360" w:lineRule="auto"/>
        <w:jc w:val="both"/>
        <w:rPr>
          <w:rFonts w:ascii="Times New Roman" w:eastAsia="Times New Roman" w:hAnsi="Times New Roman" w:cs="Times New Roman"/>
          <w:color w:val="00112B"/>
          <w:sz w:val="24"/>
          <w:szCs w:val="24"/>
          <w:highlight w:val="white"/>
        </w:rPr>
      </w:pPr>
    </w:p>
    <w:p w14:paraId="00000012" w14:textId="77777777" w:rsidR="00F71367" w:rsidRPr="00925AAC" w:rsidRDefault="003B6693">
      <w:pPr>
        <w:spacing w:line="360" w:lineRule="auto"/>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Thank you for considering our work.</w:t>
      </w:r>
    </w:p>
    <w:p w14:paraId="00000013" w14:textId="77777777" w:rsidR="00F71367" w:rsidRPr="00925AAC" w:rsidRDefault="00F71367">
      <w:pPr>
        <w:spacing w:line="360" w:lineRule="auto"/>
        <w:jc w:val="both"/>
        <w:rPr>
          <w:rFonts w:ascii="Times New Roman" w:eastAsia="Times New Roman" w:hAnsi="Times New Roman" w:cs="Times New Roman"/>
          <w:color w:val="00112B"/>
          <w:sz w:val="24"/>
          <w:szCs w:val="24"/>
          <w:highlight w:val="white"/>
        </w:rPr>
      </w:pPr>
    </w:p>
    <w:p w14:paraId="00000014" w14:textId="7AFDA0F8" w:rsidR="00F71367" w:rsidRPr="00925AAC" w:rsidRDefault="003B6693">
      <w:pPr>
        <w:spacing w:line="360" w:lineRule="auto"/>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 xml:space="preserve">Sincerely yours, also on behalf of Drs. Sacco, Pardo, </w:t>
      </w:r>
      <w:proofErr w:type="spellStart"/>
      <w:r w:rsidRPr="00925AAC">
        <w:rPr>
          <w:rFonts w:ascii="Times New Roman" w:eastAsia="Times New Roman" w:hAnsi="Times New Roman" w:cs="Times New Roman"/>
          <w:color w:val="00112B"/>
          <w:sz w:val="24"/>
          <w:szCs w:val="24"/>
          <w:highlight w:val="white"/>
        </w:rPr>
        <w:t>Urdinola</w:t>
      </w:r>
      <w:proofErr w:type="spellEnd"/>
      <w:r w:rsidRPr="00925AAC">
        <w:rPr>
          <w:rFonts w:ascii="Times New Roman" w:eastAsia="Times New Roman" w:hAnsi="Times New Roman" w:cs="Times New Roman"/>
          <w:color w:val="00112B"/>
          <w:sz w:val="24"/>
          <w:szCs w:val="24"/>
          <w:highlight w:val="white"/>
        </w:rPr>
        <w:t>, and Acosta</w:t>
      </w:r>
      <w:ins w:id="12" w:author="Miriam Hils" w:date="2022-04-12T12:58:00Z">
        <w:r w:rsidR="001D793C">
          <w:rPr>
            <w:rFonts w:ascii="Times New Roman" w:eastAsia="Times New Roman" w:hAnsi="Times New Roman" w:cs="Times New Roman"/>
            <w:color w:val="00112B"/>
            <w:sz w:val="24"/>
            <w:szCs w:val="24"/>
            <w:highlight w:val="white"/>
          </w:rPr>
          <w:t>,</w:t>
        </w:r>
      </w:ins>
      <w:del w:id="13" w:author="Miriam Hils" w:date="2022-04-12T12:58:00Z">
        <w:r w:rsidRPr="00925AAC" w:rsidDel="001D793C">
          <w:rPr>
            <w:rFonts w:ascii="Times New Roman" w:eastAsia="Times New Roman" w:hAnsi="Times New Roman" w:cs="Times New Roman"/>
            <w:color w:val="00112B"/>
            <w:sz w:val="24"/>
            <w:szCs w:val="24"/>
            <w:highlight w:val="white"/>
          </w:rPr>
          <w:delText>.</w:delText>
        </w:r>
      </w:del>
    </w:p>
    <w:p w14:paraId="00000015"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16"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17"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18" w14:textId="77777777" w:rsidR="00F71367" w:rsidRPr="00925AAC" w:rsidRDefault="003B6693">
      <w:pPr>
        <w:spacing w:line="360" w:lineRule="auto"/>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 xml:space="preserve">Dr. Andres Castro Torres </w:t>
      </w:r>
    </w:p>
    <w:p w14:paraId="00000019" w14:textId="77777777" w:rsidR="00F71367" w:rsidRPr="00925AAC" w:rsidRDefault="003B6693">
      <w:pPr>
        <w:spacing w:line="360" w:lineRule="auto"/>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Corresponding author</w:t>
      </w:r>
    </w:p>
    <w:p w14:paraId="0000001A" w14:textId="77777777" w:rsidR="00F71367" w:rsidRPr="00925AAC" w:rsidRDefault="003B6693">
      <w:pPr>
        <w:spacing w:line="360" w:lineRule="auto"/>
        <w:rPr>
          <w:rFonts w:ascii="Times New Roman" w:eastAsia="Times New Roman" w:hAnsi="Times New Roman" w:cs="Times New Roman"/>
          <w:b/>
          <w:color w:val="00112B"/>
          <w:sz w:val="24"/>
          <w:szCs w:val="24"/>
        </w:rPr>
      </w:pPr>
      <w:r w:rsidRPr="00925AAC">
        <w:rPr>
          <w:rFonts w:ascii="Times New Roman" w:eastAsia="Times New Roman" w:hAnsi="Times New Roman" w:cs="Times New Roman"/>
          <w:color w:val="00112B"/>
          <w:sz w:val="24"/>
          <w:szCs w:val="24"/>
          <w:highlight w:val="white"/>
        </w:rPr>
        <w:t xml:space="preserve">E-mail: acastro@ced.uab.es </w:t>
      </w:r>
      <w:r w:rsidRPr="00925AAC">
        <w:rPr>
          <w:rFonts w:ascii="Times New Roman" w:hAnsi="Times New Roman" w:cs="Times New Roman"/>
          <w:sz w:val="24"/>
          <w:szCs w:val="24"/>
        </w:rPr>
        <w:br w:type="page"/>
      </w:r>
    </w:p>
    <w:p w14:paraId="0000001B" w14:textId="6F154739" w:rsidR="00F71367" w:rsidRPr="00925AAC" w:rsidRDefault="003B6693">
      <w:pPr>
        <w:spacing w:line="360" w:lineRule="auto"/>
        <w:jc w:val="center"/>
        <w:rPr>
          <w:rFonts w:ascii="Times New Roman" w:eastAsia="Times New Roman" w:hAnsi="Times New Roman" w:cs="Times New Roman"/>
          <w:b/>
          <w:color w:val="00112B"/>
          <w:sz w:val="24"/>
          <w:szCs w:val="24"/>
        </w:rPr>
      </w:pPr>
      <w:r w:rsidRPr="00925AAC">
        <w:rPr>
          <w:rFonts w:ascii="Times New Roman" w:eastAsia="Times New Roman" w:hAnsi="Times New Roman" w:cs="Times New Roman"/>
          <w:b/>
          <w:color w:val="00112B"/>
          <w:sz w:val="24"/>
          <w:szCs w:val="24"/>
        </w:rPr>
        <w:lastRenderedPageBreak/>
        <w:t>Heterogeneous associations between the Covid-19 pandemic and births across subnational areas Brazil and Colombia. A registry</w:t>
      </w:r>
      <w:ins w:id="14" w:author="Miriam Hils" w:date="2022-04-12T12:58:00Z">
        <w:r w:rsidR="001D793C">
          <w:rPr>
            <w:rFonts w:ascii="Times New Roman" w:eastAsia="Times New Roman" w:hAnsi="Times New Roman" w:cs="Times New Roman"/>
            <w:b/>
            <w:color w:val="00112B"/>
            <w:sz w:val="24"/>
            <w:szCs w:val="24"/>
          </w:rPr>
          <w:t xml:space="preserve"> </w:t>
        </w:r>
      </w:ins>
      <w:del w:id="15" w:author="Miriam Hils" w:date="2022-04-12T12:58:00Z">
        <w:r w:rsidRPr="00925AAC" w:rsidDel="001D793C">
          <w:rPr>
            <w:rFonts w:ascii="Times New Roman" w:eastAsia="Times New Roman" w:hAnsi="Times New Roman" w:cs="Times New Roman"/>
            <w:b/>
            <w:color w:val="00112B"/>
            <w:sz w:val="24"/>
            <w:szCs w:val="24"/>
          </w:rPr>
          <w:delText>-</w:delText>
        </w:r>
      </w:del>
      <w:r w:rsidRPr="00925AAC">
        <w:rPr>
          <w:rFonts w:ascii="Times New Roman" w:eastAsia="Times New Roman" w:hAnsi="Times New Roman" w:cs="Times New Roman"/>
          <w:b/>
          <w:color w:val="00112B"/>
          <w:sz w:val="24"/>
          <w:szCs w:val="24"/>
        </w:rPr>
        <w:t>data-based analysis</w:t>
      </w:r>
    </w:p>
    <w:p w14:paraId="0000001C" w14:textId="77777777" w:rsidR="00F71367" w:rsidRPr="00925AAC" w:rsidRDefault="00F71367">
      <w:pPr>
        <w:spacing w:line="360" w:lineRule="auto"/>
        <w:ind w:left="720"/>
        <w:rPr>
          <w:rFonts w:ascii="Times New Roman" w:eastAsia="Times New Roman" w:hAnsi="Times New Roman" w:cs="Times New Roman"/>
          <w:color w:val="00112B"/>
          <w:sz w:val="24"/>
          <w:szCs w:val="24"/>
        </w:rPr>
      </w:pPr>
    </w:p>
    <w:p w14:paraId="0000001D" w14:textId="77777777" w:rsidR="00F71367" w:rsidRPr="00925AAC" w:rsidRDefault="003B6693">
      <w:pPr>
        <w:spacing w:line="360" w:lineRule="auto"/>
        <w:jc w:val="center"/>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Castro Torres, A.F. (Center for Demographic Studies), Acosta, E. (Max Planck Institute for Demographic Research), Pardo, I. (Universidad de la República)  Sacco, N. (Penn State University),  </w:t>
      </w:r>
      <w:proofErr w:type="spellStart"/>
      <w:r w:rsidRPr="00925AAC">
        <w:rPr>
          <w:rFonts w:ascii="Times New Roman" w:eastAsia="Times New Roman" w:hAnsi="Times New Roman" w:cs="Times New Roman"/>
          <w:color w:val="00112B"/>
          <w:sz w:val="24"/>
          <w:szCs w:val="24"/>
        </w:rPr>
        <w:t>Urdinola</w:t>
      </w:r>
      <w:proofErr w:type="spellEnd"/>
      <w:r w:rsidRPr="00925AAC">
        <w:rPr>
          <w:rFonts w:ascii="Times New Roman" w:eastAsia="Times New Roman" w:hAnsi="Times New Roman" w:cs="Times New Roman"/>
          <w:color w:val="00112B"/>
          <w:sz w:val="24"/>
          <w:szCs w:val="24"/>
        </w:rPr>
        <w:t>, B.P. (Universidad Nacional de Colombia)</w:t>
      </w:r>
    </w:p>
    <w:p w14:paraId="0000001E" w14:textId="77777777" w:rsidR="00F71367" w:rsidRPr="00925AAC" w:rsidRDefault="003B6693">
      <w:pPr>
        <w:spacing w:line="360" w:lineRule="auto"/>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 </w:t>
      </w:r>
    </w:p>
    <w:p w14:paraId="0000001F" w14:textId="77777777" w:rsidR="00F71367" w:rsidRPr="00925AAC" w:rsidRDefault="00F71367">
      <w:pPr>
        <w:spacing w:line="360" w:lineRule="auto"/>
        <w:rPr>
          <w:rFonts w:ascii="Times New Roman" w:eastAsia="Times New Roman" w:hAnsi="Times New Roman" w:cs="Times New Roman"/>
          <w:color w:val="00112B"/>
          <w:sz w:val="24"/>
          <w:szCs w:val="24"/>
        </w:rPr>
      </w:pPr>
    </w:p>
    <w:p w14:paraId="00000020" w14:textId="77777777" w:rsidR="00F71367" w:rsidRPr="00925AAC" w:rsidRDefault="003B6693">
      <w:pPr>
        <w:spacing w:line="360" w:lineRule="auto"/>
        <w:jc w:val="center"/>
        <w:rPr>
          <w:rFonts w:ascii="Times New Roman" w:eastAsia="Times New Roman" w:hAnsi="Times New Roman" w:cs="Times New Roman"/>
          <w:b/>
          <w:color w:val="00112B"/>
          <w:sz w:val="24"/>
          <w:szCs w:val="24"/>
        </w:rPr>
      </w:pPr>
      <w:r w:rsidRPr="00925AAC">
        <w:rPr>
          <w:rFonts w:ascii="Times New Roman" w:eastAsia="Times New Roman" w:hAnsi="Times New Roman" w:cs="Times New Roman"/>
          <w:b/>
          <w:color w:val="00112B"/>
          <w:sz w:val="24"/>
          <w:szCs w:val="24"/>
        </w:rPr>
        <w:t>Abstract</w:t>
      </w:r>
    </w:p>
    <w:p w14:paraId="00000021" w14:textId="77777777" w:rsidR="00F71367" w:rsidRPr="00925AAC" w:rsidRDefault="00F71367">
      <w:pPr>
        <w:spacing w:line="360" w:lineRule="auto"/>
        <w:rPr>
          <w:rFonts w:ascii="Times New Roman" w:eastAsia="Times New Roman" w:hAnsi="Times New Roman" w:cs="Times New Roman"/>
          <w:color w:val="00112B"/>
          <w:sz w:val="24"/>
          <w:szCs w:val="24"/>
        </w:rPr>
      </w:pPr>
    </w:p>
    <w:p w14:paraId="00000022" w14:textId="233A5701" w:rsidR="00F71367" w:rsidRPr="00925AAC" w:rsidRDefault="003B6693">
      <w:pPr>
        <w:spacing w:line="360" w:lineRule="auto"/>
        <w:ind w:firstLine="720"/>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This work contributes to</w:t>
      </w:r>
      <w:ins w:id="16" w:author="Miriam Hils" w:date="2022-04-07T14:10:00Z">
        <w:r w:rsidR="001567E1">
          <w:rPr>
            <w:rFonts w:ascii="Times New Roman" w:eastAsia="Times New Roman" w:hAnsi="Times New Roman" w:cs="Times New Roman"/>
            <w:color w:val="00112B"/>
            <w:sz w:val="24"/>
            <w:szCs w:val="24"/>
          </w:rPr>
          <w:t xml:space="preserve"> the current</w:t>
        </w:r>
      </w:ins>
      <w:r w:rsidRPr="00925AAC">
        <w:rPr>
          <w:rFonts w:ascii="Times New Roman" w:eastAsia="Times New Roman" w:hAnsi="Times New Roman" w:cs="Times New Roman"/>
          <w:color w:val="00112B"/>
          <w:sz w:val="24"/>
          <w:szCs w:val="24"/>
        </w:rPr>
        <w:t xml:space="preserve"> understanding</w:t>
      </w:r>
      <w:ins w:id="17" w:author="Miriam Hils" w:date="2022-04-07T14:10:00Z">
        <w:r w:rsidR="001567E1">
          <w:rPr>
            <w:rFonts w:ascii="Times New Roman" w:eastAsia="Times New Roman" w:hAnsi="Times New Roman" w:cs="Times New Roman"/>
            <w:color w:val="00112B"/>
            <w:sz w:val="24"/>
            <w:szCs w:val="24"/>
          </w:rPr>
          <w:t xml:space="preserve"> of</w:t>
        </w:r>
      </w:ins>
      <w:r w:rsidRPr="00925AAC">
        <w:rPr>
          <w:rFonts w:ascii="Times New Roman" w:eastAsia="Times New Roman" w:hAnsi="Times New Roman" w:cs="Times New Roman"/>
          <w:color w:val="00112B"/>
          <w:sz w:val="24"/>
          <w:szCs w:val="24"/>
        </w:rPr>
        <w:t xml:space="preserve"> the potentially heterogeneous </w:t>
      </w:r>
      <w:del w:id="18" w:author="Miriam Hils" w:date="2022-04-12T13:00:00Z">
        <w:r w:rsidRPr="00925AAC" w:rsidDel="001D793C">
          <w:rPr>
            <w:rFonts w:ascii="Times New Roman" w:eastAsia="Times New Roman" w:hAnsi="Times New Roman" w:cs="Times New Roman"/>
            <w:color w:val="00112B"/>
            <w:sz w:val="24"/>
            <w:szCs w:val="24"/>
          </w:rPr>
          <w:delText xml:space="preserve">consequences </w:delText>
        </w:r>
      </w:del>
      <w:ins w:id="19" w:author="Miriam Hils" w:date="2022-04-12T13:00:00Z">
        <w:r w:rsidR="001D793C">
          <w:rPr>
            <w:rFonts w:ascii="Times New Roman" w:eastAsia="Times New Roman" w:hAnsi="Times New Roman" w:cs="Times New Roman"/>
            <w:color w:val="00112B"/>
            <w:sz w:val="24"/>
            <w:szCs w:val="24"/>
          </w:rPr>
          <w:t>impact</w:t>
        </w:r>
        <w:r w:rsidR="001D793C"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of the Covid-19 pandemic </w:t>
      </w:r>
      <w:del w:id="20" w:author="Miriam Hils" w:date="2022-04-12T13:00:00Z">
        <w:r w:rsidRPr="00925AAC" w:rsidDel="001D793C">
          <w:rPr>
            <w:rFonts w:ascii="Times New Roman" w:eastAsia="Times New Roman" w:hAnsi="Times New Roman" w:cs="Times New Roman"/>
            <w:color w:val="00112B"/>
            <w:sz w:val="24"/>
            <w:szCs w:val="24"/>
          </w:rPr>
          <w:delText xml:space="preserve">for </w:delText>
        </w:r>
      </w:del>
      <w:ins w:id="21" w:author="Miriam Hils" w:date="2022-04-12T13:00:00Z">
        <w:r w:rsidR="001D793C">
          <w:rPr>
            <w:rFonts w:ascii="Times New Roman" w:eastAsia="Times New Roman" w:hAnsi="Times New Roman" w:cs="Times New Roman"/>
            <w:color w:val="00112B"/>
            <w:sz w:val="24"/>
            <w:szCs w:val="24"/>
          </w:rPr>
          <w:t>on</w:t>
        </w:r>
        <w:r w:rsidR="001D793C"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changes in the number of births by </w:t>
      </w:r>
      <w:del w:id="22" w:author="Miriam Hils" w:date="2022-04-11T16:07:00Z">
        <w:r w:rsidRPr="00925AAC" w:rsidDel="001651B1">
          <w:rPr>
            <w:rFonts w:ascii="Times New Roman" w:eastAsia="Times New Roman" w:hAnsi="Times New Roman" w:cs="Times New Roman"/>
            <w:color w:val="00112B"/>
            <w:sz w:val="24"/>
            <w:szCs w:val="24"/>
          </w:rPr>
          <w:delText>mothers’</w:delText>
        </w:r>
      </w:del>
      <w:ins w:id="23" w:author="Miriam Hils" w:date="2022-04-11T16:07:00Z">
        <w:r w:rsidR="001651B1">
          <w:rPr>
            <w:rFonts w:ascii="Times New Roman" w:eastAsia="Times New Roman" w:hAnsi="Times New Roman" w:cs="Times New Roman"/>
            <w:color w:val="00112B"/>
            <w:sz w:val="24"/>
            <w:szCs w:val="24"/>
          </w:rPr>
          <w:t>maternal</w:t>
        </w:r>
      </w:ins>
      <w:r w:rsidRPr="00925AAC">
        <w:rPr>
          <w:rFonts w:ascii="Times New Roman" w:eastAsia="Times New Roman" w:hAnsi="Times New Roman" w:cs="Times New Roman"/>
          <w:color w:val="00112B"/>
          <w:sz w:val="24"/>
          <w:szCs w:val="24"/>
        </w:rPr>
        <w:t xml:space="preserve"> age and educational attainment in contexts </w:t>
      </w:r>
      <w:del w:id="24" w:author="Miriam Hils" w:date="2022-04-07T14:10:00Z">
        <w:r w:rsidRPr="00925AAC" w:rsidDel="001567E1">
          <w:rPr>
            <w:rFonts w:ascii="Times New Roman" w:eastAsia="Times New Roman" w:hAnsi="Times New Roman" w:cs="Times New Roman"/>
            <w:color w:val="00112B"/>
            <w:sz w:val="24"/>
            <w:szCs w:val="24"/>
          </w:rPr>
          <w:delText xml:space="preserve">of </w:delText>
        </w:r>
      </w:del>
      <w:ins w:id="25" w:author="Miriam Hils" w:date="2022-04-07T14:10:00Z">
        <w:r w:rsidR="001567E1">
          <w:rPr>
            <w:rFonts w:ascii="Times New Roman" w:eastAsia="Times New Roman" w:hAnsi="Times New Roman" w:cs="Times New Roman"/>
            <w:color w:val="00112B"/>
            <w:sz w:val="24"/>
            <w:szCs w:val="24"/>
          </w:rPr>
          <w:t>characterized by</w:t>
        </w:r>
        <w:r w:rsidR="001567E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high socioeconomic inequality and relatively poor institutional response</w:t>
      </w:r>
      <w:ins w:id="26" w:author="Miriam Hils" w:date="2022-04-07T14:10:00Z">
        <w:r w:rsidR="001567E1">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to the health and economic crises </w:t>
      </w:r>
      <w:del w:id="27" w:author="Miriam Hils" w:date="2022-04-12T13:01:00Z">
        <w:r w:rsidRPr="00925AAC" w:rsidDel="001D793C">
          <w:rPr>
            <w:rFonts w:ascii="Times New Roman" w:eastAsia="Times New Roman" w:hAnsi="Times New Roman" w:cs="Times New Roman"/>
            <w:color w:val="00112B"/>
            <w:sz w:val="24"/>
            <w:szCs w:val="24"/>
          </w:rPr>
          <w:delText xml:space="preserve">spurred </w:delText>
        </w:r>
      </w:del>
      <w:ins w:id="28" w:author="Miriam Hils" w:date="2022-04-12T13:01:00Z">
        <w:r w:rsidR="001D793C">
          <w:rPr>
            <w:rFonts w:ascii="Times New Roman" w:eastAsia="Times New Roman" w:hAnsi="Times New Roman" w:cs="Times New Roman"/>
            <w:color w:val="00112B"/>
            <w:sz w:val="24"/>
            <w:szCs w:val="24"/>
          </w:rPr>
          <w:t>triggered</w:t>
        </w:r>
        <w:r w:rsidR="001D793C"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by the Covid-19 pandemic. Using register data on births and deaths for Brazil and Colombia, we document state-level correlations between the intensity of the pandemic</w:t>
      </w:r>
      <w:ins w:id="29" w:author="Miriam Hils" w:date="2022-04-07T14:11:00Z">
        <w:r w:rsidR="001567E1">
          <w:rPr>
            <w:rFonts w:ascii="Times New Roman" w:eastAsia="Times New Roman" w:hAnsi="Times New Roman" w:cs="Times New Roman"/>
            <w:color w:val="00112B"/>
            <w:sz w:val="24"/>
            <w:szCs w:val="24"/>
          </w:rPr>
          <w:t xml:space="preserve">, </w:t>
        </w:r>
      </w:ins>
      <w:del w:id="30" w:author="Miriam Hils" w:date="2022-04-07T14:11:00Z">
        <w:r w:rsidRPr="00925AAC" w:rsidDel="001567E1">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 xml:space="preserve">measured by </w:t>
      </w:r>
      <w:ins w:id="31" w:author="Miriam Hils" w:date="2022-04-07T14:11:00Z">
        <w:r w:rsidR="001567E1">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current, nine-month lagged, and cumulative excess mortality, and the observed number of births relative to a Covid-19-free hypothetical scenario. We disaggregate these correlations according to </w:t>
      </w:r>
      <w:del w:id="32" w:author="Miriam Hils" w:date="2022-04-11T16:02:00Z">
        <w:r w:rsidRPr="00925AAC" w:rsidDel="00687EE2">
          <w:rPr>
            <w:rFonts w:ascii="Times New Roman" w:eastAsia="Times New Roman" w:hAnsi="Times New Roman" w:cs="Times New Roman"/>
            <w:color w:val="00112B"/>
            <w:sz w:val="24"/>
            <w:szCs w:val="24"/>
          </w:rPr>
          <w:delText>the mother’s</w:delText>
        </w:r>
      </w:del>
      <w:ins w:id="33" w:author="Miriam Hils" w:date="2022-04-11T16:02:00Z">
        <w:r w:rsidR="00687EE2">
          <w:rPr>
            <w:rFonts w:ascii="Times New Roman" w:eastAsia="Times New Roman" w:hAnsi="Times New Roman" w:cs="Times New Roman"/>
            <w:color w:val="00112B"/>
            <w:sz w:val="24"/>
            <w:szCs w:val="24"/>
          </w:rPr>
          <w:t>maternal</w:t>
        </w:r>
      </w:ins>
      <w:r w:rsidRPr="00925AAC">
        <w:rPr>
          <w:rFonts w:ascii="Times New Roman" w:eastAsia="Times New Roman" w:hAnsi="Times New Roman" w:cs="Times New Roman"/>
          <w:color w:val="00112B"/>
          <w:sz w:val="24"/>
          <w:szCs w:val="24"/>
        </w:rPr>
        <w:t xml:space="preserve"> age and educational attainment to test the hypothesis that the </w:t>
      </w:r>
      <w:del w:id="34" w:author="Miriam Hils" w:date="2022-04-07T14:12:00Z">
        <w:r w:rsidRPr="00925AAC" w:rsidDel="001567E1">
          <w:rPr>
            <w:rFonts w:ascii="Times New Roman" w:eastAsia="Times New Roman" w:hAnsi="Times New Roman" w:cs="Times New Roman"/>
            <w:color w:val="00112B"/>
            <w:sz w:val="24"/>
            <w:szCs w:val="24"/>
          </w:rPr>
          <w:delText xml:space="preserve">prompt </w:delText>
        </w:r>
      </w:del>
      <w:ins w:id="35" w:author="Miriam Hils" w:date="2022-04-07T14:12:00Z">
        <w:r w:rsidR="001567E1">
          <w:rPr>
            <w:rFonts w:ascii="Times New Roman" w:eastAsia="Times New Roman" w:hAnsi="Times New Roman" w:cs="Times New Roman"/>
            <w:color w:val="00112B"/>
            <w:sz w:val="24"/>
            <w:szCs w:val="24"/>
          </w:rPr>
          <w:t>immediate</w:t>
        </w:r>
        <w:r w:rsidR="001567E1" w:rsidRPr="00925AAC">
          <w:rPr>
            <w:rFonts w:ascii="Times New Roman" w:eastAsia="Times New Roman" w:hAnsi="Times New Roman" w:cs="Times New Roman"/>
            <w:color w:val="00112B"/>
            <w:sz w:val="24"/>
            <w:szCs w:val="24"/>
          </w:rPr>
          <w:t xml:space="preserve"> </w:t>
        </w:r>
      </w:ins>
      <w:del w:id="36" w:author="Miriam Hils" w:date="2022-04-12T13:07:00Z">
        <w:r w:rsidRPr="00925AAC" w:rsidDel="00B86507">
          <w:rPr>
            <w:rFonts w:ascii="Times New Roman" w:eastAsia="Times New Roman" w:hAnsi="Times New Roman" w:cs="Times New Roman"/>
            <w:color w:val="00112B"/>
            <w:sz w:val="24"/>
            <w:szCs w:val="24"/>
          </w:rPr>
          <w:delText xml:space="preserve">consequences </w:delText>
        </w:r>
      </w:del>
      <w:ins w:id="37" w:author="Miriam Hils" w:date="2022-04-12T13:07:00Z">
        <w:r w:rsidR="00B86507">
          <w:rPr>
            <w:rFonts w:ascii="Times New Roman" w:eastAsia="Times New Roman" w:hAnsi="Times New Roman" w:cs="Times New Roman"/>
            <w:color w:val="00112B"/>
            <w:sz w:val="24"/>
            <w:szCs w:val="24"/>
          </w:rPr>
          <w:t>effects</w:t>
        </w:r>
        <w:r w:rsidR="00B86507"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of the Covid-19</w:t>
      </w:r>
      <w:ins w:id="38" w:author="Miriam Hils" w:date="2022-04-07T14:12:00Z">
        <w:r w:rsidR="001567E1">
          <w:rPr>
            <w:rFonts w:ascii="Times New Roman" w:eastAsia="Times New Roman" w:hAnsi="Times New Roman" w:cs="Times New Roman"/>
            <w:color w:val="00112B"/>
            <w:sz w:val="24"/>
            <w:szCs w:val="24"/>
          </w:rPr>
          <w:t xml:space="preserve"> pandemic</w:t>
        </w:r>
      </w:ins>
      <w:r w:rsidRPr="00925AAC">
        <w:rPr>
          <w:rFonts w:ascii="Times New Roman" w:eastAsia="Times New Roman" w:hAnsi="Times New Roman" w:cs="Times New Roman"/>
          <w:color w:val="00112B"/>
          <w:sz w:val="24"/>
          <w:szCs w:val="24"/>
        </w:rPr>
        <w:t xml:space="preserve"> on births interact with pre-existing forms of social inequality, </w:t>
      </w:r>
      <w:del w:id="39" w:author="Miriam Hils" w:date="2022-04-07T14:13:00Z">
        <w:r w:rsidRPr="00925AAC" w:rsidDel="007E297D">
          <w:rPr>
            <w:rFonts w:ascii="Times New Roman" w:eastAsia="Times New Roman" w:hAnsi="Times New Roman" w:cs="Times New Roman"/>
            <w:color w:val="00112B"/>
            <w:sz w:val="24"/>
            <w:szCs w:val="24"/>
          </w:rPr>
          <w:delText>potentially deepening</w:delText>
        </w:r>
      </w:del>
      <w:ins w:id="40" w:author="Miriam Hils" w:date="2022-04-07T14:13:00Z">
        <w:r w:rsidR="007E297D">
          <w:rPr>
            <w:rFonts w:ascii="Times New Roman" w:eastAsia="Times New Roman" w:hAnsi="Times New Roman" w:cs="Times New Roman"/>
            <w:color w:val="00112B"/>
            <w:sz w:val="24"/>
            <w:szCs w:val="24"/>
          </w:rPr>
          <w:t>which could</w:t>
        </w:r>
      </w:ins>
      <w:ins w:id="41" w:author="Miriam Hils" w:date="2022-04-12T13:08:00Z">
        <w:r w:rsidR="00B86507">
          <w:rPr>
            <w:rFonts w:ascii="Times New Roman" w:eastAsia="Times New Roman" w:hAnsi="Times New Roman" w:cs="Times New Roman"/>
            <w:color w:val="00112B"/>
            <w:sz w:val="24"/>
            <w:szCs w:val="24"/>
          </w:rPr>
          <w:t xml:space="preserve"> further</w:t>
        </w:r>
      </w:ins>
      <w:ins w:id="42" w:author="Miriam Hils" w:date="2022-04-07T14:13:00Z">
        <w:r w:rsidR="007E297D">
          <w:rPr>
            <w:rFonts w:ascii="Times New Roman" w:eastAsia="Times New Roman" w:hAnsi="Times New Roman" w:cs="Times New Roman"/>
            <w:color w:val="00112B"/>
            <w:sz w:val="24"/>
            <w:szCs w:val="24"/>
          </w:rPr>
          <w:t xml:space="preserve"> deepen the </w:t>
        </w:r>
      </w:ins>
      <w:del w:id="43" w:author="Miriam Hils" w:date="2022-04-12T13:08:00Z">
        <w:r w:rsidRPr="00925AAC" w:rsidDel="00B86507">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 xml:space="preserve">socioeconomic gaps </w:t>
      </w:r>
      <w:del w:id="44" w:author="Miriam Hils" w:date="2022-04-07T14:14:00Z">
        <w:r w:rsidRPr="00925AAC" w:rsidDel="007E297D">
          <w:rPr>
            <w:rFonts w:ascii="Times New Roman" w:eastAsia="Times New Roman" w:hAnsi="Times New Roman" w:cs="Times New Roman"/>
            <w:color w:val="00112B"/>
            <w:sz w:val="24"/>
            <w:szCs w:val="24"/>
          </w:rPr>
          <w:delText xml:space="preserve">across </w:delText>
        </w:r>
      </w:del>
      <w:ins w:id="45" w:author="Miriam Hils" w:date="2022-04-07T14:14:00Z">
        <w:r w:rsidR="007E297D">
          <w:rPr>
            <w:rFonts w:ascii="Times New Roman" w:eastAsia="Times New Roman" w:hAnsi="Times New Roman" w:cs="Times New Roman"/>
            <w:color w:val="00112B"/>
            <w:sz w:val="24"/>
            <w:szCs w:val="24"/>
          </w:rPr>
          <w:t>between</w:t>
        </w:r>
        <w:r w:rsidR="007E297D"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subpopulations in these two countries. We argue that highlighting the socioeconomic-specific consequences of the pandemic is of </w:t>
      </w:r>
      <w:del w:id="46" w:author="Miriam Hils" w:date="2022-04-07T14:16:00Z">
        <w:r w:rsidRPr="00925AAC" w:rsidDel="007E297D">
          <w:rPr>
            <w:rFonts w:ascii="Times New Roman" w:eastAsia="Times New Roman" w:hAnsi="Times New Roman" w:cs="Times New Roman"/>
            <w:color w:val="00112B"/>
            <w:sz w:val="24"/>
            <w:szCs w:val="24"/>
          </w:rPr>
          <w:delText xml:space="preserve">utter </w:delText>
        </w:r>
      </w:del>
      <w:ins w:id="47" w:author="Miriam Hils" w:date="2022-04-07T14:18:00Z">
        <w:r w:rsidR="009A23C4">
          <w:rPr>
            <w:rFonts w:ascii="Times New Roman" w:eastAsia="Times New Roman" w:hAnsi="Times New Roman" w:cs="Times New Roman"/>
            <w:color w:val="00112B"/>
            <w:sz w:val="24"/>
            <w:szCs w:val="24"/>
          </w:rPr>
          <w:t>vital</w:t>
        </w:r>
      </w:ins>
      <w:ins w:id="48" w:author="Miriam Hils" w:date="2022-04-07T14:16:00Z">
        <w:r w:rsidR="007E297D">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importance</w:t>
      </w:r>
      <w:ins w:id="49" w:author="Miriam Hils" w:date="2022-04-07T14:16:00Z">
        <w:r w:rsidR="007E297D">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t>
      </w:r>
      <w:del w:id="50" w:author="Miriam Hils" w:date="2022-04-07T14:18:00Z">
        <w:r w:rsidRPr="00925AAC" w:rsidDel="009A23C4">
          <w:rPr>
            <w:rFonts w:ascii="Times New Roman" w:eastAsia="Times New Roman" w:hAnsi="Times New Roman" w:cs="Times New Roman"/>
            <w:color w:val="00112B"/>
            <w:sz w:val="24"/>
            <w:szCs w:val="24"/>
          </w:rPr>
          <w:delText>and may go beyond</w:delText>
        </w:r>
      </w:del>
      <w:ins w:id="51" w:author="Miriam Hils" w:date="2022-04-07T14:18:00Z">
        <w:r w:rsidR="009A23C4">
          <w:rPr>
            <w:rFonts w:ascii="Times New Roman" w:eastAsia="Times New Roman" w:hAnsi="Times New Roman" w:cs="Times New Roman"/>
            <w:color w:val="00112B"/>
            <w:sz w:val="24"/>
            <w:szCs w:val="24"/>
          </w:rPr>
          <w:t xml:space="preserve">as </w:t>
        </w:r>
      </w:ins>
      <w:ins w:id="52" w:author="Miriam Hils" w:date="2022-04-07T14:19:00Z">
        <w:r w:rsidR="009A23C4">
          <w:rPr>
            <w:rFonts w:ascii="Times New Roman" w:eastAsia="Times New Roman" w:hAnsi="Times New Roman" w:cs="Times New Roman"/>
            <w:color w:val="00112B"/>
            <w:sz w:val="24"/>
            <w:szCs w:val="24"/>
          </w:rPr>
          <w:t xml:space="preserve">these effects may </w:t>
        </w:r>
      </w:ins>
      <w:ins w:id="53" w:author="Miriam Hils" w:date="2022-04-07T14:21:00Z">
        <w:r w:rsidR="009A23C4">
          <w:rPr>
            <w:rFonts w:ascii="Times New Roman" w:eastAsia="Times New Roman" w:hAnsi="Times New Roman" w:cs="Times New Roman"/>
            <w:color w:val="00112B"/>
            <w:sz w:val="24"/>
            <w:szCs w:val="24"/>
          </w:rPr>
          <w:t>vary depending on</w:t>
        </w:r>
      </w:ins>
      <w:ins w:id="54" w:author="Miriam Hils" w:date="2022-04-12T15:02:00Z">
        <w:r w:rsidR="00002CCF">
          <w:rPr>
            <w:rFonts w:ascii="Times New Roman" w:eastAsia="Times New Roman" w:hAnsi="Times New Roman" w:cs="Times New Roman"/>
            <w:color w:val="00112B"/>
            <w:sz w:val="24"/>
            <w:szCs w:val="24"/>
          </w:rPr>
          <w:t xml:space="preserve"> individuals’</w:t>
        </w:r>
      </w:ins>
      <w:del w:id="55" w:author="Miriam Hils" w:date="2022-04-07T14:21:00Z">
        <w:r w:rsidRPr="00925AAC" w:rsidDel="009A23C4">
          <w:rPr>
            <w:rFonts w:ascii="Times New Roman" w:eastAsia="Times New Roman" w:hAnsi="Times New Roman" w:cs="Times New Roman"/>
            <w:color w:val="00112B"/>
            <w:sz w:val="24"/>
            <w:szCs w:val="24"/>
          </w:rPr>
          <w:delText xml:space="preserve"> differences by</w:delText>
        </w:r>
      </w:del>
      <w:r w:rsidRPr="00925AAC">
        <w:rPr>
          <w:rFonts w:ascii="Times New Roman" w:eastAsia="Times New Roman" w:hAnsi="Times New Roman" w:cs="Times New Roman"/>
          <w:color w:val="00112B"/>
          <w:sz w:val="24"/>
          <w:szCs w:val="24"/>
        </w:rPr>
        <w:t xml:space="preserve"> years of schooling</w:t>
      </w:r>
      <w:ins w:id="56" w:author="Miriam Hils" w:date="2022-04-07T14:20:00Z">
        <w:r w:rsidR="009A23C4">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t>
      </w:r>
      <w:del w:id="57" w:author="Miriam Hils" w:date="2022-04-07T14:20:00Z">
        <w:r w:rsidRPr="00925AAC" w:rsidDel="009A23C4">
          <w:rPr>
            <w:rFonts w:ascii="Times New Roman" w:eastAsia="Times New Roman" w:hAnsi="Times New Roman" w:cs="Times New Roman"/>
            <w:color w:val="00112B"/>
            <w:sz w:val="24"/>
            <w:szCs w:val="24"/>
          </w:rPr>
          <w:delText xml:space="preserve">as </w:delText>
        </w:r>
      </w:del>
      <w:r w:rsidRPr="00925AAC">
        <w:rPr>
          <w:rFonts w:ascii="Times New Roman" w:eastAsia="Times New Roman" w:hAnsi="Times New Roman" w:cs="Times New Roman"/>
          <w:color w:val="00112B"/>
          <w:sz w:val="24"/>
          <w:szCs w:val="24"/>
        </w:rPr>
        <w:t>ethnic</w:t>
      </w:r>
      <w:ins w:id="58" w:author="Miriam Hils" w:date="2022-04-07T14:20:00Z">
        <w:r w:rsidR="009A23C4">
          <w:rPr>
            <w:rFonts w:ascii="Times New Roman" w:eastAsia="Times New Roman" w:hAnsi="Times New Roman" w:cs="Times New Roman"/>
            <w:color w:val="00112B"/>
            <w:sz w:val="24"/>
            <w:szCs w:val="24"/>
          </w:rPr>
          <w:t>ity</w:t>
        </w:r>
      </w:ins>
      <w:r w:rsidRPr="00925AAC">
        <w:rPr>
          <w:rFonts w:ascii="Times New Roman" w:eastAsia="Times New Roman" w:hAnsi="Times New Roman" w:cs="Times New Roman"/>
          <w:color w:val="00112B"/>
          <w:sz w:val="24"/>
          <w:szCs w:val="24"/>
        </w:rPr>
        <w:t xml:space="preserve">, migration status, and sexual </w:t>
      </w:r>
      <w:del w:id="59" w:author="Miriam Hils" w:date="2022-04-07T14:20:00Z">
        <w:r w:rsidRPr="00925AAC" w:rsidDel="009A23C4">
          <w:rPr>
            <w:rFonts w:ascii="Times New Roman" w:eastAsia="Times New Roman" w:hAnsi="Times New Roman" w:cs="Times New Roman"/>
            <w:color w:val="00112B"/>
            <w:sz w:val="24"/>
            <w:szCs w:val="24"/>
          </w:rPr>
          <w:delText xml:space="preserve">minorities </w:delText>
        </w:r>
      </w:del>
      <w:ins w:id="60" w:author="Miriam Hils" w:date="2022-04-07T14:20:00Z">
        <w:r w:rsidR="009A23C4">
          <w:rPr>
            <w:rFonts w:ascii="Times New Roman" w:eastAsia="Times New Roman" w:hAnsi="Times New Roman" w:cs="Times New Roman"/>
            <w:color w:val="00112B"/>
            <w:sz w:val="24"/>
            <w:szCs w:val="24"/>
          </w:rPr>
          <w:t>minority status</w:t>
        </w:r>
        <w:r w:rsidR="009A23C4"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in </w:t>
      </w:r>
      <w:del w:id="61" w:author="Miriam Hils" w:date="2022-04-07T14:22:00Z">
        <w:r w:rsidRPr="00925AAC" w:rsidDel="009A23C4">
          <w:rPr>
            <w:rFonts w:ascii="Times New Roman" w:eastAsia="Times New Roman" w:hAnsi="Times New Roman" w:cs="Times New Roman"/>
            <w:color w:val="00112B"/>
            <w:sz w:val="24"/>
            <w:szCs w:val="24"/>
          </w:rPr>
          <w:delText xml:space="preserve">several </w:delText>
        </w:r>
      </w:del>
      <w:ins w:id="62" w:author="Miriam Hils" w:date="2022-04-07T14:22:00Z">
        <w:r w:rsidR="009A23C4">
          <w:rPr>
            <w:rFonts w:ascii="Times New Roman" w:eastAsia="Times New Roman" w:hAnsi="Times New Roman" w:cs="Times New Roman"/>
            <w:color w:val="00112B"/>
            <w:sz w:val="24"/>
            <w:szCs w:val="24"/>
          </w:rPr>
          <w:t>many</w:t>
        </w:r>
        <w:r w:rsidR="009A23C4"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contexts, including </w:t>
      </w:r>
      <w:ins w:id="63" w:author="Miriam Hils" w:date="2022-04-07T14:22:00Z">
        <w:r w:rsidR="009A23C4">
          <w:rPr>
            <w:rFonts w:ascii="Times New Roman" w:eastAsia="Times New Roman" w:hAnsi="Times New Roman" w:cs="Times New Roman"/>
            <w:color w:val="00112B"/>
            <w:sz w:val="24"/>
            <w:szCs w:val="24"/>
          </w:rPr>
          <w:t xml:space="preserve">in </w:t>
        </w:r>
      </w:ins>
      <w:r w:rsidRPr="00925AAC">
        <w:rPr>
          <w:rFonts w:ascii="Times New Roman" w:eastAsia="Times New Roman" w:hAnsi="Times New Roman" w:cs="Times New Roman"/>
          <w:color w:val="00112B"/>
          <w:sz w:val="24"/>
          <w:szCs w:val="24"/>
        </w:rPr>
        <w:t>high-income countries</w:t>
      </w:r>
      <w:ins w:id="64" w:author="Miriam Hils" w:date="2022-04-07T14:23:00Z">
        <w:r w:rsidR="009A23C4">
          <w:rPr>
            <w:rFonts w:ascii="Times New Roman" w:eastAsia="Times New Roman" w:hAnsi="Times New Roman" w:cs="Times New Roman"/>
            <w:color w:val="00112B"/>
            <w:sz w:val="24"/>
            <w:szCs w:val="24"/>
          </w:rPr>
          <w:t>.</w:t>
        </w:r>
        <w:r w:rsidR="00464860">
          <w:rPr>
            <w:rFonts w:ascii="Times New Roman" w:eastAsia="Times New Roman" w:hAnsi="Times New Roman" w:cs="Times New Roman"/>
            <w:color w:val="00112B"/>
            <w:sz w:val="24"/>
            <w:szCs w:val="24"/>
          </w:rPr>
          <w:t xml:space="preserve"> Thus, certain </w:t>
        </w:r>
      </w:ins>
      <w:ins w:id="65" w:author="Miriam Hils" w:date="2022-04-12T15:03:00Z">
        <w:r w:rsidR="00002CCF" w:rsidRPr="00925AAC">
          <w:rPr>
            <w:rFonts w:ascii="Times New Roman" w:eastAsia="Times New Roman" w:hAnsi="Times New Roman" w:cs="Times New Roman"/>
            <w:color w:val="00112B"/>
            <w:sz w:val="24"/>
            <w:szCs w:val="24"/>
          </w:rPr>
          <w:t>subpopulations</w:t>
        </w:r>
      </w:ins>
      <w:del w:id="66" w:author="Miriam Hils" w:date="2022-04-07T14:22:00Z">
        <w:r w:rsidRPr="00925AAC" w:rsidDel="009A23C4">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may </w:t>
      </w:r>
      <w:del w:id="67" w:author="Miriam Hils" w:date="2022-04-07T14:24:00Z">
        <w:r w:rsidRPr="00925AAC" w:rsidDel="00464860">
          <w:rPr>
            <w:rFonts w:ascii="Times New Roman" w:eastAsia="Times New Roman" w:hAnsi="Times New Roman" w:cs="Times New Roman"/>
            <w:color w:val="00112B"/>
            <w:sz w:val="24"/>
            <w:szCs w:val="24"/>
          </w:rPr>
          <w:delText>be suffering</w:delText>
        </w:r>
      </w:del>
      <w:ins w:id="68" w:author="Miriam Hils" w:date="2022-04-12T18:28:00Z">
        <w:r w:rsidR="00C062B3">
          <w:rPr>
            <w:rFonts w:ascii="Times New Roman" w:eastAsia="Times New Roman" w:hAnsi="Times New Roman" w:cs="Times New Roman"/>
            <w:color w:val="00112B"/>
            <w:sz w:val="24"/>
            <w:szCs w:val="24"/>
          </w:rPr>
          <w:t>suffer</w:t>
        </w:r>
      </w:ins>
      <w:ins w:id="69" w:author="Miriam Hils" w:date="2022-04-12T18:29:00Z">
        <w:r w:rsidR="00C062B3">
          <w:rPr>
            <w:rFonts w:ascii="Times New Roman" w:eastAsia="Times New Roman" w:hAnsi="Times New Roman" w:cs="Times New Roman"/>
            <w:color w:val="00112B"/>
            <w:sz w:val="24"/>
            <w:szCs w:val="24"/>
          </w:rPr>
          <w:t xml:space="preserve"> </w:t>
        </w:r>
      </w:ins>
      <w:ins w:id="70" w:author="Miriam Hils" w:date="2022-04-12T18:30:00Z">
        <w:r w:rsidR="00C062B3">
          <w:rPr>
            <w:rFonts w:ascii="Times New Roman" w:eastAsia="Times New Roman" w:hAnsi="Times New Roman" w:cs="Times New Roman"/>
            <w:color w:val="00112B"/>
            <w:sz w:val="24"/>
            <w:szCs w:val="24"/>
          </w:rPr>
          <w:t xml:space="preserve">more acutely </w:t>
        </w:r>
      </w:ins>
      <w:ins w:id="71" w:author="Miriam Hils" w:date="2022-04-12T18:29:00Z">
        <w:r w:rsidR="00C062B3">
          <w:rPr>
            <w:rFonts w:ascii="Times New Roman" w:eastAsia="Times New Roman" w:hAnsi="Times New Roman" w:cs="Times New Roman"/>
            <w:color w:val="00112B"/>
            <w:sz w:val="24"/>
            <w:szCs w:val="24"/>
          </w:rPr>
          <w:t>from</w:t>
        </w:r>
      </w:ins>
      <w:r w:rsidRPr="00925AAC">
        <w:rPr>
          <w:rFonts w:ascii="Times New Roman" w:eastAsia="Times New Roman" w:hAnsi="Times New Roman" w:cs="Times New Roman"/>
          <w:color w:val="00112B"/>
          <w:sz w:val="24"/>
          <w:szCs w:val="24"/>
        </w:rPr>
        <w:t xml:space="preserve"> the consequences of </w:t>
      </w:r>
      <w:ins w:id="72" w:author="Miriam Hils" w:date="2022-04-12T18:28:00Z">
        <w:r w:rsidR="00C062B3">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Covid-19 pandemic </w:t>
      </w:r>
      <w:del w:id="73" w:author="Miriam Hils" w:date="2022-04-12T18:31:00Z">
        <w:r w:rsidRPr="00925AAC" w:rsidDel="00C062B3">
          <w:rPr>
            <w:rFonts w:ascii="Times New Roman" w:eastAsia="Times New Roman" w:hAnsi="Times New Roman" w:cs="Times New Roman"/>
            <w:color w:val="00112B"/>
            <w:sz w:val="24"/>
            <w:szCs w:val="24"/>
          </w:rPr>
          <w:delText xml:space="preserve">differently </w:delText>
        </w:r>
      </w:del>
      <w:del w:id="74" w:author="Miriam Hils" w:date="2022-04-12T15:03:00Z">
        <w:r w:rsidRPr="00925AAC" w:rsidDel="00002CCF">
          <w:rPr>
            <w:rFonts w:ascii="Times New Roman" w:eastAsia="Times New Roman" w:hAnsi="Times New Roman" w:cs="Times New Roman"/>
            <w:color w:val="00112B"/>
            <w:sz w:val="24"/>
            <w:szCs w:val="24"/>
          </w:rPr>
          <w:delText xml:space="preserve">compared </w:delText>
        </w:r>
      </w:del>
      <w:del w:id="75" w:author="Miriam Hils" w:date="2022-04-07T14:24:00Z">
        <w:r w:rsidRPr="00925AAC" w:rsidDel="00464860">
          <w:rPr>
            <w:rFonts w:ascii="Times New Roman" w:eastAsia="Times New Roman" w:hAnsi="Times New Roman" w:cs="Times New Roman"/>
            <w:color w:val="00112B"/>
            <w:sz w:val="24"/>
            <w:szCs w:val="24"/>
          </w:rPr>
          <w:delText xml:space="preserve">to </w:delText>
        </w:r>
      </w:del>
      <w:ins w:id="76" w:author="Miriam Hils" w:date="2022-04-07T14:24:00Z">
        <w:r w:rsidR="00464860">
          <w:rPr>
            <w:rFonts w:ascii="Times New Roman" w:eastAsia="Times New Roman" w:hAnsi="Times New Roman" w:cs="Times New Roman"/>
            <w:color w:val="00112B"/>
            <w:sz w:val="24"/>
            <w:szCs w:val="24"/>
          </w:rPr>
          <w:t>than</w:t>
        </w:r>
        <w:r w:rsidR="00464860"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the majority of the population. </w:t>
      </w:r>
    </w:p>
    <w:p w14:paraId="00000023" w14:textId="77777777" w:rsidR="00F71367" w:rsidRPr="00925AAC" w:rsidRDefault="00F71367">
      <w:pPr>
        <w:spacing w:before="240" w:line="360" w:lineRule="auto"/>
        <w:rPr>
          <w:rFonts w:ascii="Times New Roman" w:eastAsia="Times New Roman" w:hAnsi="Times New Roman" w:cs="Times New Roman"/>
          <w:b/>
          <w:color w:val="00112B"/>
          <w:sz w:val="24"/>
          <w:szCs w:val="24"/>
        </w:rPr>
      </w:pPr>
    </w:p>
    <w:p w14:paraId="00000024" w14:textId="77777777" w:rsidR="00F71367" w:rsidRPr="00925AAC" w:rsidRDefault="003B6693">
      <w:pPr>
        <w:spacing w:before="240" w:line="360" w:lineRule="auto"/>
        <w:rPr>
          <w:rFonts w:ascii="Times New Roman" w:eastAsia="Times New Roman" w:hAnsi="Times New Roman" w:cs="Times New Roman"/>
          <w:b/>
          <w:color w:val="00112B"/>
          <w:sz w:val="24"/>
          <w:szCs w:val="24"/>
        </w:rPr>
      </w:pPr>
      <w:r w:rsidRPr="00925AAC">
        <w:rPr>
          <w:rFonts w:ascii="Times New Roman" w:hAnsi="Times New Roman" w:cs="Times New Roman"/>
          <w:sz w:val="24"/>
          <w:szCs w:val="24"/>
        </w:rPr>
        <w:br w:type="page"/>
      </w:r>
    </w:p>
    <w:p w14:paraId="00000025" w14:textId="77777777" w:rsidR="00F71367" w:rsidRPr="00925AAC" w:rsidRDefault="003B6693" w:rsidP="00925AAC">
      <w:pPr>
        <w:spacing w:before="240" w:line="360" w:lineRule="auto"/>
        <w:rPr>
          <w:rFonts w:ascii="Times New Roman" w:eastAsia="Times New Roman" w:hAnsi="Times New Roman" w:cs="Times New Roman"/>
          <w:b/>
          <w:color w:val="00112B"/>
          <w:sz w:val="24"/>
          <w:szCs w:val="24"/>
        </w:rPr>
      </w:pPr>
      <w:r w:rsidRPr="00925AAC">
        <w:rPr>
          <w:rFonts w:ascii="Times New Roman" w:eastAsia="Times New Roman" w:hAnsi="Times New Roman" w:cs="Times New Roman"/>
          <w:b/>
          <w:color w:val="00112B"/>
          <w:sz w:val="24"/>
          <w:szCs w:val="24"/>
        </w:rPr>
        <w:lastRenderedPageBreak/>
        <w:t xml:space="preserve">Introduction </w:t>
      </w:r>
    </w:p>
    <w:p w14:paraId="00000026" w14:textId="0F1D3DEA"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del w:id="77" w:author="Miriam Hils" w:date="2022-04-07T14:24:00Z">
        <w:r w:rsidRPr="00925AAC" w:rsidDel="00464860">
          <w:rPr>
            <w:rFonts w:ascii="Times New Roman" w:eastAsia="Times New Roman" w:hAnsi="Times New Roman" w:cs="Times New Roman"/>
            <w:color w:val="00112B"/>
            <w:sz w:val="24"/>
            <w:szCs w:val="24"/>
          </w:rPr>
          <w:delText xml:space="preserve">Understanding </w:delText>
        </w:r>
      </w:del>
      <w:ins w:id="78" w:author="Miriam Hils" w:date="2022-04-07T14:24:00Z">
        <w:r w:rsidR="00464860">
          <w:rPr>
            <w:rFonts w:ascii="Times New Roman" w:eastAsia="Times New Roman" w:hAnsi="Times New Roman" w:cs="Times New Roman"/>
            <w:color w:val="00112B"/>
            <w:sz w:val="24"/>
            <w:szCs w:val="24"/>
          </w:rPr>
          <w:t>The</w:t>
        </w:r>
      </w:ins>
      <w:ins w:id="79" w:author="Miriam Hils" w:date="2022-04-12T15:04:00Z">
        <w:r w:rsidR="00002CCF">
          <w:rPr>
            <w:rFonts w:ascii="Times New Roman" w:eastAsia="Times New Roman" w:hAnsi="Times New Roman" w:cs="Times New Roman"/>
            <w:color w:val="00112B"/>
            <w:sz w:val="24"/>
            <w:szCs w:val="24"/>
          </w:rPr>
          <w:t>re is an urgent</w:t>
        </w:r>
      </w:ins>
      <w:ins w:id="80" w:author="Miriam Hils" w:date="2022-04-07T14:24:00Z">
        <w:r w:rsidR="00464860">
          <w:rPr>
            <w:rFonts w:ascii="Times New Roman" w:eastAsia="Times New Roman" w:hAnsi="Times New Roman" w:cs="Times New Roman"/>
            <w:color w:val="00112B"/>
            <w:sz w:val="24"/>
            <w:szCs w:val="24"/>
          </w:rPr>
          <w:t xml:space="preserve"> need to </w:t>
        </w:r>
      </w:ins>
      <w:ins w:id="81" w:author="Miriam Hils" w:date="2022-04-07T14:28:00Z">
        <w:r w:rsidR="00464860">
          <w:rPr>
            <w:rFonts w:ascii="Times New Roman" w:eastAsia="Times New Roman" w:hAnsi="Times New Roman" w:cs="Times New Roman"/>
            <w:color w:val="00112B"/>
            <w:sz w:val="24"/>
            <w:szCs w:val="24"/>
          </w:rPr>
          <w:t xml:space="preserve">better </w:t>
        </w:r>
      </w:ins>
      <w:ins w:id="82" w:author="Miriam Hils" w:date="2022-04-07T14:24:00Z">
        <w:r w:rsidR="00464860">
          <w:rPr>
            <w:rFonts w:ascii="Times New Roman" w:eastAsia="Times New Roman" w:hAnsi="Times New Roman" w:cs="Times New Roman"/>
            <w:color w:val="00112B"/>
            <w:sz w:val="24"/>
            <w:szCs w:val="24"/>
          </w:rPr>
          <w:t>understand</w:t>
        </w:r>
        <w:r w:rsidR="00464860"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the effects of the Covid-19 pandemic on population dynamics</w:t>
      </w:r>
      <w:del w:id="83" w:author="Miriam Hils" w:date="2022-04-12T15:04:00Z">
        <w:r w:rsidRPr="00925AAC" w:rsidDel="00002CCF">
          <w:rPr>
            <w:rFonts w:ascii="Times New Roman" w:eastAsia="Times New Roman" w:hAnsi="Times New Roman" w:cs="Times New Roman"/>
            <w:color w:val="00112B"/>
            <w:sz w:val="24"/>
            <w:szCs w:val="24"/>
          </w:rPr>
          <w:delText xml:space="preserve"> is urgent</w:delText>
        </w:r>
      </w:del>
      <w:r w:rsidRPr="00925AAC">
        <w:rPr>
          <w:rFonts w:ascii="Times New Roman" w:eastAsia="Times New Roman" w:hAnsi="Times New Roman" w:cs="Times New Roman"/>
          <w:color w:val="00112B"/>
          <w:sz w:val="24"/>
          <w:szCs w:val="24"/>
        </w:rPr>
        <w:t xml:space="preserve">. These effects </w:t>
      </w:r>
      <w:del w:id="84" w:author="Miriam Hils" w:date="2022-04-07T14:25:00Z">
        <w:r w:rsidRPr="00925AAC" w:rsidDel="00464860">
          <w:rPr>
            <w:rFonts w:ascii="Times New Roman" w:eastAsia="Times New Roman" w:hAnsi="Times New Roman" w:cs="Times New Roman"/>
            <w:color w:val="00112B"/>
            <w:sz w:val="24"/>
            <w:szCs w:val="24"/>
          </w:rPr>
          <w:delText xml:space="preserve">prove </w:delText>
        </w:r>
      </w:del>
      <w:ins w:id="85" w:author="Miriam Hils" w:date="2022-04-07T14:25:00Z">
        <w:r w:rsidR="00464860">
          <w:rPr>
            <w:rFonts w:ascii="Times New Roman" w:eastAsia="Times New Roman" w:hAnsi="Times New Roman" w:cs="Times New Roman"/>
            <w:color w:val="00112B"/>
            <w:sz w:val="24"/>
            <w:szCs w:val="24"/>
          </w:rPr>
          <w:t xml:space="preserve">are </w:t>
        </w:r>
      </w:ins>
      <w:ins w:id="86" w:author="Miriam Hils" w:date="2022-04-07T14:26:00Z">
        <w:r w:rsidR="00464860">
          <w:rPr>
            <w:rFonts w:ascii="Times New Roman" w:eastAsia="Times New Roman" w:hAnsi="Times New Roman" w:cs="Times New Roman"/>
            <w:color w:val="00112B"/>
            <w:sz w:val="24"/>
            <w:szCs w:val="24"/>
          </w:rPr>
          <w:t>proving</w:t>
        </w:r>
      </w:ins>
      <w:ins w:id="87" w:author="Miriam Hils" w:date="2022-04-07T14:25:00Z">
        <w:r w:rsidR="00464860"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to be profound, </w:t>
      </w:r>
      <w:del w:id="88" w:author="Miriam Hils" w:date="2022-04-07T14:26:00Z">
        <w:r w:rsidRPr="00925AAC" w:rsidDel="00464860">
          <w:rPr>
            <w:rFonts w:ascii="Times New Roman" w:eastAsia="Times New Roman" w:hAnsi="Times New Roman" w:cs="Times New Roman"/>
            <w:color w:val="00112B"/>
            <w:sz w:val="24"/>
            <w:szCs w:val="24"/>
          </w:rPr>
          <w:delText xml:space="preserve">extensive </w:delText>
        </w:r>
      </w:del>
      <w:ins w:id="89" w:author="Miriam Hils" w:date="2022-04-07T14:26:00Z">
        <w:r w:rsidR="00464860">
          <w:rPr>
            <w:rFonts w:ascii="Times New Roman" w:eastAsia="Times New Roman" w:hAnsi="Times New Roman" w:cs="Times New Roman"/>
            <w:color w:val="00112B"/>
            <w:sz w:val="24"/>
            <w:szCs w:val="24"/>
          </w:rPr>
          <w:t>as they extend</w:t>
        </w:r>
        <w:r w:rsidR="00464860"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to every dimension of population dynamics, and </w:t>
      </w:r>
      <w:ins w:id="90" w:author="Miriam Hils" w:date="2022-04-07T14:26:00Z">
        <w:r w:rsidR="00464860">
          <w:rPr>
            <w:rFonts w:ascii="Times New Roman" w:eastAsia="Times New Roman" w:hAnsi="Times New Roman" w:cs="Times New Roman"/>
            <w:color w:val="00112B"/>
            <w:sz w:val="24"/>
            <w:szCs w:val="24"/>
          </w:rPr>
          <w:t xml:space="preserve">are </w:t>
        </w:r>
      </w:ins>
      <w:r w:rsidRPr="00925AAC">
        <w:rPr>
          <w:rFonts w:ascii="Times New Roman" w:eastAsia="Times New Roman" w:hAnsi="Times New Roman" w:cs="Times New Roman"/>
          <w:color w:val="00112B"/>
          <w:sz w:val="24"/>
          <w:szCs w:val="24"/>
        </w:rPr>
        <w:t xml:space="preserve">likely to last for decades. Since the </w:t>
      </w:r>
      <w:ins w:id="91" w:author="Miriam Hils" w:date="2022-04-07T14:26:00Z">
        <w:r w:rsidR="00464860">
          <w:rPr>
            <w:rFonts w:ascii="Times New Roman" w:eastAsia="Times New Roman" w:hAnsi="Times New Roman" w:cs="Times New Roman"/>
            <w:color w:val="00112B"/>
            <w:sz w:val="24"/>
            <w:szCs w:val="24"/>
          </w:rPr>
          <w:t xml:space="preserve">start of the </w:t>
        </w:r>
      </w:ins>
      <w:r w:rsidRPr="00925AAC">
        <w:rPr>
          <w:rFonts w:ascii="Times New Roman" w:eastAsia="Times New Roman" w:hAnsi="Times New Roman" w:cs="Times New Roman"/>
          <w:color w:val="00112B"/>
          <w:sz w:val="24"/>
          <w:szCs w:val="24"/>
        </w:rPr>
        <w:t>pandemic</w:t>
      </w:r>
      <w:del w:id="92" w:author="Miriam Hils" w:date="2022-04-07T14:26:00Z">
        <w:r w:rsidRPr="00925AAC" w:rsidDel="00464860">
          <w:rPr>
            <w:rFonts w:ascii="Times New Roman" w:eastAsia="Times New Roman" w:hAnsi="Times New Roman" w:cs="Times New Roman"/>
            <w:color w:val="00112B"/>
            <w:sz w:val="24"/>
            <w:szCs w:val="24"/>
          </w:rPr>
          <w:delText xml:space="preserve"> started</w:delText>
        </w:r>
      </w:del>
      <w:r w:rsidRPr="00925AAC">
        <w:rPr>
          <w:rFonts w:ascii="Times New Roman" w:eastAsia="Times New Roman" w:hAnsi="Times New Roman" w:cs="Times New Roman"/>
          <w:color w:val="00112B"/>
          <w:sz w:val="24"/>
          <w:szCs w:val="24"/>
        </w:rPr>
        <w:t xml:space="preserve">, demographers have </w:t>
      </w:r>
      <w:del w:id="93" w:author="Miriam Hils" w:date="2022-04-12T15:08:00Z">
        <w:r w:rsidRPr="00925AAC" w:rsidDel="004625F0">
          <w:rPr>
            <w:rFonts w:ascii="Times New Roman" w:eastAsia="Times New Roman" w:hAnsi="Times New Roman" w:cs="Times New Roman"/>
            <w:color w:val="00112B"/>
            <w:sz w:val="24"/>
            <w:szCs w:val="24"/>
          </w:rPr>
          <w:delText>called</w:delText>
        </w:r>
      </w:del>
      <w:del w:id="94" w:author="Miriam Hils" w:date="2022-04-12T15:07:00Z">
        <w:r w:rsidRPr="00925AAC" w:rsidDel="004625F0">
          <w:rPr>
            <w:rFonts w:ascii="Times New Roman" w:eastAsia="Times New Roman" w:hAnsi="Times New Roman" w:cs="Times New Roman"/>
            <w:color w:val="00112B"/>
            <w:sz w:val="24"/>
            <w:szCs w:val="24"/>
          </w:rPr>
          <w:delText xml:space="preserve"> </w:delText>
        </w:r>
      </w:del>
      <w:del w:id="95" w:author="Miriam Hils" w:date="2022-04-12T15:08:00Z">
        <w:r w:rsidRPr="00925AAC" w:rsidDel="004625F0">
          <w:rPr>
            <w:rFonts w:ascii="Times New Roman" w:eastAsia="Times New Roman" w:hAnsi="Times New Roman" w:cs="Times New Roman"/>
            <w:color w:val="00112B"/>
            <w:sz w:val="24"/>
            <w:szCs w:val="24"/>
          </w:rPr>
          <w:delText xml:space="preserve">attention to </w:delText>
        </w:r>
      </w:del>
      <w:del w:id="96" w:author="Miriam Hils" w:date="2022-04-12T15:06:00Z">
        <w:r w:rsidRPr="00925AAC" w:rsidDel="004625F0">
          <w:rPr>
            <w:rFonts w:ascii="Times New Roman" w:eastAsia="Times New Roman" w:hAnsi="Times New Roman" w:cs="Times New Roman"/>
            <w:color w:val="00112B"/>
            <w:sz w:val="24"/>
            <w:szCs w:val="24"/>
          </w:rPr>
          <w:delText xml:space="preserve">the </w:delText>
        </w:r>
      </w:del>
      <w:del w:id="97" w:author="Miriam Hils" w:date="2022-04-07T14:27:00Z">
        <w:r w:rsidRPr="00925AAC" w:rsidDel="00464860">
          <w:rPr>
            <w:rFonts w:ascii="Times New Roman" w:eastAsia="Times New Roman" w:hAnsi="Times New Roman" w:cs="Times New Roman"/>
            <w:color w:val="00112B"/>
            <w:sz w:val="24"/>
            <w:szCs w:val="24"/>
          </w:rPr>
          <w:delText>necessity to consider</w:delText>
        </w:r>
      </w:del>
      <w:ins w:id="98" w:author="Miriam Hils" w:date="2022-04-12T15:08:00Z">
        <w:r w:rsidR="004625F0">
          <w:rPr>
            <w:rFonts w:ascii="Times New Roman" w:eastAsia="Times New Roman" w:hAnsi="Times New Roman" w:cs="Times New Roman"/>
            <w:color w:val="00112B"/>
            <w:sz w:val="24"/>
            <w:szCs w:val="24"/>
          </w:rPr>
          <w:t>highlighted the importance of considering</w:t>
        </w:r>
      </w:ins>
      <w:r w:rsidRPr="00925AAC">
        <w:rPr>
          <w:rFonts w:ascii="Times New Roman" w:eastAsia="Times New Roman" w:hAnsi="Times New Roman" w:cs="Times New Roman"/>
          <w:color w:val="00112B"/>
          <w:sz w:val="24"/>
          <w:szCs w:val="24"/>
        </w:rPr>
        <w:t xml:space="preserve"> the effects of Covid-19 not only </w:t>
      </w:r>
      <w:del w:id="99" w:author="Miriam Hils" w:date="2022-04-07T14:27:00Z">
        <w:r w:rsidRPr="00925AAC" w:rsidDel="00464860">
          <w:rPr>
            <w:rFonts w:ascii="Times New Roman" w:eastAsia="Times New Roman" w:hAnsi="Times New Roman" w:cs="Times New Roman"/>
            <w:color w:val="00112B"/>
            <w:sz w:val="24"/>
            <w:szCs w:val="24"/>
          </w:rPr>
          <w:delText xml:space="preserve">in </w:delText>
        </w:r>
      </w:del>
      <w:ins w:id="100" w:author="Miriam Hils" w:date="2022-04-07T14:27:00Z">
        <w:r w:rsidR="00464860">
          <w:rPr>
            <w:rFonts w:ascii="Times New Roman" w:eastAsia="Times New Roman" w:hAnsi="Times New Roman" w:cs="Times New Roman"/>
            <w:color w:val="00112B"/>
            <w:sz w:val="24"/>
            <w:szCs w:val="24"/>
          </w:rPr>
          <w:t>on</w:t>
        </w:r>
        <w:r w:rsidR="00464860"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mortality</w:t>
      </w:r>
      <w:ins w:id="101" w:author="Miriam Hils" w:date="2022-04-07T14:28:00Z">
        <w:r w:rsidR="005E04E9">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but also on fertility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{"citationID":"1HJIqlKS","properties":{"formattedCitation":"(Tomas Sobotka et al. 2021; Aassve et al. 2020)","plainCitation":"(Tomas Sobotka et al. 2021; Aassve et al. 2020)","noteIndex":0},"citationItems":[{"id":2475,"uris":["http://zotero.org/users/7072385/items/627U48UC"],"itemData":{"id":2475,"type":"report","abstract":"Past evidence on fertility responses to external shocks, including economic recessions and the outbreaks of infectious diseases, show that people often put their childbearing plans on hold in uncertain times. We study the most recent data on monthly birth trends to analyse the initial fertility responses to the outbreak of the COVID-19 pandemic. Our research, based on new Short-Term Fertility Fluctuations (STFF) data series (https://www.humanfertility.org/cgi-bin/stff.php), embedded in the Human Fertility Database (HFD), shows the initial signs of the expected “birth recession”. Monthly number of births in many countries fell sharply between October 2020 and the most recent month observed, often bringing about a clear reversal of the previous trend. Across 17 countries with lower fluctuations in births, the number of births fell on average by 5.1% in November 2020, 6.5% in December 2020 and 8.9% in January 2021 when compared with the same month of the previous year. Spain sustained the sharpest drop in the number of births among the analysed countries, with the number of births plummeting by 20% in December 2020 and January 2021. The combined effect of rising mortality and falling birth rates is disrupting the balance of births and deaths in many countries, pushing natural population increase to record low levels in 2020 and 2021.","genre":"preprint","note":"DOI: 10.31235/osf.io/mvy62","publisher":"SocArXiv","source":"DOI.org (Crossref)","title":"Baby bust in the wake of the COVID-19 pandemic? First results from the new STFF data series","title-short":"Baby bust in the wake of the COVID-19 pandemic?","URL":"https://osf.io/mvy62","author":[{"family":"Sobotka","given":"Tomas"},{"family":"Jasilioniene","given":"Aiva"},{"family":"Galarza","given":"Ainhoa Alustiza"},{"family":"Zeman","given":"Kryštof"},{"family":"Nemeth","given":"Laszlo"},{"family":"Jdanov","given":"Dmitri"}],"accessed":{"date-parts":[["2022",3,9]]},"issued":{"date-parts":[["2021",3,24]]}}},{"id":2495,"uris":["http://zotero.org/users/7072385/items/ML3BF5SY"],"itemData":{"id":2495,"type":"article-journal","container-title":"Science","DOI":"10.1126/science.abc9520","ISSN":"0036-8075, 1095-9203","issue":"6502","journalAbbreviation":"Science","language":"en","page":"370-371","source":"DOI.org (Crossref)","title":"The COVID-19 pandemic and human fertility","volume":"369","author":[{"family":"Aassve","given":"A."},{"family":"Cavalli","given":"N."},{"family":"Mencarini","given":"L."},{"family":"Plach","given":"S."},{"family":"Livi Bacci","given":"M."}],"issued":{"date-parts":[["2020",7,24]]}}}],"schema":"https://github.com/citation-style-language/schema/raw/master/csl-citation.json"}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(Tomas Sobotka et al. 2021; Aassve et al.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fertility intentions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{"citationID":"7yv1t5Do","properties":{"formattedCitation":"(Emery and Koops 2022; Lindberg et al. 2020; Luppi, Arpino, and Rosina 2020)","plainCitation":"(Emery and Koops 2022; Lindberg et al. 2020; Luppi, Arpino, and Rosina 2020)","noteIndex":0},"citationItems":[{"id":2487,"uris":["http://zotero.org/users/7072385/items/R757HB3V"],"itemData":{"id":2487,"type":"article-journal","abstract":"The COVID Pandemic may affect fertility behaviour and intentions in many ways. Restrictions on service provision reduce access to family planning services and increase fertility in the short term. By contrast, the economic uncertainty brought about by the pandemic and its impact on mental health and well-being may reduce fertility. These various pathways have been explored in the context of high income countries such as the United States and Western Europe, but little is known about middle income countries. In this paper we asses the impact of the COVID pandemic on fertility intentions and behaviour in the Republic of Moldova, a middle income country in Eastern Europe, using the Generations and Gender Survey. This survey was conducted partially before and partially after the onset of the pandemic in 2020, allowing for detailed comparisons of individual circumstances. The results indicate that the pandemic reduced the used of intrauterine devices, and increased the use of male condoms, but with no overall decrease in contraceptive use. Conversely individuals interviewed after the onset of the pandemic were 34.5% less likely to be trying to conceive, although medium term fertility intentions were unchanged. Indicators therefore suggest that in the medium term fertility intentions may not be affected by the pandemic but restricted access to contraception requiring medical consultation and a decrease in short-term fertility intentions could disrupt short term family planning.","container-title":"PLOS ONE","DOI":"10.1371/journal.pone.0261509","ISSN":"1932-6203","issue":"1","journalAbbreviation":"PLoS ONE","language":"en","page":"e0261509","source":"DOI.org (Crossref)","title":"The impact of COVID-19 on fertility behaviour and intentions in a middle income country","volume":"17","author":[{"family":"Emery","given":"Tom"},{"family":"Koops","given":"Judith C."}],"editor":[{"family":"Navaneetham","given":"Kannan"}],"issued":{"date-parts":[["2022",1,6]]}}},{"id":2481,"uris":["http://zotero.org/users/7072385/items/N22AMR23"],"itemData":{"id":2481,"type":"report","note":"DOI: 10.1363/2020.31482","publisher":"Guttmacher Institute","source":"DOI.org (Crossref)","title":"Early Impacts of the COVID-19 Pandemic: Findings from the 2020 Guttmacher Survey of Reproductive Health Experiences","title-short":"Early Impacts of the COVID-19 Pandemic","URL":"https://www.guttmacher.org/report/early-impacts-covid-19-pandemic-findings-2020-guttmacher-survey-reproductive-health","author":[{"family":"Lindberg","given":"Laura D."},{"family":"VandeVusse","given":"Alicia"},{"family":"Mueller","given":"Jennifer"},{"family":"Kirstein","given":"Marielle"}],"accessed":{"date-parts":[["2022",3,9]]},"issued":{"date-parts":[["2020",6,24]]}}},{"id":2480,"uris":["http://zotero.org/users/7072385/items/YZ3GZUK5"],"itemData":{"id":2480,"type":"article-journal","container-title":"Demographic Research","DOI":"10.4054/DemRes.2020.43.47","ISSN":"1435-9871","journalAbbreviation":"DemRes","language":"en","page":"1399-1412","source":"DOI.org (Crossref)","title":"The impact of COVID-19 on fertility plans in Italy, Germany, France, Spain, and the United Kingdom","volume":"43","author":[{"family":"Luppi","given":"Francesca"},{"family":"Arpino","given":"Bruno"},{"family":"Rosina","given":"Alessandro"}],"issued":{"date-parts":[["2020",12,1]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(Emery and Koops 2022; Lindberg et al. 2020; Luppi, Arpino, and Rosina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and migration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{"citationID":"KjGGJV1v","properties":{"formattedCitation":"(Ferris and Sorrell 2021; Guadagno 2020)","plainCitation":"(Ferris and Sorrell 2021; Guadagno 2020)","noteIndex":0},"citationItems":[{"id":2473,"uris":["http://zotero.org/users/7072385/items/A75292IV"],"itemData":{"id":2473,"type":"chapter","container-title":"The Societal Impacts of Covid-19:  A Transnational Perspective","ISBN":"978-605-07-0769-4","note":"DOI: 10.26650/B/SS49.2021.006.09","page":"123-142","publisher":"Istanbul University Press","source":"DOI.org (Crossref)","title":"The Impacts of Pandemics on Migration","URL":"https://iupress.istanbul.edu.tr/en/book/the-societal-impacts-of-covid-19-a-transnational-perspective/chapter/the-impacts-of-pandemics-on-migration","container-author":[{"family":"Bozkurt","given":"Veysel"},{"family":"Dawes","given":"Glenn"},{"family":"Gülerce","given":"Hakan"},{"family":"Westenbroek","given":"Patricia"}],"author":[{"family":"Ferris","given":"Elizabeth"},{"family":"Sorrell","given":"Erin"}],"accessed":{"date-parts":[["2022",3,9]]},"issued":{"date-parts":[["2021",5,28]]}}},{"id":2464,"uris":["http://zotero.org/users/7072385/items/TBJ5S7HC"],"itemData":{"id":2464,"type":"book","ISBN":"978-92-9068-833-4","language":"English","note":"OCLC: 1183447484","source":"Open WorldCat","title":"Migrants and the COVID-19 pandemic an initial analysis","URL":"https://publications.iom.int/system/files/pdf/mrs-60.pdf","author":[{"family":"Guadagno","given":"Lorenzo"}],"accessed":{"date-parts":[["2022",3,10]]},"issued":{"date-parts":[["2020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(Ferris and Sorrell 2021; Guadagno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Research</w:t>
      </w:r>
      <w:ins w:id="102" w:author="Miriam Hils" w:date="2022-04-07T14:28:00Z">
        <w:r w:rsidR="005E04E9">
          <w:rPr>
            <w:rFonts w:ascii="Times New Roman" w:eastAsia="Times New Roman" w:hAnsi="Times New Roman" w:cs="Times New Roman"/>
            <w:color w:val="00112B"/>
            <w:sz w:val="24"/>
            <w:szCs w:val="24"/>
          </w:rPr>
          <w:t>ers</w:t>
        </w:r>
      </w:ins>
      <w:r w:rsidRPr="00925AAC">
        <w:rPr>
          <w:rFonts w:ascii="Times New Roman" w:eastAsia="Times New Roman" w:hAnsi="Times New Roman" w:cs="Times New Roman"/>
          <w:color w:val="00112B"/>
          <w:sz w:val="24"/>
          <w:szCs w:val="24"/>
        </w:rPr>
        <w:t xml:space="preserve"> </w:t>
      </w:r>
      <w:del w:id="103" w:author="Miriam Hils" w:date="2022-04-07T14:28:00Z">
        <w:r w:rsidRPr="00925AAC" w:rsidDel="005E04E9">
          <w:rPr>
            <w:rFonts w:ascii="Times New Roman" w:eastAsia="Times New Roman" w:hAnsi="Times New Roman" w:cs="Times New Roman"/>
            <w:color w:val="00112B"/>
            <w:sz w:val="24"/>
            <w:szCs w:val="24"/>
          </w:rPr>
          <w:delText xml:space="preserve">has </w:delText>
        </w:r>
      </w:del>
      <w:ins w:id="104" w:author="Miriam Hils" w:date="2022-04-07T14:28:00Z">
        <w:r w:rsidR="005E04E9">
          <w:rPr>
            <w:rFonts w:ascii="Times New Roman" w:eastAsia="Times New Roman" w:hAnsi="Times New Roman" w:cs="Times New Roman"/>
            <w:color w:val="00112B"/>
            <w:sz w:val="24"/>
            <w:szCs w:val="24"/>
          </w:rPr>
          <w:t>have</w:t>
        </w:r>
        <w:r w:rsidR="005E04E9"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also described the impact of the pandemic on other dimensions of demographic change</w:t>
      </w:r>
      <w:ins w:id="105" w:author="Miriam Hils" w:date="2022-04-08T14:09:00Z">
        <w:r w:rsidR="0083767B">
          <w:rPr>
            <w:rFonts w:ascii="Times New Roman" w:eastAsia="Times New Roman" w:hAnsi="Times New Roman" w:cs="Times New Roman"/>
            <w:color w:val="00112B"/>
            <w:sz w:val="24"/>
            <w:szCs w:val="24"/>
          </w:rPr>
          <w:t xml:space="preserve">, </w:t>
        </w:r>
      </w:ins>
      <w:del w:id="106" w:author="Miriam Hils" w:date="2022-04-08T14:09:00Z">
        <w:r w:rsidRPr="00925AAC" w:rsidDel="0083767B">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 xml:space="preserve">including </w:t>
      </w:r>
      <w:ins w:id="107" w:author="Miriam Hils" w:date="2022-04-08T14:08:00Z">
        <w:r w:rsidR="0083767B">
          <w:rPr>
            <w:rFonts w:ascii="Times New Roman" w:eastAsia="Times New Roman" w:hAnsi="Times New Roman" w:cs="Times New Roman"/>
            <w:color w:val="00112B"/>
            <w:sz w:val="24"/>
            <w:szCs w:val="24"/>
          </w:rPr>
          <w:t xml:space="preserve">on </w:t>
        </w:r>
      </w:ins>
      <w:r w:rsidRPr="00925AAC">
        <w:rPr>
          <w:rFonts w:ascii="Times New Roman" w:eastAsia="Times New Roman" w:hAnsi="Times New Roman" w:cs="Times New Roman"/>
          <w:color w:val="00112B"/>
          <w:sz w:val="24"/>
          <w:szCs w:val="24"/>
        </w:rPr>
        <w:t xml:space="preserve">household composition, population aging, territorial distribution, and kinship networks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{"citationID":"SxEue3a1","properties":{"formattedCitation":"(Verdery et al. 2020)","plainCitation":"(Verdery et al. 2020)","noteIndex":0},"citationItems":[{"id":2179,"uris":["http://zotero.org/users/7072385/items/MKQSFCYA"],"itemData":{"id":2179,"type":"article-journal","abstract":"The coronavirus disease 2019 (COVID-19) pandemic has led to a large increase in mortality in the United States and around the world, leaving many grieving the sudden loss of family members. We created an indicator—the COVID-19 bereavement multiplier—that estimates the average number of individuals who will experience the death of a close relative (defined as a grandparent, parent, sibling, spouse, or child) for each COVID-19 death. Using demographic microsimulation-based estimates of kinship networks in the United States, the clear age gradient in COVID-19 mortality seen across contexts, and several hypothetical infection prevalence scenarios, we estimate COVID-19 bereavement multipliers for White and Black individuals in the United States. Our analysis shows that for every COVID-19 death, approximately nine surviving Americans will lose a grandparent, parent, sibling, spouse, or child. These estimates imply, for example, that if 190,000 Americans die from COVID-19, as some models project, then </w:instrText>
      </w:r>
      <w:r w:rsidR="00925AAC" w:rsidRPr="00925AAC">
        <w:rPr>
          <w:rFonts w:ascii="Cambria Math" w:hAnsi="Cambria Math" w:cs="Cambria Math"/>
          <w:sz w:val="24"/>
          <w:szCs w:val="24"/>
        </w:rPr>
        <w:instrText>∼</w:instrText>
      </w:r>
      <w:r w:rsidR="00925AAC" w:rsidRPr="00925AAC">
        <w:rPr>
          <w:rFonts w:ascii="Times New Roman" w:hAnsi="Times New Roman" w:cs="Times New Roman"/>
          <w:sz w:val="24"/>
          <w:szCs w:val="24"/>
        </w:rPr>
        <w:instrText xml:space="preserve">1.7 million will experience the death of a close relative. We demonstrate that our estimates of the bereavement multiplier are stable across epidemiological realities, including infection scenarios, total number of deaths, and the distribution of deaths, which means researchers can estimate the bereavement burden over the course of the epidemic in lockstep with rising death tolls. In addition, we provide estimates of bereavement multipliers by age group, types of kin loss, and race to illuminate prospective disparities. The bereavement multiplier is a useful indicator for tracking COVID-19’s multiplicative impact as it reverberates across American families and can be tailored to other causes of death.","container-title":"Proceedings of the National Academy of Sciences","DOI":"10.1073/pnas.2007476117","ISSN":"0027-8424, 1091-6490","issue":"30","journalAbbreviation":"Proc Natl Acad Sci USA","language":"en","page":"17695-17701","source":"DOI.org (Crossref)","title":"Tracking the reach of COVID-19 kin loss with a bereavement multiplier applied to the United States","volume":"117","author":[{"family":"Verdery","given":"Ashton M."},{"family":"Smith-Greenaway","given":"Emily"},{"family":"Margolis","given":"Rachel"},{"family":"Daw","given":"Jonathan"}],"issued":{"date-parts":[["2020",7,28]]}}}],"schema":"https://github.com/citation-style-language/schema/raw/master/csl-citation.json"}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(Verdery et al. 2020)</w:t>
      </w:r>
      <w:r w:rsidR="00925AAC" w:rsidRPr="00925AAC">
        <w:rPr>
          <w:rFonts w:ascii="Times New Roman" w:hAnsi="Times New Roman" w:cs="Times New Roman"/>
          <w:sz w:val="24"/>
          <w:szCs w:val="24"/>
        </w:rPr>
        <w:fldChar w:fldCharType="end"/>
      </w:r>
      <w:ins w:id="108" w:author="Miriam Hils" w:date="2022-04-08T14:09:00Z">
        <w:r w:rsidR="0083767B">
          <w:rPr>
            <w:rFonts w:ascii="Times New Roman" w:hAnsi="Times New Roman" w:cs="Times New Roman"/>
            <w:sz w:val="24"/>
            <w:szCs w:val="24"/>
          </w:rPr>
          <w:t>.</w:t>
        </w:r>
      </w:ins>
      <w:ins w:id="109" w:author="Miriam Hils" w:date="2022-04-08T14:08:00Z">
        <w:r w:rsidR="0083767B">
          <w:rPr>
            <w:rFonts w:ascii="Times New Roman" w:hAnsi="Times New Roman" w:cs="Times New Roman"/>
            <w:sz w:val="24"/>
            <w:szCs w:val="24"/>
          </w:rPr>
          <w:t xml:space="preserve"> </w:t>
        </w:r>
      </w:ins>
      <w:del w:id="110" w:author="Miriam Hils" w:date="2022-04-08T14:10:00Z">
        <w:r w:rsidRPr="00925AAC" w:rsidDel="0083767B">
          <w:rPr>
            <w:rFonts w:ascii="Times New Roman" w:eastAsia="Times New Roman" w:hAnsi="Times New Roman" w:cs="Times New Roman"/>
            <w:color w:val="00112B"/>
            <w:sz w:val="24"/>
            <w:szCs w:val="24"/>
          </w:rPr>
          <w:delText>–</w:delText>
        </w:r>
      </w:del>
      <w:del w:id="111" w:author="Miriam Hils" w:date="2022-04-08T14:08:00Z">
        <w:r w:rsidRPr="00925AAC" w:rsidDel="0083767B">
          <w:rPr>
            <w:rFonts w:ascii="Times New Roman" w:eastAsia="Times New Roman" w:hAnsi="Times New Roman" w:cs="Times New Roman"/>
            <w:color w:val="00112B"/>
            <w:sz w:val="24"/>
            <w:szCs w:val="24"/>
          </w:rPr>
          <w:delText>,</w:delText>
        </w:r>
      </w:del>
      <w:del w:id="112" w:author="Miriam Hils" w:date="2022-04-08T14:10:00Z">
        <w:r w:rsidRPr="00925AAC" w:rsidDel="0083767B">
          <w:rPr>
            <w:rFonts w:ascii="Times New Roman" w:eastAsia="Times New Roman" w:hAnsi="Times New Roman" w:cs="Times New Roman"/>
            <w:color w:val="00112B"/>
            <w:sz w:val="24"/>
            <w:szCs w:val="24"/>
          </w:rPr>
          <w:delText xml:space="preserve"> and considered the impact of</w:delText>
        </w:r>
      </w:del>
      <w:ins w:id="113" w:author="Miriam Hils" w:date="2022-04-08T14:12:00Z">
        <w:r w:rsidR="0083767B">
          <w:rPr>
            <w:rFonts w:ascii="Times New Roman" w:eastAsia="Times New Roman" w:hAnsi="Times New Roman" w:cs="Times New Roman"/>
            <w:color w:val="00112B"/>
            <w:sz w:val="24"/>
            <w:szCs w:val="24"/>
          </w:rPr>
          <w:t>In addition, the</w:t>
        </w:r>
      </w:ins>
      <w:ins w:id="114" w:author="Miriam Hils" w:date="2022-04-08T14:10:00Z">
        <w:r w:rsidR="0083767B">
          <w:rPr>
            <w:rFonts w:ascii="Times New Roman" w:eastAsia="Times New Roman" w:hAnsi="Times New Roman" w:cs="Times New Roman"/>
            <w:color w:val="00112B"/>
            <w:sz w:val="24"/>
            <w:szCs w:val="24"/>
          </w:rPr>
          <w:t xml:space="preserve"> question of how </w:t>
        </w:r>
      </w:ins>
      <w:del w:id="115" w:author="Miriam Hils" w:date="2022-04-08T14:13:00Z">
        <w:r w:rsidRPr="00925AAC" w:rsidDel="007D6820">
          <w:rPr>
            <w:rFonts w:ascii="Times New Roman" w:eastAsia="Times New Roman" w:hAnsi="Times New Roman" w:cs="Times New Roman"/>
            <w:color w:val="00112B"/>
            <w:sz w:val="24"/>
            <w:szCs w:val="24"/>
          </w:rPr>
          <w:delText xml:space="preserve"> Covid-19 on fertility </w:delText>
        </w:r>
      </w:del>
      <w:del w:id="116" w:author="Miriam Hils" w:date="2022-04-08T14:10:00Z">
        <w:r w:rsidRPr="00925AAC" w:rsidDel="0083767B">
          <w:rPr>
            <w:rFonts w:ascii="Times New Roman" w:eastAsia="Times New Roman" w:hAnsi="Times New Roman" w:cs="Times New Roman"/>
            <w:color w:val="00112B"/>
            <w:sz w:val="24"/>
            <w:szCs w:val="24"/>
          </w:rPr>
          <w:delText xml:space="preserve">for </w:delText>
        </w:r>
      </w:del>
      <w:r w:rsidRPr="00925AAC">
        <w:rPr>
          <w:rFonts w:ascii="Times New Roman" w:eastAsia="Times New Roman" w:hAnsi="Times New Roman" w:cs="Times New Roman"/>
          <w:color w:val="00112B"/>
          <w:sz w:val="24"/>
          <w:szCs w:val="24"/>
        </w:rPr>
        <w:t>population projections</w:t>
      </w:r>
      <w:ins w:id="117" w:author="Miriam Hils" w:date="2022-04-08T14:11:00Z">
        <w:r w:rsidR="0083767B">
          <w:rPr>
            <w:rFonts w:ascii="Times New Roman" w:eastAsia="Times New Roman" w:hAnsi="Times New Roman" w:cs="Times New Roman"/>
            <w:color w:val="00112B"/>
            <w:sz w:val="24"/>
            <w:szCs w:val="24"/>
          </w:rPr>
          <w:t xml:space="preserve"> </w:t>
        </w:r>
      </w:ins>
      <w:ins w:id="118" w:author="Miriam Hils" w:date="2022-04-08T14:13:00Z">
        <w:r w:rsidR="007D6820">
          <w:rPr>
            <w:rFonts w:ascii="Times New Roman" w:eastAsia="Times New Roman" w:hAnsi="Times New Roman" w:cs="Times New Roman"/>
            <w:color w:val="00112B"/>
            <w:sz w:val="24"/>
            <w:szCs w:val="24"/>
          </w:rPr>
          <w:t>should be adjusted to reflect the impact of</w:t>
        </w:r>
        <w:r w:rsidR="007D6820" w:rsidRPr="00925AAC">
          <w:rPr>
            <w:rFonts w:ascii="Times New Roman" w:eastAsia="Times New Roman" w:hAnsi="Times New Roman" w:cs="Times New Roman"/>
            <w:color w:val="00112B"/>
            <w:sz w:val="24"/>
            <w:szCs w:val="24"/>
          </w:rPr>
          <w:t xml:space="preserve"> </w:t>
        </w:r>
      </w:ins>
      <w:ins w:id="119" w:author="Miriam Hils" w:date="2022-04-12T15:10:00Z">
        <w:r w:rsidR="004625F0">
          <w:rPr>
            <w:rFonts w:ascii="Times New Roman" w:eastAsia="Times New Roman" w:hAnsi="Times New Roman" w:cs="Times New Roman"/>
            <w:color w:val="00112B"/>
            <w:sz w:val="24"/>
            <w:szCs w:val="24"/>
          </w:rPr>
          <w:t>the pandemic</w:t>
        </w:r>
      </w:ins>
      <w:ins w:id="120" w:author="Miriam Hils" w:date="2022-04-08T14:13:00Z">
        <w:r w:rsidR="007D6820" w:rsidRPr="00925AAC">
          <w:rPr>
            <w:rFonts w:ascii="Times New Roman" w:eastAsia="Times New Roman" w:hAnsi="Times New Roman" w:cs="Times New Roman"/>
            <w:color w:val="00112B"/>
            <w:sz w:val="24"/>
            <w:szCs w:val="24"/>
          </w:rPr>
          <w:t xml:space="preserve"> on fertility </w:t>
        </w:r>
      </w:ins>
      <w:ins w:id="121" w:author="Miriam Hils" w:date="2022-04-08T14:11:00Z">
        <w:r w:rsidR="0083767B">
          <w:rPr>
            <w:rFonts w:ascii="Times New Roman" w:eastAsia="Times New Roman" w:hAnsi="Times New Roman" w:cs="Times New Roman"/>
            <w:color w:val="00112B"/>
            <w:sz w:val="24"/>
            <w:szCs w:val="24"/>
          </w:rPr>
          <w:t xml:space="preserve">has </w:t>
        </w:r>
      </w:ins>
      <w:ins w:id="122" w:author="Miriam Hils" w:date="2022-04-08T14:13:00Z">
        <w:r w:rsidR="007D6820">
          <w:rPr>
            <w:rFonts w:ascii="Times New Roman" w:eastAsia="Times New Roman" w:hAnsi="Times New Roman" w:cs="Times New Roman"/>
            <w:color w:val="00112B"/>
            <w:sz w:val="24"/>
            <w:szCs w:val="24"/>
          </w:rPr>
          <w:t>been raised</w:t>
        </w:r>
      </w:ins>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{"citationID":"fqrqp4Dm","properties":{"formattedCitation":"(Berrington et al. 2022)","plainCitation":"(Berrington et al. 2022)","noteIndex":0},"citationItems":[{"id":2494,"uris":["http://zotero.org/users/7072385/items/D66D55FB"],"itemData":{"id":2494,"type":"article-journal","container-title":"Population, Space and Place","DOI":"10.1002/psp.2546","ISSN":"1544-8444, 1544-8452","issue":"2","journalAbbreviation":"Population Space and Place","language":"en","source":"DOI.org (Crossref)","title":"Scenario‐based fertility projections incorporating impacts of COVID‐19","URL":"https://onlinelibrary.wiley.com/doi/10.1002/psp.2546","volume":"28","author":[{"family":"Berrington","given":"Ann"},{"family":"Ellison","given":"Joanne"},{"family":"Kuang","given":"Bernice"},{"family":"Vasireddy","given":"Sindhu"},{"family":"Kulu","given":"Hill"}],"accessed":{"date-parts":[["2022",3,9]]},"issued":{"date-parts":[["2022",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(Berrington et al.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p>
    <w:p w14:paraId="00000027" w14:textId="60AFB852"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del w:id="123" w:author="Miriam Hils" w:date="2022-04-08T14:14:00Z">
        <w:r w:rsidRPr="00925AAC" w:rsidDel="007D6820">
          <w:rPr>
            <w:rFonts w:ascii="Times New Roman" w:eastAsia="Times New Roman" w:hAnsi="Times New Roman" w:cs="Times New Roman"/>
            <w:color w:val="00112B"/>
            <w:sz w:val="24"/>
            <w:szCs w:val="24"/>
          </w:rPr>
          <w:delText>Due to</w:delText>
        </w:r>
      </w:del>
      <w:ins w:id="124" w:author="Miriam Hils" w:date="2022-04-08T14:14:00Z">
        <w:r w:rsidR="007D6820">
          <w:rPr>
            <w:rFonts w:ascii="Times New Roman" w:eastAsia="Times New Roman" w:hAnsi="Times New Roman" w:cs="Times New Roman"/>
            <w:color w:val="00112B"/>
            <w:sz w:val="24"/>
            <w:szCs w:val="24"/>
          </w:rPr>
          <w:t>Because of</w:t>
        </w:r>
      </w:ins>
      <w:r w:rsidRPr="00925AAC">
        <w:rPr>
          <w:rFonts w:ascii="Times New Roman" w:eastAsia="Times New Roman" w:hAnsi="Times New Roman" w:cs="Times New Roman"/>
          <w:color w:val="00112B"/>
          <w:sz w:val="24"/>
          <w:szCs w:val="24"/>
        </w:rPr>
        <w:t xml:space="preserve"> the magnitude and </w:t>
      </w:r>
      <w:ins w:id="125" w:author="Miriam Hils" w:date="2022-04-08T14:14:00Z">
        <w:r w:rsidR="007D6820">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scope of the </w:t>
      </w:r>
      <w:ins w:id="126" w:author="Miriam Hils" w:date="2022-04-12T15:11:00Z">
        <w:r w:rsidR="00BA2B06" w:rsidRPr="00925AAC">
          <w:rPr>
            <w:rFonts w:ascii="Times New Roman" w:eastAsia="Times New Roman" w:hAnsi="Times New Roman" w:cs="Times New Roman"/>
            <w:color w:val="00112B"/>
            <w:sz w:val="24"/>
            <w:szCs w:val="24"/>
          </w:rPr>
          <w:t xml:space="preserve">Covid-19 </w:t>
        </w:r>
      </w:ins>
      <w:r w:rsidRPr="00925AAC">
        <w:rPr>
          <w:rFonts w:ascii="Times New Roman" w:eastAsia="Times New Roman" w:hAnsi="Times New Roman" w:cs="Times New Roman"/>
          <w:color w:val="00112B"/>
          <w:sz w:val="24"/>
          <w:szCs w:val="24"/>
        </w:rPr>
        <w:t xml:space="preserve">pandemic, </w:t>
      </w:r>
      <w:del w:id="127" w:author="Miriam Hils" w:date="2022-04-08T14:14:00Z">
        <w:r w:rsidRPr="00925AAC" w:rsidDel="007D6820">
          <w:rPr>
            <w:rFonts w:ascii="Times New Roman" w:eastAsia="Times New Roman" w:hAnsi="Times New Roman" w:cs="Times New Roman"/>
            <w:color w:val="00112B"/>
            <w:sz w:val="24"/>
            <w:szCs w:val="24"/>
          </w:rPr>
          <w:delText>most studies’</w:delText>
        </w:r>
      </w:del>
      <w:ins w:id="128" w:author="Miriam Hils" w:date="2022-04-08T14:14:00Z">
        <w:r w:rsidR="007D6820">
          <w:rPr>
            <w:rFonts w:ascii="Times New Roman" w:eastAsia="Times New Roman" w:hAnsi="Times New Roman" w:cs="Times New Roman"/>
            <w:color w:val="00112B"/>
            <w:sz w:val="24"/>
            <w:szCs w:val="24"/>
          </w:rPr>
          <w:t>the</w:t>
        </w:r>
      </w:ins>
      <w:r w:rsidRPr="00925AAC">
        <w:rPr>
          <w:rFonts w:ascii="Times New Roman" w:eastAsia="Times New Roman" w:hAnsi="Times New Roman" w:cs="Times New Roman"/>
          <w:color w:val="00112B"/>
          <w:sz w:val="24"/>
          <w:szCs w:val="24"/>
        </w:rPr>
        <w:t xml:space="preserve"> theorization </w:t>
      </w:r>
      <w:ins w:id="129" w:author="Miriam Hils" w:date="2022-04-08T14:14:00Z">
        <w:r w:rsidR="007D6820">
          <w:rPr>
            <w:rFonts w:ascii="Times New Roman" w:eastAsia="Times New Roman" w:hAnsi="Times New Roman" w:cs="Times New Roman"/>
            <w:color w:val="00112B"/>
            <w:sz w:val="24"/>
            <w:szCs w:val="24"/>
          </w:rPr>
          <w:t xml:space="preserve">of most </w:t>
        </w:r>
      </w:ins>
      <w:ins w:id="130" w:author="Miriam Hils" w:date="2022-04-12T15:11:00Z">
        <w:r w:rsidR="00BF73E9">
          <w:rPr>
            <w:rFonts w:ascii="Times New Roman" w:eastAsia="Times New Roman" w:hAnsi="Times New Roman" w:cs="Times New Roman"/>
            <w:color w:val="00112B"/>
            <w:sz w:val="24"/>
            <w:szCs w:val="24"/>
          </w:rPr>
          <w:t>such</w:t>
        </w:r>
      </w:ins>
      <w:ins w:id="131" w:author="Miriam Hils" w:date="2022-04-08T14:18:00Z">
        <w:r w:rsidR="007D6820">
          <w:rPr>
            <w:rFonts w:ascii="Times New Roman" w:eastAsia="Times New Roman" w:hAnsi="Times New Roman" w:cs="Times New Roman"/>
            <w:color w:val="00112B"/>
            <w:sz w:val="24"/>
            <w:szCs w:val="24"/>
          </w:rPr>
          <w:t xml:space="preserve"> </w:t>
        </w:r>
      </w:ins>
      <w:ins w:id="132" w:author="Miriam Hils" w:date="2022-04-08T14:14:00Z">
        <w:r w:rsidR="007D6820">
          <w:rPr>
            <w:rFonts w:ascii="Times New Roman" w:eastAsia="Times New Roman" w:hAnsi="Times New Roman" w:cs="Times New Roman"/>
            <w:color w:val="00112B"/>
            <w:sz w:val="24"/>
            <w:szCs w:val="24"/>
          </w:rPr>
          <w:t>studies</w:t>
        </w:r>
      </w:ins>
      <w:ins w:id="133" w:author="Miriam Hils" w:date="2022-04-12T15:11:00Z">
        <w:r w:rsidR="00BF73E9">
          <w:rPr>
            <w:rFonts w:ascii="Times New Roman" w:eastAsia="Times New Roman" w:hAnsi="Times New Roman" w:cs="Times New Roman"/>
            <w:color w:val="00112B"/>
            <w:sz w:val="24"/>
            <w:szCs w:val="24"/>
          </w:rPr>
          <w:t xml:space="preserve"> has</w:t>
        </w:r>
      </w:ins>
      <w:ins w:id="134" w:author="Miriam Hils" w:date="2022-04-08T14:14:00Z">
        <w:r w:rsidR="007D6820">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hinge</w:t>
      </w:r>
      <w:ins w:id="135" w:author="Miriam Hils" w:date="2022-04-08T14:18:00Z">
        <w:r w:rsidR="007D6820">
          <w:rPr>
            <w:rFonts w:ascii="Times New Roman" w:eastAsia="Times New Roman" w:hAnsi="Times New Roman" w:cs="Times New Roman"/>
            <w:color w:val="00112B"/>
            <w:sz w:val="24"/>
            <w:szCs w:val="24"/>
          </w:rPr>
          <w:t>d</w:t>
        </w:r>
      </w:ins>
      <w:del w:id="136" w:author="Miriam Hils" w:date="2022-04-08T14:18:00Z">
        <w:r w:rsidRPr="00925AAC" w:rsidDel="007D6820">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on the </w:t>
      </w:r>
      <w:del w:id="137" w:author="Miriam Hils" w:date="2022-04-08T14:15:00Z">
        <w:r w:rsidRPr="00925AAC" w:rsidDel="007D6820">
          <w:rPr>
            <w:rFonts w:ascii="Times New Roman" w:eastAsia="Times New Roman" w:hAnsi="Times New Roman" w:cs="Times New Roman"/>
            <w:color w:val="00112B"/>
            <w:sz w:val="24"/>
            <w:szCs w:val="24"/>
          </w:rPr>
          <w:delText>idea of an overarching</w:delText>
        </w:r>
      </w:del>
      <w:ins w:id="138" w:author="Miriam Hils" w:date="2022-04-08T14:15:00Z">
        <w:r w:rsidR="007D6820">
          <w:rPr>
            <w:rFonts w:ascii="Times New Roman" w:eastAsia="Times New Roman" w:hAnsi="Times New Roman" w:cs="Times New Roman"/>
            <w:color w:val="00112B"/>
            <w:sz w:val="24"/>
            <w:szCs w:val="24"/>
          </w:rPr>
          <w:t>assumption that the</w:t>
        </w:r>
      </w:ins>
      <w:r w:rsidRPr="00925AAC">
        <w:rPr>
          <w:rFonts w:ascii="Times New Roman" w:eastAsia="Times New Roman" w:hAnsi="Times New Roman" w:cs="Times New Roman"/>
          <w:color w:val="00112B"/>
          <w:sz w:val="24"/>
          <w:szCs w:val="24"/>
        </w:rPr>
        <w:t xml:space="preserve"> pandemic </w:t>
      </w:r>
      <w:ins w:id="139" w:author="Miriam Hils" w:date="2022-04-12T15:12:00Z">
        <w:r w:rsidR="00BF73E9">
          <w:rPr>
            <w:rFonts w:ascii="Times New Roman" w:eastAsia="Times New Roman" w:hAnsi="Times New Roman" w:cs="Times New Roman"/>
            <w:color w:val="00112B"/>
            <w:sz w:val="24"/>
            <w:szCs w:val="24"/>
          </w:rPr>
          <w:t>is having a far-reaching</w:t>
        </w:r>
      </w:ins>
      <w:ins w:id="140" w:author="Miriam Hils" w:date="2022-04-08T14:15:00Z">
        <w:r w:rsidR="007D6820">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impact on population dynamics. However, the </w:t>
      </w:r>
      <w:del w:id="141" w:author="Miriam Hils" w:date="2022-04-08T14:16:00Z">
        <w:r w:rsidRPr="00925AAC" w:rsidDel="007D6820">
          <w:rPr>
            <w:rFonts w:ascii="Times New Roman" w:eastAsia="Times New Roman" w:hAnsi="Times New Roman" w:cs="Times New Roman"/>
            <w:color w:val="00112B"/>
            <w:sz w:val="24"/>
            <w:szCs w:val="24"/>
          </w:rPr>
          <w:delText>influence of</w:delText>
        </w:r>
      </w:del>
      <w:ins w:id="142" w:author="Miriam Hils" w:date="2022-04-08T14:16:00Z">
        <w:r w:rsidR="007D6820">
          <w:rPr>
            <w:rFonts w:ascii="Times New Roman" w:eastAsia="Times New Roman" w:hAnsi="Times New Roman" w:cs="Times New Roman"/>
            <w:color w:val="00112B"/>
            <w:sz w:val="24"/>
            <w:szCs w:val="24"/>
          </w:rPr>
          <w:t>extent to which the</w:t>
        </w:r>
      </w:ins>
      <w:r w:rsidRPr="00925AAC">
        <w:rPr>
          <w:rFonts w:ascii="Times New Roman" w:eastAsia="Times New Roman" w:hAnsi="Times New Roman" w:cs="Times New Roman"/>
          <w:color w:val="00112B"/>
          <w:sz w:val="24"/>
          <w:szCs w:val="24"/>
        </w:rPr>
        <w:t xml:space="preserve"> Covid-19</w:t>
      </w:r>
      <w:ins w:id="143" w:author="Miriam Hils" w:date="2022-04-08T14:16:00Z">
        <w:r w:rsidR="007D6820">
          <w:rPr>
            <w:rFonts w:ascii="Times New Roman" w:eastAsia="Times New Roman" w:hAnsi="Times New Roman" w:cs="Times New Roman"/>
            <w:color w:val="00112B"/>
            <w:sz w:val="24"/>
            <w:szCs w:val="24"/>
          </w:rPr>
          <w:t xml:space="preserve"> pandemic </w:t>
        </w:r>
      </w:ins>
      <w:ins w:id="144" w:author="Miriam Hils" w:date="2022-04-12T15:13:00Z">
        <w:r w:rsidR="00BF73E9">
          <w:rPr>
            <w:rFonts w:ascii="Times New Roman" w:eastAsia="Times New Roman" w:hAnsi="Times New Roman" w:cs="Times New Roman"/>
            <w:color w:val="00112B"/>
            <w:sz w:val="24"/>
            <w:szCs w:val="24"/>
          </w:rPr>
          <w:t>is</w:t>
        </w:r>
      </w:ins>
      <w:ins w:id="145" w:author="Miriam Hils" w:date="2022-04-08T14:24:00Z">
        <w:r w:rsidR="004D42A2">
          <w:rPr>
            <w:rFonts w:ascii="Times New Roman" w:eastAsia="Times New Roman" w:hAnsi="Times New Roman" w:cs="Times New Roman"/>
            <w:color w:val="00112B"/>
            <w:sz w:val="24"/>
            <w:szCs w:val="24"/>
          </w:rPr>
          <w:t xml:space="preserve"> influencing</w:t>
        </w:r>
      </w:ins>
      <w:ins w:id="146" w:author="Miriam Hils" w:date="2022-04-08T14:16:00Z">
        <w:r w:rsidR="007D6820">
          <w:rPr>
            <w:rFonts w:ascii="Times New Roman" w:eastAsia="Times New Roman" w:hAnsi="Times New Roman" w:cs="Times New Roman"/>
            <w:color w:val="00112B"/>
            <w:sz w:val="24"/>
            <w:szCs w:val="24"/>
          </w:rPr>
          <w:t xml:space="preserve"> </w:t>
        </w:r>
      </w:ins>
      <w:del w:id="147" w:author="Miriam Hils" w:date="2022-04-08T14:16:00Z">
        <w:r w:rsidRPr="00925AAC" w:rsidDel="007D6820">
          <w:rPr>
            <w:rFonts w:ascii="Times New Roman" w:eastAsia="Times New Roman" w:hAnsi="Times New Roman" w:cs="Times New Roman"/>
            <w:color w:val="00112B"/>
            <w:sz w:val="24"/>
            <w:szCs w:val="24"/>
          </w:rPr>
          <w:delText xml:space="preserve"> on </w:delText>
        </w:r>
      </w:del>
      <w:r w:rsidRPr="00925AAC">
        <w:rPr>
          <w:rFonts w:ascii="Times New Roman" w:eastAsia="Times New Roman" w:hAnsi="Times New Roman" w:cs="Times New Roman"/>
          <w:color w:val="00112B"/>
          <w:sz w:val="24"/>
          <w:szCs w:val="24"/>
        </w:rPr>
        <w:t xml:space="preserve">reproductive behaviors and outcomes is likely to vary between and within countries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{"citationID":"2DLLrP3m","properties":{"formattedCitation":"(Aassve et al. 2021)","plainCitation":"(Aassve et al. 2021)","noteIndex":0},"citationItems":[{"id":2496,"uris":["http://zotero.org/users/7072385/items/WXADCSRU"],"itemData":{"id":2496,"type":"article-journal","abstract":"Drawing on past pandemics, scholars have suggested that the COVID-19 pandemic will bring about fertility decline. Evidence from actual birth data has so far been scarce. This brief report uses data on vital statistics from a selection of high-income countries, including the United States. The pandemic has been accompanied by a significant drop in crude birth rates beyond that predicted by past trends in 7 out of the 22 countries considered, with particularly strong declines in southern Europe: Italy (−9.1%), Spain (−8.4%), and Portugal (−6.6%). Substantial heterogeneities are, however, observed.","container-title":"Proceedings of the National Academy of Sciences","DOI":"10.1073/pnas.2105709118","ISSN":"0027-8424, 1091-6490","issue":"36","journalAbbreviation":"Proc. Natl. Acad. Sci. U.S.A.","language":"en","page":"e2105709118","source":"DOI.org (Crossref)","title":"Early assessment of the relationship between the COVID-19 pandemic and births in high-income countries","volume":"118","author":[{"family":"Aassve","given":""},{"family":"Cavalli","given":"Nicolò"},{"family":"Mencarini","given":"Letizia"},{"family":"Plach","given":"Samuel"},{"family":"Sanders","given":"Seth"}],"issued":{"date-parts":[["2021",9,7]]}}}],"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(Aassve et al.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Between-country variation </w:t>
      </w:r>
      <w:del w:id="148" w:author="Miriam Hils" w:date="2022-04-08T14:20:00Z">
        <w:r w:rsidRPr="00925AAC" w:rsidDel="007A1399">
          <w:rPr>
            <w:rFonts w:ascii="Times New Roman" w:eastAsia="Times New Roman" w:hAnsi="Times New Roman" w:cs="Times New Roman"/>
            <w:color w:val="00112B"/>
            <w:sz w:val="24"/>
            <w:szCs w:val="24"/>
          </w:rPr>
          <w:delText xml:space="preserve">arises </w:delText>
        </w:r>
      </w:del>
      <w:ins w:id="149" w:author="Miriam Hils" w:date="2022-04-12T15:14:00Z">
        <w:r w:rsidR="00BF73E9">
          <w:rPr>
            <w:rFonts w:ascii="Times New Roman" w:eastAsia="Times New Roman" w:hAnsi="Times New Roman" w:cs="Times New Roman"/>
            <w:color w:val="00112B"/>
            <w:sz w:val="24"/>
            <w:szCs w:val="24"/>
          </w:rPr>
          <w:t>may arise</w:t>
        </w:r>
      </w:ins>
      <w:ins w:id="150" w:author="Miriam Hils" w:date="2022-04-08T14:20:00Z">
        <w:r w:rsidR="007A1399"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from </w:t>
      </w:r>
      <w:del w:id="151" w:author="Miriam Hils" w:date="2022-04-08T14:20:00Z">
        <w:r w:rsidRPr="00925AAC" w:rsidDel="007A1399">
          <w:rPr>
            <w:rFonts w:ascii="Times New Roman" w:eastAsia="Times New Roman" w:hAnsi="Times New Roman" w:cs="Times New Roman"/>
            <w:color w:val="00112B"/>
            <w:sz w:val="24"/>
            <w:szCs w:val="24"/>
          </w:rPr>
          <w:delText xml:space="preserve">differential </w:delText>
        </w:r>
      </w:del>
      <w:ins w:id="152" w:author="Miriam Hils" w:date="2022-04-08T14:20:00Z">
        <w:r w:rsidR="007A1399">
          <w:rPr>
            <w:rFonts w:ascii="Times New Roman" w:eastAsia="Times New Roman" w:hAnsi="Times New Roman" w:cs="Times New Roman"/>
            <w:color w:val="00112B"/>
            <w:sz w:val="24"/>
            <w:szCs w:val="24"/>
          </w:rPr>
          <w:t>differences in countries’</w:t>
        </w:r>
        <w:r w:rsidR="007A1399"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capacit</w:t>
      </w:r>
      <w:ins w:id="153" w:author="Miriam Hils" w:date="2022-04-08T14:20:00Z">
        <w:r w:rsidR="007A1399">
          <w:rPr>
            <w:rFonts w:ascii="Times New Roman" w:eastAsia="Times New Roman" w:hAnsi="Times New Roman" w:cs="Times New Roman"/>
            <w:color w:val="00112B"/>
            <w:sz w:val="24"/>
            <w:szCs w:val="24"/>
          </w:rPr>
          <w:t>ies</w:t>
        </w:r>
      </w:ins>
      <w:del w:id="154" w:author="Miriam Hils" w:date="2022-04-08T14:20:00Z">
        <w:r w:rsidRPr="00925AAC" w:rsidDel="007A1399">
          <w:rPr>
            <w:rFonts w:ascii="Times New Roman" w:eastAsia="Times New Roman" w:hAnsi="Times New Roman" w:cs="Times New Roman"/>
            <w:color w:val="00112B"/>
            <w:sz w:val="24"/>
            <w:szCs w:val="24"/>
          </w:rPr>
          <w:delText>y</w:delText>
        </w:r>
      </w:del>
      <w:r w:rsidRPr="00925AAC">
        <w:rPr>
          <w:rFonts w:ascii="Times New Roman" w:eastAsia="Times New Roman" w:hAnsi="Times New Roman" w:cs="Times New Roman"/>
          <w:color w:val="00112B"/>
          <w:sz w:val="24"/>
          <w:szCs w:val="24"/>
        </w:rPr>
        <w:t xml:space="preserve"> to respond to the pandemic due to factors such as </w:t>
      </w:r>
      <w:ins w:id="155" w:author="Miriam Hils" w:date="2022-04-08T14:20:00Z">
        <w:r w:rsidR="007A1399">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quality and </w:t>
      </w:r>
      <w:ins w:id="156" w:author="Miriam Hils" w:date="2022-04-08T14:21:00Z">
        <w:r w:rsidR="007A1399">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coverage of national health systems, access to vaccines, </w:t>
      </w:r>
      <w:ins w:id="157" w:author="Miriam Hils" w:date="2022-04-08T14:21:00Z">
        <w:r w:rsidR="007A1399">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timing and </w:t>
      </w:r>
      <w:ins w:id="158" w:author="Miriam Hils" w:date="2022-04-08T14:21:00Z">
        <w:r w:rsidR="007A1399">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duration of the lockdowns, </w:t>
      </w:r>
      <w:ins w:id="159" w:author="Miriam Hils" w:date="2022-04-08T14:21:00Z">
        <w:r w:rsidR="007A1399">
          <w:rPr>
            <w:rFonts w:ascii="Times New Roman" w:eastAsia="Times New Roman" w:hAnsi="Times New Roman" w:cs="Times New Roman"/>
            <w:color w:val="00112B"/>
            <w:sz w:val="24"/>
            <w:szCs w:val="24"/>
          </w:rPr>
          <w:t xml:space="preserve">levels of </w:t>
        </w:r>
      </w:ins>
      <w:r w:rsidRPr="00925AAC">
        <w:rPr>
          <w:rFonts w:ascii="Times New Roman" w:eastAsia="Times New Roman" w:hAnsi="Times New Roman" w:cs="Times New Roman"/>
          <w:color w:val="00112B"/>
          <w:sz w:val="24"/>
          <w:szCs w:val="24"/>
        </w:rPr>
        <w:t xml:space="preserve">financial support for families and companies, and pre-existing patterns of reproductive behaviors and rights (e.g., fertility levels, </w:t>
      </w:r>
      <w:del w:id="160" w:author="Miriam Hils" w:date="2022-04-08T14:22:00Z">
        <w:r w:rsidRPr="00925AAC" w:rsidDel="007A1399">
          <w:rPr>
            <w:rFonts w:ascii="Times New Roman" w:eastAsia="Times New Roman" w:hAnsi="Times New Roman" w:cs="Times New Roman"/>
            <w:color w:val="00112B"/>
            <w:sz w:val="24"/>
            <w:szCs w:val="24"/>
          </w:rPr>
          <w:delText xml:space="preserve">access and </w:delText>
        </w:r>
      </w:del>
      <w:ins w:id="161" w:author="Miriam Hils" w:date="2022-04-08T14:22:00Z">
        <w:r w:rsidR="007A1399">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prevalence of contraception, access to </w:t>
      </w:r>
      <w:ins w:id="162" w:author="Miriam Hils" w:date="2022-04-08T14:22:00Z">
        <w:r w:rsidR="007A1399" w:rsidRPr="00925AAC">
          <w:rPr>
            <w:rFonts w:ascii="Times New Roman" w:eastAsia="Times New Roman" w:hAnsi="Times New Roman" w:cs="Times New Roman"/>
            <w:color w:val="00112B"/>
            <w:sz w:val="24"/>
            <w:szCs w:val="24"/>
          </w:rPr>
          <w:t xml:space="preserve">contraception </w:t>
        </w:r>
        <w:r w:rsidR="007A1399">
          <w:rPr>
            <w:rFonts w:ascii="Times New Roman" w:eastAsia="Times New Roman" w:hAnsi="Times New Roman" w:cs="Times New Roman"/>
            <w:color w:val="00112B"/>
            <w:sz w:val="24"/>
            <w:szCs w:val="24"/>
          </w:rPr>
          <w:t xml:space="preserve">and other forms of </w:t>
        </w:r>
      </w:ins>
      <w:r w:rsidRPr="00925AAC">
        <w:rPr>
          <w:rFonts w:ascii="Times New Roman" w:eastAsia="Times New Roman" w:hAnsi="Times New Roman" w:cs="Times New Roman"/>
          <w:color w:val="00112B"/>
          <w:sz w:val="24"/>
          <w:szCs w:val="24"/>
        </w:rPr>
        <w:t>family planning, and abortion regulations). Analogously, sub</w:t>
      </w:r>
      <w:del w:id="163" w:author="Miriam Hils" w:date="2022-04-12T15:15:00Z">
        <w:r w:rsidRPr="00925AAC" w:rsidDel="00BF73E9">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national disparities along these dimensions are potential sources of within-country variation in </w:t>
      </w:r>
      <w:del w:id="164" w:author="Miriam Hils" w:date="2022-04-08T14:23:00Z">
        <w:r w:rsidRPr="00925AAC" w:rsidDel="007A1399">
          <w:rPr>
            <w:rFonts w:ascii="Times New Roman" w:eastAsia="Times New Roman" w:hAnsi="Times New Roman" w:cs="Times New Roman"/>
            <w:color w:val="00112B"/>
            <w:sz w:val="24"/>
            <w:szCs w:val="24"/>
          </w:rPr>
          <w:delText xml:space="preserve">how </w:delText>
        </w:r>
      </w:del>
      <w:ins w:id="165" w:author="Miriam Hils" w:date="2022-04-08T14:23:00Z">
        <w:r w:rsidR="007A1399">
          <w:rPr>
            <w:rFonts w:ascii="Times New Roman" w:eastAsia="Times New Roman" w:hAnsi="Times New Roman" w:cs="Times New Roman"/>
            <w:color w:val="00112B"/>
            <w:sz w:val="24"/>
            <w:szCs w:val="24"/>
          </w:rPr>
          <w:t xml:space="preserve">the </w:t>
        </w:r>
      </w:ins>
      <w:ins w:id="166" w:author="Miriam Hils" w:date="2022-04-12T15:15:00Z">
        <w:r w:rsidR="00BF73E9">
          <w:rPr>
            <w:rFonts w:ascii="Times New Roman" w:eastAsia="Times New Roman" w:hAnsi="Times New Roman" w:cs="Times New Roman"/>
            <w:color w:val="00112B"/>
            <w:sz w:val="24"/>
            <w:szCs w:val="24"/>
          </w:rPr>
          <w:t>degree</w:t>
        </w:r>
      </w:ins>
      <w:ins w:id="167" w:author="Miriam Hils" w:date="2022-04-08T14:23:00Z">
        <w:r w:rsidR="007A1399">
          <w:rPr>
            <w:rFonts w:ascii="Times New Roman" w:eastAsia="Times New Roman" w:hAnsi="Times New Roman" w:cs="Times New Roman"/>
            <w:color w:val="00112B"/>
            <w:sz w:val="24"/>
            <w:szCs w:val="24"/>
          </w:rPr>
          <w:t xml:space="preserve"> to which</w:t>
        </w:r>
        <w:r w:rsidR="007A1399"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the pandemic has</w:t>
      </w:r>
      <w:ins w:id="168" w:author="Miriam Hils" w:date="2022-04-08T14:23:00Z">
        <w:r w:rsidR="007A1399">
          <w:rPr>
            <w:rFonts w:ascii="Times New Roman" w:eastAsia="Times New Roman" w:hAnsi="Times New Roman" w:cs="Times New Roman"/>
            <w:color w:val="00112B"/>
            <w:sz w:val="24"/>
            <w:szCs w:val="24"/>
          </w:rPr>
          <w:t xml:space="preserve"> been</w:t>
        </w:r>
      </w:ins>
      <w:r w:rsidRPr="00925AAC">
        <w:rPr>
          <w:rFonts w:ascii="Times New Roman" w:eastAsia="Times New Roman" w:hAnsi="Times New Roman" w:cs="Times New Roman"/>
          <w:color w:val="00112B"/>
          <w:sz w:val="24"/>
          <w:szCs w:val="24"/>
        </w:rPr>
        <w:t xml:space="preserve"> and is influencing reproductive outcomes, particularly for countries with socioeconomically heterogeneous populations, large geographical </w:t>
      </w:r>
      <w:del w:id="169" w:author="Miriam Hils" w:date="2022-04-08T14:26:00Z">
        <w:r w:rsidRPr="00925AAC" w:rsidDel="004D42A2">
          <w:rPr>
            <w:rFonts w:ascii="Times New Roman" w:eastAsia="Times New Roman" w:hAnsi="Times New Roman" w:cs="Times New Roman"/>
            <w:color w:val="00112B"/>
            <w:sz w:val="24"/>
            <w:szCs w:val="24"/>
          </w:rPr>
          <w:delText>extensions</w:delText>
        </w:r>
      </w:del>
      <w:ins w:id="170" w:author="Miriam Hils" w:date="2022-04-08T14:26:00Z">
        <w:r w:rsidR="004D42A2">
          <w:rPr>
            <w:rFonts w:ascii="Times New Roman" w:eastAsia="Times New Roman" w:hAnsi="Times New Roman" w:cs="Times New Roman"/>
            <w:color w:val="00112B"/>
            <w:sz w:val="24"/>
            <w:szCs w:val="24"/>
          </w:rPr>
          <w:t>areas</w:t>
        </w:r>
      </w:ins>
      <w:r w:rsidRPr="00925AAC">
        <w:rPr>
          <w:rFonts w:ascii="Times New Roman" w:eastAsia="Times New Roman" w:hAnsi="Times New Roman" w:cs="Times New Roman"/>
          <w:color w:val="00112B"/>
          <w:sz w:val="24"/>
          <w:szCs w:val="24"/>
        </w:rPr>
        <w:t>, and weak or absent welfare policies.</w:t>
      </w:r>
    </w:p>
    <w:p w14:paraId="00000028" w14:textId="65C1194C" w:rsidR="00F71367" w:rsidRPr="00925AAC" w:rsidRDefault="004D42A2" w:rsidP="00925AAC">
      <w:pPr>
        <w:spacing w:before="240" w:line="360" w:lineRule="auto"/>
        <w:jc w:val="both"/>
        <w:rPr>
          <w:rFonts w:ascii="Times New Roman" w:eastAsia="Times New Roman" w:hAnsi="Times New Roman" w:cs="Times New Roman"/>
          <w:color w:val="00112B"/>
          <w:sz w:val="24"/>
          <w:szCs w:val="24"/>
        </w:rPr>
      </w:pPr>
      <w:ins w:id="171" w:author="Miriam Hils" w:date="2022-04-08T14:27:00Z">
        <w:r>
          <w:rPr>
            <w:rFonts w:ascii="Times New Roman" w:eastAsia="Times New Roman" w:hAnsi="Times New Roman" w:cs="Times New Roman"/>
            <w:color w:val="00112B"/>
            <w:sz w:val="24"/>
            <w:szCs w:val="24"/>
          </w:rPr>
          <w:t xml:space="preserve">No </w:t>
        </w:r>
        <w:r w:rsidRPr="00925AAC">
          <w:rPr>
            <w:rFonts w:ascii="Times New Roman" w:eastAsia="Times New Roman" w:hAnsi="Times New Roman" w:cs="Times New Roman"/>
            <w:color w:val="00112B"/>
            <w:sz w:val="24"/>
            <w:szCs w:val="24"/>
          </w:rPr>
          <w:t>previous empirical studies</w:t>
        </w:r>
        <w:r>
          <w:rPr>
            <w:rFonts w:ascii="Times New Roman" w:eastAsia="Times New Roman" w:hAnsi="Times New Roman" w:cs="Times New Roman"/>
            <w:color w:val="00112B"/>
            <w:sz w:val="24"/>
            <w:szCs w:val="24"/>
          </w:rPr>
          <w:t xml:space="preserve"> have focused on the</w:t>
        </w:r>
      </w:ins>
      <w:del w:id="172" w:author="Miriam Hils" w:date="2022-04-08T14:27:00Z">
        <w:r w:rsidR="003B6693" w:rsidRPr="00925AAC" w:rsidDel="004D42A2">
          <w:rPr>
            <w:rFonts w:ascii="Times New Roman" w:eastAsia="Times New Roman" w:hAnsi="Times New Roman" w:cs="Times New Roman"/>
            <w:color w:val="00112B"/>
            <w:sz w:val="24"/>
            <w:szCs w:val="24"/>
          </w:rPr>
          <w:delText>The</w:delText>
        </w:r>
      </w:del>
      <w:r w:rsidR="003B6693" w:rsidRPr="00925AAC">
        <w:rPr>
          <w:rFonts w:ascii="Times New Roman" w:eastAsia="Times New Roman" w:hAnsi="Times New Roman" w:cs="Times New Roman"/>
          <w:color w:val="00112B"/>
          <w:sz w:val="24"/>
          <w:szCs w:val="24"/>
        </w:rPr>
        <w:t xml:space="preserve"> differential influence of the Covid-19 pandemic on reproductive patterns by socioeconomic status</w:t>
      </w:r>
      <w:del w:id="173" w:author="Miriam Hils" w:date="2022-04-08T14:27:00Z">
        <w:r w:rsidR="003B6693" w:rsidRPr="00925AAC" w:rsidDel="004D42A2">
          <w:rPr>
            <w:rFonts w:ascii="Times New Roman" w:eastAsia="Times New Roman" w:hAnsi="Times New Roman" w:cs="Times New Roman"/>
            <w:color w:val="00112B"/>
            <w:sz w:val="24"/>
            <w:szCs w:val="24"/>
          </w:rPr>
          <w:delText xml:space="preserve"> has not been the focus of previous empirical studies</w:delText>
        </w:r>
      </w:del>
      <w:r w:rsidR="003B6693" w:rsidRPr="00925AAC">
        <w:rPr>
          <w:rFonts w:ascii="Times New Roman" w:eastAsia="Times New Roman" w:hAnsi="Times New Roman" w:cs="Times New Roman"/>
          <w:color w:val="00112B"/>
          <w:sz w:val="24"/>
          <w:szCs w:val="24"/>
        </w:rPr>
        <w:t xml:space="preserve">, </w:t>
      </w:r>
      <w:del w:id="174" w:author="Miriam Hils" w:date="2022-04-08T14:27:00Z">
        <w:r w:rsidR="003B6693" w:rsidRPr="00925AAC" w:rsidDel="004D42A2">
          <w:rPr>
            <w:rFonts w:ascii="Times New Roman" w:eastAsia="Times New Roman" w:hAnsi="Times New Roman" w:cs="Times New Roman"/>
            <w:color w:val="00112B"/>
            <w:sz w:val="24"/>
            <w:szCs w:val="24"/>
          </w:rPr>
          <w:delText xml:space="preserve">nor </w:delText>
        </w:r>
      </w:del>
      <w:ins w:id="175" w:author="Miriam Hils" w:date="2022-04-08T14:27:00Z">
        <w:r>
          <w:rPr>
            <w:rFonts w:ascii="Times New Roman" w:eastAsia="Times New Roman" w:hAnsi="Times New Roman" w:cs="Times New Roman"/>
            <w:color w:val="00112B"/>
            <w:sz w:val="24"/>
            <w:szCs w:val="24"/>
          </w:rPr>
          <w:t>or on</w:t>
        </w:r>
        <w:r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 xml:space="preserve">populations suffering from substantial socioeconomic cleavages. </w:t>
      </w:r>
      <w:del w:id="176" w:author="Miriam Hils" w:date="2022-04-12T15:20:00Z">
        <w:r w:rsidR="003B6693" w:rsidRPr="00925AAC" w:rsidDel="00524C22">
          <w:rPr>
            <w:rFonts w:ascii="Times New Roman" w:eastAsia="Times New Roman" w:hAnsi="Times New Roman" w:cs="Times New Roman"/>
            <w:color w:val="00112B"/>
            <w:sz w:val="24"/>
            <w:szCs w:val="24"/>
          </w:rPr>
          <w:delText xml:space="preserve">Despite institutional efforts, </w:delText>
        </w:r>
      </w:del>
      <w:ins w:id="177" w:author="Miriam Hils" w:date="2022-04-12T15:20:00Z">
        <w:r w:rsidR="00524C22">
          <w:rPr>
            <w:rFonts w:ascii="Times New Roman" w:eastAsia="Times New Roman" w:hAnsi="Times New Roman" w:cs="Times New Roman"/>
            <w:color w:val="00112B"/>
            <w:sz w:val="24"/>
            <w:szCs w:val="24"/>
          </w:rPr>
          <w:t>T</w:t>
        </w:r>
      </w:ins>
      <w:ins w:id="178" w:author="Miriam Hils" w:date="2022-04-12T15:18:00Z">
        <w:r w:rsidR="00524C22">
          <w:rPr>
            <w:rFonts w:ascii="Times New Roman" w:eastAsia="Times New Roman" w:hAnsi="Times New Roman" w:cs="Times New Roman"/>
            <w:color w:val="00112B"/>
            <w:sz w:val="24"/>
            <w:szCs w:val="24"/>
          </w:rPr>
          <w:t xml:space="preserve">he </w:t>
        </w:r>
      </w:ins>
      <w:r w:rsidR="003B6693" w:rsidRPr="00925AAC">
        <w:rPr>
          <w:rFonts w:ascii="Times New Roman" w:eastAsia="Times New Roman" w:hAnsi="Times New Roman" w:cs="Times New Roman"/>
          <w:color w:val="00112B"/>
          <w:sz w:val="24"/>
          <w:szCs w:val="24"/>
        </w:rPr>
        <w:t xml:space="preserve">countries with the most significant socioeconomic disparities </w:t>
      </w:r>
      <w:del w:id="179" w:author="Miriam Hils" w:date="2022-04-12T15:18:00Z">
        <w:r w:rsidR="003B6693" w:rsidRPr="00925AAC" w:rsidDel="00524C22">
          <w:rPr>
            <w:rFonts w:ascii="Times New Roman" w:eastAsia="Times New Roman" w:hAnsi="Times New Roman" w:cs="Times New Roman"/>
            <w:color w:val="00112B"/>
            <w:sz w:val="24"/>
            <w:szCs w:val="24"/>
          </w:rPr>
          <w:delText xml:space="preserve">worldwide </w:delText>
        </w:r>
      </w:del>
      <w:ins w:id="180" w:author="Miriam Hils" w:date="2022-04-08T14:28:00Z">
        <w:r>
          <w:rPr>
            <w:rFonts w:ascii="Times New Roman" w:eastAsia="Times New Roman" w:hAnsi="Times New Roman" w:cs="Times New Roman"/>
            <w:color w:val="00112B"/>
            <w:sz w:val="24"/>
            <w:szCs w:val="24"/>
          </w:rPr>
          <w:t xml:space="preserve">have </w:t>
        </w:r>
      </w:ins>
      <w:r w:rsidR="003B6693" w:rsidRPr="00925AAC">
        <w:rPr>
          <w:rFonts w:ascii="Times New Roman" w:eastAsia="Times New Roman" w:hAnsi="Times New Roman" w:cs="Times New Roman"/>
          <w:color w:val="00112B"/>
          <w:sz w:val="24"/>
          <w:szCs w:val="24"/>
        </w:rPr>
        <w:t>lag</w:t>
      </w:r>
      <w:ins w:id="181" w:author="Miriam Hils" w:date="2022-04-08T14:28:00Z">
        <w:r>
          <w:rPr>
            <w:rFonts w:ascii="Times New Roman" w:eastAsia="Times New Roman" w:hAnsi="Times New Roman" w:cs="Times New Roman"/>
            <w:color w:val="00112B"/>
            <w:sz w:val="24"/>
            <w:szCs w:val="24"/>
          </w:rPr>
          <w:t>ged</w:t>
        </w:r>
      </w:ins>
      <w:r w:rsidR="003B6693" w:rsidRPr="00925AAC">
        <w:rPr>
          <w:rFonts w:ascii="Times New Roman" w:eastAsia="Times New Roman" w:hAnsi="Times New Roman" w:cs="Times New Roman"/>
          <w:color w:val="00112B"/>
          <w:sz w:val="24"/>
          <w:szCs w:val="24"/>
        </w:rPr>
        <w:t xml:space="preserve"> in </w:t>
      </w:r>
      <w:ins w:id="182" w:author="Miriam Hils" w:date="2022-04-08T14:28:00Z">
        <w:r>
          <w:rPr>
            <w:rFonts w:ascii="Times New Roman" w:eastAsia="Times New Roman" w:hAnsi="Times New Roman" w:cs="Times New Roman"/>
            <w:color w:val="00112B"/>
            <w:sz w:val="24"/>
            <w:szCs w:val="24"/>
          </w:rPr>
          <w:t xml:space="preserve">providing </w:t>
        </w:r>
      </w:ins>
      <w:r w:rsidR="003B6693" w:rsidRPr="00925AAC">
        <w:rPr>
          <w:rFonts w:ascii="Times New Roman" w:eastAsia="Times New Roman" w:hAnsi="Times New Roman" w:cs="Times New Roman"/>
          <w:color w:val="00112B"/>
          <w:sz w:val="24"/>
          <w:szCs w:val="24"/>
        </w:rPr>
        <w:t xml:space="preserve">timely </w:t>
      </w:r>
      <w:del w:id="183" w:author="Miriam Hils" w:date="2022-04-08T14:28:00Z">
        <w:r w:rsidR="003B6693" w:rsidRPr="00925AAC" w:rsidDel="004D42A2">
          <w:rPr>
            <w:rFonts w:ascii="Times New Roman" w:eastAsia="Times New Roman" w:hAnsi="Times New Roman" w:cs="Times New Roman"/>
            <w:color w:val="00112B"/>
            <w:sz w:val="24"/>
            <w:szCs w:val="24"/>
          </w:rPr>
          <w:delText xml:space="preserve">assessing </w:delText>
        </w:r>
      </w:del>
      <w:ins w:id="184" w:author="Miriam Hils" w:date="2022-04-08T14:28:00Z">
        <w:r>
          <w:rPr>
            <w:rFonts w:ascii="Times New Roman" w:eastAsia="Times New Roman" w:hAnsi="Times New Roman" w:cs="Times New Roman"/>
            <w:color w:val="00112B"/>
            <w:sz w:val="24"/>
            <w:szCs w:val="24"/>
          </w:rPr>
          <w:t>assessments of</w:t>
        </w:r>
        <w:r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the consequences of the pandemic</w:t>
      </w:r>
      <w:ins w:id="185" w:author="Miriam Hils" w:date="2022-04-12T15:20:00Z">
        <w:r w:rsidR="00524C22">
          <w:rPr>
            <w:rFonts w:ascii="Times New Roman" w:eastAsia="Times New Roman" w:hAnsi="Times New Roman" w:cs="Times New Roman"/>
            <w:color w:val="00112B"/>
            <w:sz w:val="24"/>
            <w:szCs w:val="24"/>
          </w:rPr>
          <w:t>, d</w:t>
        </w:r>
        <w:r w:rsidR="00524C22" w:rsidRPr="00925AAC">
          <w:rPr>
            <w:rFonts w:ascii="Times New Roman" w:eastAsia="Times New Roman" w:hAnsi="Times New Roman" w:cs="Times New Roman"/>
            <w:color w:val="00112B"/>
            <w:sz w:val="24"/>
            <w:szCs w:val="24"/>
          </w:rPr>
          <w:t xml:space="preserve">espite institutional </w:t>
        </w:r>
        <w:r w:rsidR="00524C22" w:rsidRPr="00925AAC">
          <w:rPr>
            <w:rFonts w:ascii="Times New Roman" w:eastAsia="Times New Roman" w:hAnsi="Times New Roman" w:cs="Times New Roman"/>
            <w:color w:val="00112B"/>
            <w:sz w:val="24"/>
            <w:szCs w:val="24"/>
          </w:rPr>
          <w:lastRenderedPageBreak/>
          <w:t>efforts</w:t>
        </w:r>
        <w:r w:rsidR="00524C22">
          <w:rPr>
            <w:rFonts w:ascii="Times New Roman" w:eastAsia="Times New Roman" w:hAnsi="Times New Roman" w:cs="Times New Roman"/>
            <w:color w:val="00112B"/>
            <w:sz w:val="24"/>
            <w:szCs w:val="24"/>
          </w:rPr>
          <w:t xml:space="preserve"> </w:t>
        </w:r>
      </w:ins>
      <w:ins w:id="186" w:author="Miriam Hils" w:date="2022-04-12T15:22:00Z">
        <w:r w:rsidR="003555A4">
          <w:rPr>
            <w:rFonts w:ascii="Times New Roman" w:eastAsia="Times New Roman" w:hAnsi="Times New Roman" w:cs="Times New Roman"/>
            <w:color w:val="00112B"/>
            <w:sz w:val="24"/>
            <w:szCs w:val="24"/>
          </w:rPr>
          <w:t xml:space="preserve">to assist them in collecting this information </w:t>
        </w:r>
      </w:ins>
      <w:del w:id="187" w:author="Miriam Hils" w:date="2022-04-12T15:21:00Z">
        <w:r w:rsidR="003B6693" w:rsidRPr="00925AAC" w:rsidDel="00524C22">
          <w:rPr>
            <w:rFonts w:ascii="Times New Roman" w:eastAsia="Times New Roman" w:hAnsi="Times New Roman" w:cs="Times New Roman"/>
            <w:color w:val="00112B"/>
            <w:sz w:val="24"/>
            <w:szCs w:val="24"/>
          </w:rPr>
          <w:delText xml:space="preserve"> </w:delText>
        </w:r>
      </w:del>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{"citationID":"yzAGoWzR","properties":{"formattedCitation":"(Binstock et al. 2021)","plainCitation":"(Binstock et al. 2021)","noteIndex":0},"citationItems":[{"id":2460,"uris":["http://zotero.org/users/7072385/items/ZU6ZQIE7"],"itemData":{"id":2460,"type":"book","collection-title":"Investigaciones Latinoamericanas de Población","event-place":"Rio de Janeiro","ISBN":"978-65-89471-02-8","publisher":"Asociación Latinoamericana de Población-ALAP","publisher-place":"Rio de Janeiro","title":"Desafíos para el avance de la Agenda 2030 en América Latina y el Caribe en el marco de la COVID-19","author":[{"family":"Binstock","given":"Georgina"},{"family":"Nathan","given":"Mathias"},{"family":"Pardo","given":"Ignacio"},{"family":"Pelaez","given":"Enrique"}],"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(Binstock et al.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del w:id="188" w:author="Miriam Hils" w:date="2022-04-08T14:30:00Z">
        <w:r w:rsidR="003B6693" w:rsidRPr="00925AAC" w:rsidDel="00CA4963">
          <w:rPr>
            <w:rFonts w:ascii="Times New Roman" w:eastAsia="Times New Roman" w:hAnsi="Times New Roman" w:cs="Times New Roman"/>
            <w:color w:val="00112B"/>
            <w:sz w:val="24"/>
            <w:szCs w:val="24"/>
          </w:rPr>
          <w:delText xml:space="preserve">Unequal </w:delText>
        </w:r>
      </w:del>
      <w:ins w:id="189" w:author="Miriam Hils" w:date="2022-04-08T14:30:00Z">
        <w:r w:rsidR="00CA4963">
          <w:rPr>
            <w:rFonts w:ascii="Times New Roman" w:eastAsia="Times New Roman" w:hAnsi="Times New Roman" w:cs="Times New Roman"/>
            <w:color w:val="00112B"/>
            <w:sz w:val="24"/>
            <w:szCs w:val="24"/>
          </w:rPr>
          <w:t>Because of inequalities in</w:t>
        </w:r>
        <w:r w:rsidR="00CA4963"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data availability and quality</w:t>
      </w:r>
      <w:ins w:id="190" w:author="Miriam Hils" w:date="2022-04-08T14:30:00Z">
        <w:r w:rsidR="00CA4963">
          <w:rPr>
            <w:rFonts w:ascii="Times New Roman" w:eastAsia="Times New Roman" w:hAnsi="Times New Roman" w:cs="Times New Roman"/>
            <w:color w:val="00112B"/>
            <w:sz w:val="24"/>
            <w:szCs w:val="24"/>
          </w:rPr>
          <w:t xml:space="preserve"> </w:t>
        </w:r>
      </w:ins>
      <w:del w:id="191" w:author="Miriam Hils" w:date="2022-04-08T14:30:00Z">
        <w:r w:rsidR="003B6693" w:rsidRPr="00925AAC" w:rsidDel="00CA4963">
          <w:rPr>
            <w:rFonts w:ascii="Times New Roman" w:eastAsia="Times New Roman" w:hAnsi="Times New Roman" w:cs="Times New Roman"/>
            <w:color w:val="00112B"/>
            <w:sz w:val="24"/>
            <w:szCs w:val="24"/>
          </w:rPr>
          <w:delText xml:space="preserve"> </w:delText>
        </w:r>
      </w:del>
      <w:r w:rsidR="003B6693" w:rsidRPr="00925AAC">
        <w:rPr>
          <w:rFonts w:ascii="Times New Roman" w:eastAsia="Times New Roman" w:hAnsi="Times New Roman" w:cs="Times New Roman"/>
          <w:color w:val="00112B"/>
          <w:sz w:val="24"/>
          <w:szCs w:val="24"/>
        </w:rPr>
        <w:t>across countries and subpopulations</w:t>
      </w:r>
      <w:ins w:id="192" w:author="Miriam Hils" w:date="2022-04-08T14:31:00Z">
        <w:r w:rsidR="00CA4963">
          <w:rPr>
            <w:rFonts w:ascii="Times New Roman" w:eastAsia="Times New Roman" w:hAnsi="Times New Roman" w:cs="Times New Roman"/>
            <w:color w:val="00112B"/>
            <w:sz w:val="24"/>
            <w:szCs w:val="24"/>
          </w:rPr>
          <w:t>,</w:t>
        </w:r>
      </w:ins>
      <w:r w:rsidR="003B6693" w:rsidRPr="00925AAC">
        <w:rPr>
          <w:rFonts w:ascii="Times New Roman" w:eastAsia="Times New Roman" w:hAnsi="Times New Roman" w:cs="Times New Roman"/>
          <w:color w:val="00112B"/>
          <w:sz w:val="24"/>
          <w:szCs w:val="24"/>
        </w:rPr>
        <w:t xml:space="preserve"> </w:t>
      </w:r>
      <w:del w:id="193" w:author="Miriam Hils" w:date="2022-04-08T14:31:00Z">
        <w:r w:rsidR="003B6693" w:rsidRPr="00925AAC" w:rsidDel="00CA4963">
          <w:rPr>
            <w:rFonts w:ascii="Times New Roman" w:eastAsia="Times New Roman" w:hAnsi="Times New Roman" w:cs="Times New Roman"/>
            <w:color w:val="00112B"/>
            <w:sz w:val="24"/>
            <w:szCs w:val="24"/>
          </w:rPr>
          <w:delText xml:space="preserve">implies that </w:delText>
        </w:r>
      </w:del>
      <w:r w:rsidR="003B6693" w:rsidRPr="00925AAC">
        <w:rPr>
          <w:rFonts w:ascii="Times New Roman" w:eastAsia="Times New Roman" w:hAnsi="Times New Roman" w:cs="Times New Roman"/>
          <w:color w:val="00112B"/>
          <w:sz w:val="24"/>
          <w:szCs w:val="24"/>
        </w:rPr>
        <w:t xml:space="preserve">the influence of </w:t>
      </w:r>
      <w:ins w:id="194" w:author="Miriam Hils" w:date="2022-04-12T15:22:00Z">
        <w:r w:rsidR="003555A4">
          <w:rPr>
            <w:rFonts w:ascii="Times New Roman" w:eastAsia="Times New Roman" w:hAnsi="Times New Roman" w:cs="Times New Roman"/>
            <w:color w:val="00112B"/>
            <w:sz w:val="24"/>
            <w:szCs w:val="24"/>
          </w:rPr>
          <w:t xml:space="preserve">the </w:t>
        </w:r>
      </w:ins>
      <w:r w:rsidR="003B6693" w:rsidRPr="00925AAC">
        <w:rPr>
          <w:rFonts w:ascii="Times New Roman" w:eastAsia="Times New Roman" w:hAnsi="Times New Roman" w:cs="Times New Roman"/>
          <w:color w:val="00112B"/>
          <w:sz w:val="24"/>
          <w:szCs w:val="24"/>
        </w:rPr>
        <w:t>Covid-19</w:t>
      </w:r>
      <w:ins w:id="195" w:author="Miriam Hils" w:date="2022-04-12T15:22:00Z">
        <w:r w:rsidR="003555A4">
          <w:rPr>
            <w:rFonts w:ascii="Times New Roman" w:eastAsia="Times New Roman" w:hAnsi="Times New Roman" w:cs="Times New Roman"/>
            <w:color w:val="00112B"/>
            <w:sz w:val="24"/>
            <w:szCs w:val="24"/>
          </w:rPr>
          <w:t xml:space="preserve"> pa</w:t>
        </w:r>
      </w:ins>
      <w:ins w:id="196" w:author="Miriam Hils" w:date="2022-04-12T15:23:00Z">
        <w:r w:rsidR="003555A4">
          <w:rPr>
            <w:rFonts w:ascii="Times New Roman" w:eastAsia="Times New Roman" w:hAnsi="Times New Roman" w:cs="Times New Roman"/>
            <w:color w:val="00112B"/>
            <w:sz w:val="24"/>
            <w:szCs w:val="24"/>
          </w:rPr>
          <w:t>ndemic</w:t>
        </w:r>
      </w:ins>
      <w:r w:rsidR="003B6693" w:rsidRPr="00925AAC">
        <w:rPr>
          <w:rFonts w:ascii="Times New Roman" w:eastAsia="Times New Roman" w:hAnsi="Times New Roman" w:cs="Times New Roman"/>
          <w:color w:val="00112B"/>
          <w:sz w:val="24"/>
          <w:szCs w:val="24"/>
        </w:rPr>
        <w:t xml:space="preserve"> on population dynamics </w:t>
      </w:r>
      <w:del w:id="197" w:author="Miriam Hils" w:date="2022-04-08T14:31:00Z">
        <w:r w:rsidR="003B6693" w:rsidRPr="00925AAC" w:rsidDel="00CA4963">
          <w:rPr>
            <w:rFonts w:ascii="Times New Roman" w:eastAsia="Times New Roman" w:hAnsi="Times New Roman" w:cs="Times New Roman"/>
            <w:color w:val="00112B"/>
            <w:sz w:val="24"/>
            <w:szCs w:val="24"/>
          </w:rPr>
          <w:delText>will be</w:delText>
        </w:r>
      </w:del>
      <w:ins w:id="198" w:author="Miriam Hils" w:date="2022-04-08T14:31:00Z">
        <w:r w:rsidR="00CA4963">
          <w:rPr>
            <w:rFonts w:ascii="Times New Roman" w:eastAsia="Times New Roman" w:hAnsi="Times New Roman" w:cs="Times New Roman"/>
            <w:color w:val="00112B"/>
            <w:sz w:val="24"/>
            <w:szCs w:val="24"/>
          </w:rPr>
          <w:t>is</w:t>
        </w:r>
      </w:ins>
      <w:r w:rsidR="003B6693" w:rsidRPr="00925AAC">
        <w:rPr>
          <w:rFonts w:ascii="Times New Roman" w:eastAsia="Times New Roman" w:hAnsi="Times New Roman" w:cs="Times New Roman"/>
          <w:color w:val="00112B"/>
          <w:sz w:val="24"/>
          <w:szCs w:val="24"/>
        </w:rPr>
        <w:t xml:space="preserve"> better understood in high-income countries</w:t>
      </w:r>
      <w:ins w:id="199" w:author="Miriam Hils" w:date="2022-04-08T14:32:00Z">
        <w:r w:rsidR="00CA4963">
          <w:rPr>
            <w:rFonts w:ascii="Times New Roman" w:eastAsia="Times New Roman" w:hAnsi="Times New Roman" w:cs="Times New Roman"/>
            <w:color w:val="00112B"/>
            <w:sz w:val="24"/>
            <w:szCs w:val="24"/>
          </w:rPr>
          <w:t>.</w:t>
        </w:r>
      </w:ins>
      <w:del w:id="200" w:author="Miriam Hils" w:date="2022-04-08T14:32:00Z">
        <w:r w:rsidR="003B6693" w:rsidRPr="00925AAC" w:rsidDel="00CA4963">
          <w:rPr>
            <w:rFonts w:ascii="Times New Roman" w:eastAsia="Times New Roman" w:hAnsi="Times New Roman" w:cs="Times New Roman"/>
            <w:color w:val="00112B"/>
            <w:sz w:val="24"/>
            <w:szCs w:val="24"/>
          </w:rPr>
          <w:delText>,</w:delText>
        </w:r>
      </w:del>
      <w:r w:rsidR="003B6693" w:rsidRPr="00925AAC">
        <w:rPr>
          <w:rFonts w:ascii="Times New Roman" w:eastAsia="Times New Roman" w:hAnsi="Times New Roman" w:cs="Times New Roman"/>
          <w:color w:val="00112B"/>
          <w:sz w:val="24"/>
          <w:szCs w:val="24"/>
        </w:rPr>
        <w:t xml:space="preserve"> </w:t>
      </w:r>
      <w:del w:id="201" w:author="Miriam Hils" w:date="2022-04-08T14:32:00Z">
        <w:r w:rsidR="003B6693" w:rsidRPr="00925AAC" w:rsidDel="00CA4963">
          <w:rPr>
            <w:rFonts w:ascii="Times New Roman" w:eastAsia="Times New Roman" w:hAnsi="Times New Roman" w:cs="Times New Roman"/>
            <w:color w:val="00112B"/>
            <w:sz w:val="24"/>
            <w:szCs w:val="24"/>
          </w:rPr>
          <w:delText>making it utterly necessary</w:delText>
        </w:r>
      </w:del>
      <w:ins w:id="202" w:author="Miriam Hils" w:date="2022-04-08T14:32:00Z">
        <w:r w:rsidR="00CA4963">
          <w:rPr>
            <w:rFonts w:ascii="Times New Roman" w:eastAsia="Times New Roman" w:hAnsi="Times New Roman" w:cs="Times New Roman"/>
            <w:color w:val="00112B"/>
            <w:sz w:val="24"/>
            <w:szCs w:val="24"/>
          </w:rPr>
          <w:t>Thus, there is an urgent need</w:t>
        </w:r>
      </w:ins>
      <w:r w:rsidR="003B6693" w:rsidRPr="00925AAC">
        <w:rPr>
          <w:rFonts w:ascii="Times New Roman" w:eastAsia="Times New Roman" w:hAnsi="Times New Roman" w:cs="Times New Roman"/>
          <w:color w:val="00112B"/>
          <w:sz w:val="24"/>
          <w:szCs w:val="24"/>
        </w:rPr>
        <w:t xml:space="preserve"> to measure these disparities in the rest of the world, particularly in Latin America and the Caribbean (LATAM), where the impact of the pandemic has been sizable. Assuming </w:t>
      </w:r>
      <w:ins w:id="203" w:author="Miriam Hils" w:date="2022-04-08T14:33:00Z">
        <w:r w:rsidR="00CA4963">
          <w:rPr>
            <w:rFonts w:ascii="Times New Roman" w:eastAsia="Times New Roman" w:hAnsi="Times New Roman" w:cs="Times New Roman"/>
            <w:color w:val="00112B"/>
            <w:sz w:val="24"/>
            <w:szCs w:val="24"/>
          </w:rPr>
          <w:t xml:space="preserve">there has been </w:t>
        </w:r>
      </w:ins>
      <w:r w:rsidR="003B6693" w:rsidRPr="00925AAC">
        <w:rPr>
          <w:rFonts w:ascii="Times New Roman" w:eastAsia="Times New Roman" w:hAnsi="Times New Roman" w:cs="Times New Roman"/>
          <w:color w:val="00112B"/>
          <w:sz w:val="24"/>
          <w:szCs w:val="24"/>
        </w:rPr>
        <w:t>no underreport</w:t>
      </w:r>
      <w:ins w:id="204" w:author="Miriam Hils" w:date="2022-04-08T14:33:00Z">
        <w:r w:rsidR="00CA4963">
          <w:rPr>
            <w:rFonts w:ascii="Times New Roman" w:eastAsia="Times New Roman" w:hAnsi="Times New Roman" w:cs="Times New Roman"/>
            <w:color w:val="00112B"/>
            <w:sz w:val="24"/>
            <w:szCs w:val="24"/>
          </w:rPr>
          <w:t>ing</w:t>
        </w:r>
      </w:ins>
      <w:r w:rsidR="003B6693" w:rsidRPr="00925AAC">
        <w:rPr>
          <w:rFonts w:ascii="Times New Roman" w:eastAsia="Times New Roman" w:hAnsi="Times New Roman" w:cs="Times New Roman"/>
          <w:color w:val="00112B"/>
          <w:sz w:val="24"/>
          <w:szCs w:val="24"/>
        </w:rPr>
        <w:t>, Covid-</w:t>
      </w:r>
      <w:ins w:id="205" w:author="Miriam Hils" w:date="2022-04-08T14:38:00Z">
        <w:r w:rsidR="001B5ECC">
          <w:rPr>
            <w:rFonts w:ascii="Times New Roman" w:eastAsia="Times New Roman" w:hAnsi="Times New Roman" w:cs="Times New Roman"/>
            <w:color w:val="00112B"/>
            <w:sz w:val="24"/>
            <w:szCs w:val="24"/>
          </w:rPr>
          <w:t>19-</w:t>
        </w:r>
      </w:ins>
      <w:r w:rsidR="003B6693" w:rsidRPr="00925AAC">
        <w:rPr>
          <w:rFonts w:ascii="Times New Roman" w:eastAsia="Times New Roman" w:hAnsi="Times New Roman" w:cs="Times New Roman"/>
          <w:color w:val="00112B"/>
          <w:sz w:val="24"/>
          <w:szCs w:val="24"/>
        </w:rPr>
        <w:t xml:space="preserve">related deaths in LATAM </w:t>
      </w:r>
      <w:ins w:id="206" w:author="Miriam Hils" w:date="2022-04-08T14:39:00Z">
        <w:r w:rsidR="001B5ECC">
          <w:rPr>
            <w:rFonts w:ascii="Times New Roman" w:eastAsia="Times New Roman" w:hAnsi="Times New Roman" w:cs="Times New Roman"/>
            <w:color w:val="00112B"/>
            <w:sz w:val="24"/>
            <w:szCs w:val="24"/>
          </w:rPr>
          <w:t xml:space="preserve">have </w:t>
        </w:r>
      </w:ins>
      <w:r w:rsidR="003B6693" w:rsidRPr="00925AAC">
        <w:rPr>
          <w:rFonts w:ascii="Times New Roman" w:eastAsia="Times New Roman" w:hAnsi="Times New Roman" w:cs="Times New Roman"/>
          <w:color w:val="00112B"/>
          <w:sz w:val="24"/>
          <w:szCs w:val="24"/>
        </w:rPr>
        <w:t>account</w:t>
      </w:r>
      <w:ins w:id="207" w:author="Miriam Hils" w:date="2022-04-08T14:39:00Z">
        <w:r w:rsidR="00AA74DB">
          <w:rPr>
            <w:rFonts w:ascii="Times New Roman" w:eastAsia="Times New Roman" w:hAnsi="Times New Roman" w:cs="Times New Roman"/>
            <w:color w:val="00112B"/>
            <w:sz w:val="24"/>
            <w:szCs w:val="24"/>
          </w:rPr>
          <w:t>ed</w:t>
        </w:r>
      </w:ins>
      <w:r w:rsidR="003B6693" w:rsidRPr="00925AAC">
        <w:rPr>
          <w:rFonts w:ascii="Times New Roman" w:eastAsia="Times New Roman" w:hAnsi="Times New Roman" w:cs="Times New Roman"/>
          <w:color w:val="00112B"/>
          <w:sz w:val="24"/>
          <w:szCs w:val="24"/>
        </w:rPr>
        <w:t xml:space="preserve"> for approximately one-quarter of the total</w:t>
      </w:r>
      <w:ins w:id="208" w:author="Miriam Hils" w:date="2022-04-08T14:39:00Z">
        <w:r w:rsidR="00AA74DB">
          <w:rPr>
            <w:rFonts w:ascii="Times New Roman" w:eastAsia="Times New Roman" w:hAnsi="Times New Roman" w:cs="Times New Roman"/>
            <w:color w:val="00112B"/>
            <w:sz w:val="24"/>
            <w:szCs w:val="24"/>
          </w:rPr>
          <w:t>;</w:t>
        </w:r>
      </w:ins>
      <w:del w:id="209" w:author="Miriam Hils" w:date="2022-04-08T14:39:00Z">
        <w:r w:rsidR="003B6693" w:rsidRPr="00925AAC" w:rsidDel="00AA74DB">
          <w:rPr>
            <w:rFonts w:ascii="Times New Roman" w:eastAsia="Times New Roman" w:hAnsi="Times New Roman" w:cs="Times New Roman"/>
            <w:color w:val="00112B"/>
            <w:sz w:val="24"/>
            <w:szCs w:val="24"/>
          </w:rPr>
          <w:delText>,</w:delText>
        </w:r>
      </w:del>
      <w:r w:rsidR="003B6693" w:rsidRPr="00925AAC">
        <w:rPr>
          <w:rFonts w:ascii="Times New Roman" w:eastAsia="Times New Roman" w:hAnsi="Times New Roman" w:cs="Times New Roman"/>
          <w:color w:val="00112B"/>
          <w:sz w:val="24"/>
          <w:szCs w:val="24"/>
        </w:rPr>
        <w:t xml:space="preserve"> and, as of March 2022, three LATAM countries </w:t>
      </w:r>
      <w:ins w:id="210" w:author="Miriam Hils" w:date="2022-04-08T14:39:00Z">
        <w:r w:rsidR="00AA74DB">
          <w:rPr>
            <w:rFonts w:ascii="Times New Roman" w:eastAsia="Times New Roman" w:hAnsi="Times New Roman" w:cs="Times New Roman"/>
            <w:color w:val="00112B"/>
            <w:sz w:val="24"/>
            <w:szCs w:val="24"/>
          </w:rPr>
          <w:t>(</w:t>
        </w:r>
      </w:ins>
      <w:del w:id="211" w:author="Miriam Hils" w:date="2022-04-08T14:39:00Z">
        <w:r w:rsidR="003B6693" w:rsidRPr="00925AAC" w:rsidDel="00AA74DB">
          <w:rPr>
            <w:rFonts w:ascii="Times New Roman" w:eastAsia="Times New Roman" w:hAnsi="Times New Roman" w:cs="Times New Roman"/>
            <w:color w:val="00112B"/>
            <w:sz w:val="24"/>
            <w:szCs w:val="24"/>
          </w:rPr>
          <w:delText>-</w:delText>
        </w:r>
      </w:del>
      <w:r w:rsidR="003B6693" w:rsidRPr="00925AAC">
        <w:rPr>
          <w:rFonts w:ascii="Times New Roman" w:eastAsia="Times New Roman" w:hAnsi="Times New Roman" w:cs="Times New Roman"/>
          <w:color w:val="00112B"/>
          <w:sz w:val="24"/>
          <w:szCs w:val="24"/>
        </w:rPr>
        <w:t>Brazil, México, and Peru</w:t>
      </w:r>
      <w:ins w:id="212" w:author="Miriam Hils" w:date="2022-04-08T14:39:00Z">
        <w:r w:rsidR="00AA74DB">
          <w:rPr>
            <w:rFonts w:ascii="Times New Roman" w:eastAsia="Times New Roman" w:hAnsi="Times New Roman" w:cs="Times New Roman"/>
            <w:color w:val="00112B"/>
            <w:sz w:val="24"/>
            <w:szCs w:val="24"/>
          </w:rPr>
          <w:t>)</w:t>
        </w:r>
      </w:ins>
      <w:del w:id="213" w:author="Miriam Hils" w:date="2022-04-08T14:39:00Z">
        <w:r w:rsidR="003B6693" w:rsidRPr="00925AAC" w:rsidDel="00AA74DB">
          <w:rPr>
            <w:rFonts w:ascii="Times New Roman" w:eastAsia="Times New Roman" w:hAnsi="Times New Roman" w:cs="Times New Roman"/>
            <w:color w:val="00112B"/>
            <w:sz w:val="24"/>
            <w:szCs w:val="24"/>
          </w:rPr>
          <w:delText>-</w:delText>
        </w:r>
      </w:del>
      <w:r w:rsidR="003B6693" w:rsidRPr="00925AAC">
        <w:rPr>
          <w:rFonts w:ascii="Times New Roman" w:eastAsia="Times New Roman" w:hAnsi="Times New Roman" w:cs="Times New Roman"/>
          <w:color w:val="00112B"/>
          <w:sz w:val="24"/>
          <w:szCs w:val="24"/>
        </w:rPr>
        <w:t xml:space="preserve"> </w:t>
      </w:r>
      <w:del w:id="214" w:author="Miriam Hils" w:date="2022-04-12T15:24:00Z">
        <w:r w:rsidR="003B6693" w:rsidRPr="00925AAC" w:rsidDel="003555A4">
          <w:rPr>
            <w:rFonts w:ascii="Times New Roman" w:eastAsia="Times New Roman" w:hAnsi="Times New Roman" w:cs="Times New Roman"/>
            <w:color w:val="00112B"/>
            <w:sz w:val="24"/>
            <w:szCs w:val="24"/>
          </w:rPr>
          <w:delText xml:space="preserve">are </w:delText>
        </w:r>
      </w:del>
      <w:ins w:id="215" w:author="Miriam Hils" w:date="2022-04-12T15:24:00Z">
        <w:r w:rsidR="003555A4">
          <w:rPr>
            <w:rFonts w:ascii="Times New Roman" w:eastAsia="Times New Roman" w:hAnsi="Times New Roman" w:cs="Times New Roman"/>
            <w:color w:val="00112B"/>
            <w:sz w:val="24"/>
            <w:szCs w:val="24"/>
          </w:rPr>
          <w:t>were</w:t>
        </w:r>
        <w:r w:rsidR="003555A4"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 xml:space="preserve">among the top </w:t>
      </w:r>
      <w:del w:id="216" w:author="Miriam Hils" w:date="2022-04-08T14:39:00Z">
        <w:r w:rsidR="003B6693" w:rsidRPr="00925AAC" w:rsidDel="00AA74DB">
          <w:rPr>
            <w:rFonts w:ascii="Times New Roman" w:eastAsia="Times New Roman" w:hAnsi="Times New Roman" w:cs="Times New Roman"/>
            <w:color w:val="00112B"/>
            <w:sz w:val="24"/>
            <w:szCs w:val="24"/>
          </w:rPr>
          <w:delText xml:space="preserve">ten </w:delText>
        </w:r>
      </w:del>
      <w:ins w:id="217" w:author="Miriam Hils" w:date="2022-04-08T14:39:00Z">
        <w:r w:rsidR="00AA74DB">
          <w:rPr>
            <w:rFonts w:ascii="Times New Roman" w:eastAsia="Times New Roman" w:hAnsi="Times New Roman" w:cs="Times New Roman"/>
            <w:color w:val="00112B"/>
            <w:sz w:val="24"/>
            <w:szCs w:val="24"/>
          </w:rPr>
          <w:t>10</w:t>
        </w:r>
        <w:r w:rsidR="00AA74DB" w:rsidRPr="00925AAC">
          <w:rPr>
            <w:rFonts w:ascii="Times New Roman" w:eastAsia="Times New Roman" w:hAnsi="Times New Roman" w:cs="Times New Roman"/>
            <w:color w:val="00112B"/>
            <w:sz w:val="24"/>
            <w:szCs w:val="24"/>
          </w:rPr>
          <w:t xml:space="preserve"> </w:t>
        </w:r>
      </w:ins>
      <w:del w:id="218" w:author="Miriam Hils" w:date="2022-04-12T15:24:00Z">
        <w:r w:rsidR="003B6693" w:rsidRPr="00925AAC" w:rsidDel="003555A4">
          <w:rPr>
            <w:rFonts w:ascii="Times New Roman" w:eastAsia="Times New Roman" w:hAnsi="Times New Roman" w:cs="Times New Roman"/>
            <w:color w:val="00112B"/>
            <w:sz w:val="24"/>
            <w:szCs w:val="24"/>
          </w:rPr>
          <w:delText xml:space="preserve">in </w:delText>
        </w:r>
      </w:del>
      <w:ins w:id="219" w:author="Miriam Hils" w:date="2022-04-12T15:25:00Z">
        <w:r w:rsidR="003555A4">
          <w:rPr>
            <w:rFonts w:ascii="Times New Roman" w:eastAsia="Times New Roman" w:hAnsi="Times New Roman" w:cs="Times New Roman"/>
            <w:color w:val="00112B"/>
            <w:sz w:val="24"/>
            <w:szCs w:val="24"/>
          </w:rPr>
          <w:t xml:space="preserve">countries contributing </w:t>
        </w:r>
      </w:ins>
      <w:ins w:id="220" w:author="Miriam Hils" w:date="2022-04-12T15:24:00Z">
        <w:r w:rsidR="003555A4">
          <w:rPr>
            <w:rFonts w:ascii="Times New Roman" w:eastAsia="Times New Roman" w:hAnsi="Times New Roman" w:cs="Times New Roman"/>
            <w:color w:val="00112B"/>
            <w:sz w:val="24"/>
            <w:szCs w:val="24"/>
          </w:rPr>
          <w:t>to</w:t>
        </w:r>
        <w:r w:rsidR="003555A4" w:rsidRPr="00925AAC">
          <w:rPr>
            <w:rFonts w:ascii="Times New Roman" w:eastAsia="Times New Roman" w:hAnsi="Times New Roman" w:cs="Times New Roman"/>
            <w:color w:val="00112B"/>
            <w:sz w:val="24"/>
            <w:szCs w:val="24"/>
          </w:rPr>
          <w:t xml:space="preserve"> </w:t>
        </w:r>
        <w:r w:rsidR="003555A4">
          <w:rPr>
            <w:rFonts w:ascii="Times New Roman" w:eastAsia="Times New Roman" w:hAnsi="Times New Roman" w:cs="Times New Roman"/>
            <w:color w:val="00112B"/>
            <w:sz w:val="24"/>
            <w:szCs w:val="24"/>
          </w:rPr>
          <w:t xml:space="preserve">the </w:t>
        </w:r>
      </w:ins>
      <w:r w:rsidR="003B6693" w:rsidRPr="00925AAC">
        <w:rPr>
          <w:rFonts w:ascii="Times New Roman" w:eastAsia="Times New Roman" w:hAnsi="Times New Roman" w:cs="Times New Roman"/>
          <w:color w:val="00112B"/>
          <w:sz w:val="24"/>
          <w:szCs w:val="24"/>
        </w:rPr>
        <w:t>total</w:t>
      </w:r>
      <w:ins w:id="221" w:author="Miriam Hils" w:date="2022-04-12T15:26:00Z">
        <w:r w:rsidR="003D57F5">
          <w:rPr>
            <w:rFonts w:ascii="Times New Roman" w:eastAsia="Times New Roman" w:hAnsi="Times New Roman" w:cs="Times New Roman"/>
            <w:color w:val="00112B"/>
            <w:sz w:val="24"/>
            <w:szCs w:val="24"/>
          </w:rPr>
          <w:t xml:space="preserve"> number of </w:t>
        </w:r>
        <w:r w:rsidR="003D57F5" w:rsidRPr="00925AAC">
          <w:rPr>
            <w:rFonts w:ascii="Times New Roman" w:eastAsia="Times New Roman" w:hAnsi="Times New Roman" w:cs="Times New Roman"/>
            <w:color w:val="00112B"/>
            <w:sz w:val="24"/>
            <w:szCs w:val="24"/>
          </w:rPr>
          <w:t>Covid-</w:t>
        </w:r>
        <w:r w:rsidR="003D57F5">
          <w:rPr>
            <w:rFonts w:ascii="Times New Roman" w:eastAsia="Times New Roman" w:hAnsi="Times New Roman" w:cs="Times New Roman"/>
            <w:color w:val="00112B"/>
            <w:sz w:val="24"/>
            <w:szCs w:val="24"/>
          </w:rPr>
          <w:t>19</w:t>
        </w:r>
      </w:ins>
      <w:r w:rsidR="003B6693" w:rsidRPr="00925AAC">
        <w:rPr>
          <w:rFonts w:ascii="Times New Roman" w:eastAsia="Times New Roman" w:hAnsi="Times New Roman" w:cs="Times New Roman"/>
          <w:color w:val="00112B"/>
          <w:sz w:val="24"/>
          <w:szCs w:val="24"/>
        </w:rPr>
        <w:t xml:space="preserve"> deaths. </w:t>
      </w:r>
      <w:ins w:id="222" w:author="Miriam Hils" w:date="2022-04-08T14:40:00Z">
        <w:r w:rsidR="00AA74DB">
          <w:rPr>
            <w:rFonts w:ascii="Times New Roman" w:eastAsia="Times New Roman" w:hAnsi="Times New Roman" w:cs="Times New Roman"/>
            <w:color w:val="00112B"/>
            <w:sz w:val="24"/>
            <w:szCs w:val="24"/>
          </w:rPr>
          <w:t>While l</w:t>
        </w:r>
      </w:ins>
      <w:del w:id="223" w:author="Miriam Hils" w:date="2022-04-08T14:40:00Z">
        <w:r w:rsidR="003B6693" w:rsidRPr="00925AAC" w:rsidDel="00AA74DB">
          <w:rPr>
            <w:rFonts w:ascii="Times New Roman" w:eastAsia="Times New Roman" w:hAnsi="Times New Roman" w:cs="Times New Roman"/>
            <w:color w:val="00112B"/>
            <w:sz w:val="24"/>
            <w:szCs w:val="24"/>
          </w:rPr>
          <w:delText>L</w:delText>
        </w:r>
      </w:del>
      <w:r w:rsidR="003B6693" w:rsidRPr="00925AAC">
        <w:rPr>
          <w:rFonts w:ascii="Times New Roman" w:eastAsia="Times New Roman" w:hAnsi="Times New Roman" w:cs="Times New Roman"/>
          <w:color w:val="00112B"/>
          <w:sz w:val="24"/>
          <w:szCs w:val="24"/>
        </w:rPr>
        <w:t>ess is known about impact</w:t>
      </w:r>
      <w:ins w:id="224" w:author="Miriam Hils" w:date="2022-04-08T14:40:00Z">
        <w:r w:rsidR="00AA74DB">
          <w:rPr>
            <w:rFonts w:ascii="Times New Roman" w:eastAsia="Times New Roman" w:hAnsi="Times New Roman" w:cs="Times New Roman"/>
            <w:color w:val="00112B"/>
            <w:sz w:val="24"/>
            <w:szCs w:val="24"/>
          </w:rPr>
          <w:t xml:space="preserve"> of the pandemic</w:t>
        </w:r>
      </w:ins>
      <w:del w:id="225" w:author="Miriam Hils" w:date="2022-04-08T14:39:00Z">
        <w:r w:rsidR="003B6693" w:rsidRPr="00925AAC" w:rsidDel="00AA74DB">
          <w:rPr>
            <w:rFonts w:ascii="Times New Roman" w:eastAsia="Times New Roman" w:hAnsi="Times New Roman" w:cs="Times New Roman"/>
            <w:color w:val="00112B"/>
            <w:sz w:val="24"/>
            <w:szCs w:val="24"/>
          </w:rPr>
          <w:delText>s</w:delText>
        </w:r>
      </w:del>
      <w:r w:rsidR="003B6693" w:rsidRPr="00925AAC">
        <w:rPr>
          <w:rFonts w:ascii="Times New Roman" w:eastAsia="Times New Roman" w:hAnsi="Times New Roman" w:cs="Times New Roman"/>
          <w:color w:val="00112B"/>
          <w:sz w:val="24"/>
          <w:szCs w:val="24"/>
        </w:rPr>
        <w:t xml:space="preserve"> on fertility and migration in the region, </w:t>
      </w:r>
      <w:del w:id="226" w:author="Miriam Hils" w:date="2022-04-08T14:40:00Z">
        <w:r w:rsidR="003B6693" w:rsidRPr="00925AAC" w:rsidDel="00AA74DB">
          <w:rPr>
            <w:rFonts w:ascii="Times New Roman" w:eastAsia="Times New Roman" w:hAnsi="Times New Roman" w:cs="Times New Roman"/>
            <w:color w:val="00112B"/>
            <w:sz w:val="24"/>
            <w:szCs w:val="24"/>
          </w:rPr>
          <w:delText>but the effect can be expected</w:delText>
        </w:r>
      </w:del>
      <w:ins w:id="227" w:author="Miriam Hils" w:date="2022-04-08T14:40:00Z">
        <w:r w:rsidR="00AA74DB">
          <w:rPr>
            <w:rFonts w:ascii="Times New Roman" w:eastAsia="Times New Roman" w:hAnsi="Times New Roman" w:cs="Times New Roman"/>
            <w:color w:val="00112B"/>
            <w:sz w:val="24"/>
            <w:szCs w:val="24"/>
          </w:rPr>
          <w:t>it is likely</w:t>
        </w:r>
      </w:ins>
      <w:r w:rsidR="003B6693" w:rsidRPr="00925AAC">
        <w:rPr>
          <w:rFonts w:ascii="Times New Roman" w:eastAsia="Times New Roman" w:hAnsi="Times New Roman" w:cs="Times New Roman"/>
          <w:color w:val="00112B"/>
          <w:sz w:val="24"/>
          <w:szCs w:val="24"/>
        </w:rPr>
        <w:t xml:space="preserve"> to be considerable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{"citationID":"1eh76y90","properties":{"formattedCitation":"(ECLAC 2021)","plainCitation":"(ECLAC 2021)","noteIndex":0},"citationItems":[{"id":2177,"uris":["http://zotero.org/users/7072385/items/RECQBHCQ"],"itemData":{"id":2177,"type":"report","collection-title":"Demographic Observatory","publisher":"Economic Commission for Latin America and the Caribbean","title":"Covid-19 Mortality. Evidence and Scenarios","author":[{"family":"ECLAC","given":""}],"issued":{"date-parts":[["2021"]]}}}],"schema":"https://github.com/citation-style-language/schema/raw/master/csl-citation.json"}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(ECLAC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w:t>
      </w:r>
    </w:p>
    <w:p w14:paraId="00000029" w14:textId="143E255C"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At the individual and </w:t>
      </w:r>
      <w:ins w:id="228" w:author="Miriam Hils" w:date="2022-04-08T14:41:00Z">
        <w:r w:rsidR="00AA74DB">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household level</w:t>
      </w:r>
      <w:del w:id="229" w:author="Miriam Hils" w:date="2022-04-08T14:41:00Z">
        <w:r w:rsidRPr="00925AAC" w:rsidDel="00AA74DB">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large disparities in </w:t>
      </w:r>
      <w:del w:id="230" w:author="Miriam Hils" w:date="2022-04-08T14:41:00Z">
        <w:r w:rsidRPr="00925AAC" w:rsidDel="00AA74DB">
          <w:rPr>
            <w:rFonts w:ascii="Times New Roman" w:eastAsia="Times New Roman" w:hAnsi="Times New Roman" w:cs="Times New Roman"/>
            <w:color w:val="00112B"/>
            <w:sz w:val="24"/>
            <w:szCs w:val="24"/>
          </w:rPr>
          <w:delText xml:space="preserve">the </w:delText>
        </w:r>
      </w:del>
      <w:r w:rsidRPr="00925AAC">
        <w:rPr>
          <w:rFonts w:ascii="Times New Roman" w:eastAsia="Times New Roman" w:hAnsi="Times New Roman" w:cs="Times New Roman"/>
          <w:color w:val="00112B"/>
          <w:sz w:val="24"/>
          <w:szCs w:val="24"/>
        </w:rPr>
        <w:t xml:space="preserve">access to crucial resources </w:t>
      </w:r>
      <w:del w:id="231" w:author="Miriam Hils" w:date="2022-04-12T15:28:00Z">
        <w:r w:rsidRPr="00925AAC" w:rsidDel="00C37BDA">
          <w:rPr>
            <w:rFonts w:ascii="Times New Roman" w:eastAsia="Times New Roman" w:hAnsi="Times New Roman" w:cs="Times New Roman"/>
            <w:color w:val="00112B"/>
            <w:sz w:val="24"/>
            <w:szCs w:val="24"/>
          </w:rPr>
          <w:delText xml:space="preserve">to </w:delText>
        </w:r>
      </w:del>
      <w:ins w:id="232" w:author="Miriam Hils" w:date="2022-04-12T15:28:00Z">
        <w:r w:rsidR="00C37BDA">
          <w:rPr>
            <w:rFonts w:ascii="Times New Roman" w:eastAsia="Times New Roman" w:hAnsi="Times New Roman" w:cs="Times New Roman"/>
            <w:color w:val="00112B"/>
            <w:sz w:val="24"/>
            <w:szCs w:val="24"/>
          </w:rPr>
          <w:t>for</w:t>
        </w:r>
        <w:r w:rsidR="00C37BD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cop</w:t>
      </w:r>
      <w:ins w:id="233" w:author="Miriam Hils" w:date="2022-04-12T15:28:00Z">
        <w:r w:rsidR="00C37BDA">
          <w:rPr>
            <w:rFonts w:ascii="Times New Roman" w:eastAsia="Times New Roman" w:hAnsi="Times New Roman" w:cs="Times New Roman"/>
            <w:color w:val="00112B"/>
            <w:sz w:val="24"/>
            <w:szCs w:val="24"/>
          </w:rPr>
          <w:t>ing</w:t>
        </w:r>
      </w:ins>
      <w:del w:id="234" w:author="Miriam Hils" w:date="2022-04-12T15:28:00Z">
        <w:r w:rsidRPr="00925AAC" w:rsidDel="00C37BDA">
          <w:rPr>
            <w:rFonts w:ascii="Times New Roman" w:eastAsia="Times New Roman" w:hAnsi="Times New Roman" w:cs="Times New Roman"/>
            <w:color w:val="00112B"/>
            <w:sz w:val="24"/>
            <w:szCs w:val="24"/>
          </w:rPr>
          <w:delText>e</w:delText>
        </w:r>
      </w:del>
      <w:r w:rsidRPr="00925AAC">
        <w:rPr>
          <w:rFonts w:ascii="Times New Roman" w:eastAsia="Times New Roman" w:hAnsi="Times New Roman" w:cs="Times New Roman"/>
          <w:color w:val="00112B"/>
          <w:sz w:val="24"/>
          <w:szCs w:val="24"/>
        </w:rPr>
        <w:t xml:space="preserve"> with the pandemic (e.g., information, savings, social networks) are likely to deepen the potential </w:t>
      </w:r>
      <w:del w:id="235" w:author="Miriam Hils" w:date="2022-04-08T14:41:00Z">
        <w:r w:rsidRPr="00925AAC" w:rsidDel="00AA74DB">
          <w:rPr>
            <w:rFonts w:ascii="Times New Roman" w:eastAsia="Times New Roman" w:hAnsi="Times New Roman" w:cs="Times New Roman"/>
            <w:color w:val="00112B"/>
            <w:sz w:val="24"/>
            <w:szCs w:val="24"/>
          </w:rPr>
          <w:delText xml:space="preserve">divergent </w:delText>
        </w:r>
      </w:del>
      <w:ins w:id="236" w:author="Miriam Hils" w:date="2022-04-08T14:41:00Z">
        <w:r w:rsidR="00AA74DB">
          <w:rPr>
            <w:rFonts w:ascii="Times New Roman" w:eastAsia="Times New Roman" w:hAnsi="Times New Roman" w:cs="Times New Roman"/>
            <w:color w:val="00112B"/>
            <w:sz w:val="24"/>
            <w:szCs w:val="24"/>
          </w:rPr>
          <w:t>differences in the</w:t>
        </w:r>
        <w:r w:rsidR="00AA74DB"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influence of </w:t>
      </w:r>
      <w:ins w:id="237" w:author="Miriam Hils" w:date="2022-04-12T15:28:00Z">
        <w:r w:rsidR="00C37BDA">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Covid-19</w:t>
      </w:r>
      <w:ins w:id="238" w:author="Miriam Hils" w:date="2022-04-12T15:28:00Z">
        <w:r w:rsidR="00C37BDA">
          <w:rPr>
            <w:rFonts w:ascii="Times New Roman" w:eastAsia="Times New Roman" w:hAnsi="Times New Roman" w:cs="Times New Roman"/>
            <w:color w:val="00112B"/>
            <w:sz w:val="24"/>
            <w:szCs w:val="24"/>
          </w:rPr>
          <w:t xml:space="preserve"> pandemic</w:t>
        </w:r>
      </w:ins>
      <w:r w:rsidRPr="00925AAC">
        <w:rPr>
          <w:rFonts w:ascii="Times New Roman" w:eastAsia="Times New Roman" w:hAnsi="Times New Roman" w:cs="Times New Roman"/>
          <w:color w:val="00112B"/>
          <w:sz w:val="24"/>
          <w:szCs w:val="24"/>
        </w:rPr>
        <w:t xml:space="preserve"> on fertility patterns across socioeconomic groups. </w:t>
      </w:r>
      <w:ins w:id="239" w:author="Miriam Hils" w:date="2022-04-08T14:42:00Z">
        <w:r w:rsidR="00AA74DB">
          <w:rPr>
            <w:rFonts w:ascii="Times New Roman" w:eastAsia="Times New Roman" w:hAnsi="Times New Roman" w:cs="Times New Roman"/>
            <w:color w:val="00112B"/>
            <w:sz w:val="24"/>
            <w:szCs w:val="24"/>
          </w:rPr>
          <w:t>As d</w:t>
        </w:r>
      </w:ins>
      <w:del w:id="240" w:author="Miriam Hils" w:date="2022-04-08T14:41:00Z">
        <w:r w:rsidRPr="00925AAC" w:rsidDel="00AA74DB">
          <w:rPr>
            <w:rFonts w:ascii="Times New Roman" w:eastAsia="Times New Roman" w:hAnsi="Times New Roman" w:cs="Times New Roman"/>
            <w:color w:val="00112B"/>
            <w:sz w:val="24"/>
            <w:szCs w:val="24"/>
          </w:rPr>
          <w:delText>D</w:delText>
        </w:r>
      </w:del>
      <w:r w:rsidRPr="00925AAC">
        <w:rPr>
          <w:rFonts w:ascii="Times New Roman" w:eastAsia="Times New Roman" w:hAnsi="Times New Roman" w:cs="Times New Roman"/>
          <w:color w:val="00112B"/>
          <w:sz w:val="24"/>
          <w:szCs w:val="24"/>
        </w:rPr>
        <w:t xml:space="preserve">isadvantaged populations have historically been more exposed to the negative consequences of social, economic, and health crises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{"citationID":"csSBGT0C","properties":{"formattedCitation":"(Mamelund and Dimka 2021; Mamelund, Shelley-Egan, and Rogeberg 2021)","plainCitation":"(Mamelund and Dimka 2021; Mamelund, Shelley-Egan, and Rogeberg 2021)","noteIndex":0},"citationItems":[{"id":2523,"uris":["http://zotero.org/users/7072385/items/8Y49IQBB"],"itemData":{"id":2523,"type":"article-journal","container-title":"Population Studies","DOI":"10.1080/00324728.2021.1959630","ISSN":"0032-4728, 1477-4747","issue":"sup1","journalAbbreviation":"Population Studies","language":"en","page":"179-199","source":"DOI.org (Crossref)","title":"Not the great equalizers: Covid-19, 1918–20 influenza, and the need for a paradigm shift in pandemic preparedness","title-short":"Not the great equalizers","volume":"75","author":[{"family":"Mamelund","given":"Svenn-Erik"},{"family":"Dimka","given":"Jessica"}],"issued":{"date-parts":[["2021",12,15]]}}},{"id":2525,"uris":["http://zotero.org/users/7072385/items/ZRL6YGDA"],"itemData":{"id":2525,"type":"article-journal","abstract":"Background\n              The objective of this study is to document whether and to what extent there is an association between socioeconomic status (SES) and disease outcomes in the last five influenza pandemics.\n            \n            \n              Methods/principle findings\n              The review included studies published in English, Danish, Norwegian and Swedish. Records were identified through systematic literature searches in six databases. We summarized results narratively and through meta-analytic strategies. Only studies for the 1918 and 2009 pandemics were identified. Of 14 studies on the 2009 pandemic including data on both medical and social risk factors, after controlling for medical risk factors 8 demonstrated independent impact of SES. In the random effect analysis of 46 estimates from 35 studies we found a pooled mean odds ratio of 1.4 (95% CI: 1.2–1.7, p &lt; 0.001), comparing the lowest to the highest SES, but with substantial effect heterogeneity across studies,–reflecting differences in outcome measures and definitions of case and control samples. Analyses by pandemic period (1918 or 2009) and by level of SES measure (individual or ecological) indicated no differences along these dimensions. Studies using healthy controls tended to document that low SES was associated with worse influenza outcome, and studies using infected controls find low SES associated with more severe outcomes. A few studies compared severe outcomes (ICU or death) to hospital admissions but these did not find significant SES associations in any direction. Studies with more unusual comparisons (e.g., pandemic vs seasonal influenza, seasonal influenza vs other patient groups) reported no or negative non-significant associations.\n            \n            \n              Conclusions/significance\n              We found that SES was significantly associated with pandemic influenza outcomes with people of lower SES having the highest disease burden in both 1918 and 2009. To prepare for future pandemics, we must consider social vulnerability. The protocol for this study has been registered in PROSPERO (ref. no 87922) and has been published Mamelund et al. (2019).","container-title":"PLOS ONE","DOI":"10.1371/journal.pone.0244346","ISSN":"1932-6203","issue":"9","journalAbbreviation":"PLoS ONE","language":"en","page":"e0244346","source":"DOI.org (Crossref)","title":"The association between socioeconomic status and pandemic influenza: Systematic review and meta-analysis","title-short":"The association between socioeconomic status and pandemic influenza","volume":"16","author":[{"family":"Mamelund","given":"Svenn-Erik"},{"family":"Shelley-Egan","given":"Clare"},{"family":"Rogeberg","given":"Ole"}],"editor":[{"family":"Ekwunife","given":"Obinna Ikechukwu"}],"issued":{"date-parts":[["2021",9,7]]}}}],"schema":"https://github.com/citation-style-language/schema/raw/master/csl-citation.json"}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(Mamelund and Dimka 2021; Mamelund, Shelley-Egan, and Rogeberg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del w:id="241" w:author="Miriam Hils" w:date="2022-04-08T14:42:00Z">
        <w:r w:rsidRPr="00925AAC" w:rsidDel="00AA74DB">
          <w:rPr>
            <w:rFonts w:ascii="Times New Roman" w:eastAsia="Times New Roman" w:hAnsi="Times New Roman" w:cs="Times New Roman"/>
            <w:color w:val="00112B"/>
            <w:sz w:val="24"/>
            <w:szCs w:val="24"/>
          </w:rPr>
          <w:delText xml:space="preserve">and therefore </w:delText>
        </w:r>
      </w:del>
      <w:r w:rsidRPr="00925AAC">
        <w:rPr>
          <w:rFonts w:ascii="Times New Roman" w:eastAsia="Times New Roman" w:hAnsi="Times New Roman" w:cs="Times New Roman"/>
          <w:color w:val="00112B"/>
          <w:sz w:val="24"/>
          <w:szCs w:val="24"/>
        </w:rPr>
        <w:t xml:space="preserve">their reproductive patterns </w:t>
      </w:r>
      <w:del w:id="242" w:author="Miriam Hils" w:date="2022-04-08T14:43:00Z">
        <w:r w:rsidRPr="00925AAC" w:rsidDel="00AA74DB">
          <w:rPr>
            <w:rFonts w:ascii="Times New Roman" w:eastAsia="Times New Roman" w:hAnsi="Times New Roman" w:cs="Times New Roman"/>
            <w:color w:val="00112B"/>
            <w:sz w:val="24"/>
            <w:szCs w:val="24"/>
          </w:rPr>
          <w:delText>are more likely to be</w:delText>
        </w:r>
      </w:del>
      <w:ins w:id="243" w:author="Miriam Hils" w:date="2022-04-08T14:43:00Z">
        <w:r w:rsidR="00AA74DB">
          <w:rPr>
            <w:rFonts w:ascii="Times New Roman" w:eastAsia="Times New Roman" w:hAnsi="Times New Roman" w:cs="Times New Roman"/>
            <w:color w:val="00112B"/>
            <w:sz w:val="24"/>
            <w:szCs w:val="24"/>
          </w:rPr>
          <w:t xml:space="preserve">may </w:t>
        </w:r>
      </w:ins>
      <w:ins w:id="244" w:author="Miriam Hils" w:date="2022-04-12T15:30:00Z">
        <w:r w:rsidR="00C37BDA">
          <w:rPr>
            <w:rFonts w:ascii="Times New Roman" w:eastAsia="Times New Roman" w:hAnsi="Times New Roman" w:cs="Times New Roman"/>
            <w:color w:val="00112B"/>
            <w:sz w:val="24"/>
            <w:szCs w:val="24"/>
          </w:rPr>
          <w:t>be</w:t>
        </w:r>
      </w:ins>
      <w:ins w:id="245" w:author="Miriam Hils" w:date="2022-04-08T14:43:00Z">
        <w:r w:rsidR="00AA74DB">
          <w:rPr>
            <w:rFonts w:ascii="Times New Roman" w:eastAsia="Times New Roman" w:hAnsi="Times New Roman" w:cs="Times New Roman"/>
            <w:color w:val="00112B"/>
            <w:sz w:val="24"/>
            <w:szCs w:val="24"/>
          </w:rPr>
          <w:t xml:space="preserve"> more</w:t>
        </w:r>
      </w:ins>
      <w:r w:rsidRPr="00925AAC">
        <w:rPr>
          <w:rFonts w:ascii="Times New Roman" w:eastAsia="Times New Roman" w:hAnsi="Times New Roman" w:cs="Times New Roman"/>
          <w:color w:val="00112B"/>
          <w:sz w:val="24"/>
          <w:szCs w:val="24"/>
        </w:rPr>
        <w:t xml:space="preserve"> affected</w:t>
      </w:r>
      <w:ins w:id="246" w:author="Miriam Hils" w:date="2022-04-08T14:44:00Z">
        <w:r w:rsidR="00615A80">
          <w:rPr>
            <w:rFonts w:ascii="Times New Roman" w:eastAsia="Times New Roman" w:hAnsi="Times New Roman" w:cs="Times New Roman"/>
            <w:color w:val="00112B"/>
            <w:sz w:val="24"/>
            <w:szCs w:val="24"/>
          </w:rPr>
          <w:t xml:space="preserve"> by the pandemic</w:t>
        </w:r>
      </w:ins>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{"citationID":"J3hNUiLJ","properties":{"formattedCitation":"(Lobkowicz et al. 2021; J. Schneider and Schneider 1996)","plainCitation":"(Lobkowicz et al. 2021; J. Schneider and Schneider 1996)","noteIndex":0},"citationItems":[{"id":2527,"uris":["http://zotero.org/users/7072385/items/YUEE4JG2"],"itemData":{"id":2527,"type":"article-journal","abstract":"Zika virus (ZIKV) infections during pregnancy can lead to adverse neurodevelopmental and clinical outcomes in congenitally infected offspring. As the city of Recife in Pernambuco State, Brazil—the epicentre of the Brazilian microcephaly epidemic—has considerable disparities in living conditions, this study used an ecological approach to investigate the association between income at the neighbourhood level and the risk of ZIKV infections in pregnant individuals between December 2015 and April 2017. The spatial distribution of pregnant individuals with ZIKV infection was plotted on a map of Recife stratified into four categories based on mean monthly income of household heads. Additionally, a Poisson regression model with robust variance was fitted to compare proportions of ZIKV infections among pregnant individuals in relation to the mean monthly income of household heads, based on the 2010 census data, across 94 neighbourhoods in Recife. The results provide evidence that the risk of ZIKV infection to pregnant individuals was higher among those residing in lower-income neighbourhoods: relative to neighbourhoods that had a mean monthly income of ≥5 times minimum wage, neighbourhoods with &lt;1 and 1 to &lt;2 times minimum wage had more than four times the risk (incidence rate ratio, 95% CI 4.08, 1.88 to 8.85 and 4.30, 2.00 to 9.20, respectively). This study provides evidence of a strong association between neighbourhood-level income and ZIKV infection risks in the pregnant population of Recife. In settings prone to arboviral outbreaks, locally targeted interventions to improve living conditions, sanitation, and mosquito control should be a key focus of governmental interventions to reduce risks associated with ZIKV infections during pregnancy.","container-title":"BMJ Global Health","DOI":"10.1136/bmjgh-2021-006811","ISSN":"2059-7908","issue":"12","journalAbbreviation":"BMJ Glob Health","language":"en","page":"e006811","source":"DOI.org (Crossref)","title":"Neighbourhood-level income and Zika virus infection during pregnancy in Recife, Pernambuco, Brazil: an ecological perspective, 2015–2017","title-short":"Neighbourhood-level income and Zika virus infection during pregnancy in Recife, Pernambuco, Brazil","volume":"6","author":[{"family":"Lobkowicz","given":"Ludmila"},{"family":"Power","given":"Grace M"},{"family":"De Souza","given":"Wayner Vieira"},{"family":"Montarroyos","given":"Ulisses Ramos"},{"family":"Martelli","given":"Celina Maria Turchi"},{"family":"Araùjo","given":"Thalia Velho Barreto","non-dropping-particle":"de"},{"family":"Bezerra","given":"Luciana Caroline Albuquerque"},{"family":"Dhalia","given":"Rafael"},{"family":"Marques","given":"Ernesto T A"},{"family":"Miranda-Filho","given":"Demócrito de Barros"},{"family":"Brickley","given":"Elizabeth B"},{"family":"Ximenes","given":"Ricardo Arraes de Alencar"}],"issued":{"date-parts":[["2021",12]]}}},{"id":279,"uris":["http://zotero.org/users/7072385/items/ZQ7NRWZT"],"itemData":{"id":279,"type":"book","edition":"1st","event-place":"Tucson","number-of-pages":"334","publisher":"The university of Arizona press","publisher-place":"Tucson","title":"Festival of the Poor. Fertility Decline and the Ideology of Class","author":[{"family":"Schneider","given":"Jane"},{"family":"Schneider","given":"Peter"}],"issued":{"date-parts":[["1996"]]}}}],"schema":"https://github.com/citation-style-language/schema/raw/master/csl-citation.json"}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(Lobkowicz et al. 2021; J. Schneider and Schneider 1996)</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This is likely the case for millions of families in LATAM, a region where more than one </w:t>
      </w:r>
      <w:ins w:id="247" w:author="Miriam Hils" w:date="2022-04-08T14:44:00Z">
        <w:r w:rsidR="00615A80">
          <w:rPr>
            <w:rFonts w:ascii="Times New Roman" w:eastAsia="Times New Roman" w:hAnsi="Times New Roman" w:cs="Times New Roman"/>
            <w:color w:val="00112B"/>
            <w:sz w:val="24"/>
            <w:szCs w:val="24"/>
          </w:rPr>
          <w:t xml:space="preserve">out </w:t>
        </w:r>
      </w:ins>
      <w:r w:rsidRPr="00925AAC">
        <w:rPr>
          <w:rFonts w:ascii="Times New Roman" w:eastAsia="Times New Roman" w:hAnsi="Times New Roman" w:cs="Times New Roman"/>
          <w:color w:val="00112B"/>
          <w:sz w:val="24"/>
          <w:szCs w:val="24"/>
        </w:rPr>
        <w:t xml:space="preserve">of every three </w:t>
      </w:r>
      <w:del w:id="248" w:author="Miriam Hils" w:date="2022-04-08T14:44:00Z">
        <w:r w:rsidRPr="00925AAC" w:rsidDel="00615A80">
          <w:rPr>
            <w:rFonts w:ascii="Times New Roman" w:eastAsia="Times New Roman" w:hAnsi="Times New Roman" w:cs="Times New Roman"/>
            <w:color w:val="00112B"/>
            <w:sz w:val="24"/>
            <w:szCs w:val="24"/>
          </w:rPr>
          <w:delText xml:space="preserve">persons </w:delText>
        </w:r>
      </w:del>
      <w:ins w:id="249" w:author="Miriam Hils" w:date="2022-04-08T14:44:00Z">
        <w:r w:rsidR="00615A80">
          <w:rPr>
            <w:rFonts w:ascii="Times New Roman" w:eastAsia="Times New Roman" w:hAnsi="Times New Roman" w:cs="Times New Roman"/>
            <w:color w:val="00112B"/>
            <w:sz w:val="24"/>
            <w:szCs w:val="24"/>
          </w:rPr>
          <w:t>people</w:t>
        </w:r>
        <w:r w:rsidR="00615A80"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lives in poverty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{"citationID":"EU2NUht2","properties":{"formattedCitation":"(ECLAC 2022)","plainCitation":"(ECLAC 2022)","noteIndex":0},"citationItems":[{"id":2529,"uris":["http://zotero.org/users/7072385/items/IUFWRMWE"],"itemData":{"id":2529,"type":"report","page":"231","publisher":"Economic Commission for Latin America and the Caribbean (ECLAC),","title":"Social Panorama of Latin America 2021","author":[{"family":"ECLAC","given":""}],"issued":{"date-parts":[["2022"]]}}}],"schema":"https://github.com/citation-style-language/schema/raw/master/csl-citation.json"}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(ECLAC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2A" w14:textId="7C65DE73"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In light of this context, this paper examines the association between the intensity of the Covid-19 pandemic –</w:t>
      </w:r>
      <w:ins w:id="250" w:author="Miriam Hils" w:date="2022-04-08T14:45:00Z">
        <w:r w:rsidR="00615A80">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measured by excess mortality</w:t>
      </w:r>
      <w:ins w:id="251" w:author="Miriam Hils" w:date="2022-04-08T14:45:00Z">
        <w:r w:rsidR="00615A80">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 and relative changes in the total number of births by </w:t>
      </w:r>
      <w:del w:id="252" w:author="Miriam Hils" w:date="2022-04-11T16:03:00Z">
        <w:r w:rsidRPr="00925AAC" w:rsidDel="00687EE2">
          <w:rPr>
            <w:rFonts w:ascii="Times New Roman" w:eastAsia="Times New Roman" w:hAnsi="Times New Roman" w:cs="Times New Roman"/>
            <w:color w:val="00112B"/>
            <w:sz w:val="24"/>
            <w:szCs w:val="24"/>
          </w:rPr>
          <w:delText>mother's</w:delText>
        </w:r>
      </w:del>
      <w:ins w:id="253" w:author="Miriam Hils" w:date="2022-04-11T16:03:00Z">
        <w:r w:rsidR="00687EE2">
          <w:rPr>
            <w:rFonts w:ascii="Times New Roman" w:eastAsia="Times New Roman" w:hAnsi="Times New Roman" w:cs="Times New Roman"/>
            <w:color w:val="00112B"/>
            <w:sz w:val="24"/>
            <w:szCs w:val="24"/>
          </w:rPr>
          <w:t>maternal</w:t>
        </w:r>
      </w:ins>
      <w:r w:rsidRPr="00925AAC">
        <w:rPr>
          <w:rFonts w:ascii="Times New Roman" w:eastAsia="Times New Roman" w:hAnsi="Times New Roman" w:cs="Times New Roman"/>
          <w:color w:val="00112B"/>
          <w:sz w:val="24"/>
          <w:szCs w:val="24"/>
        </w:rPr>
        <w:t xml:space="preserve"> age and years of schooling at the subnational levels in Brazil and Colombia. We </w:t>
      </w:r>
      <w:del w:id="254" w:author="Miriam Hils" w:date="2022-04-08T14:46:00Z">
        <w:r w:rsidRPr="00925AAC" w:rsidDel="00615A80">
          <w:rPr>
            <w:rFonts w:ascii="Times New Roman" w:eastAsia="Times New Roman" w:hAnsi="Times New Roman" w:cs="Times New Roman"/>
            <w:color w:val="00112B"/>
            <w:sz w:val="24"/>
            <w:szCs w:val="24"/>
          </w:rPr>
          <w:delText xml:space="preserve">rely </w:delText>
        </w:r>
      </w:del>
      <w:ins w:id="255" w:author="Miriam Hils" w:date="2022-04-08T14:46:00Z">
        <w:r w:rsidR="00615A80">
          <w:rPr>
            <w:rFonts w:ascii="Times New Roman" w:eastAsia="Times New Roman" w:hAnsi="Times New Roman" w:cs="Times New Roman"/>
            <w:color w:val="00112B"/>
            <w:sz w:val="24"/>
            <w:szCs w:val="24"/>
          </w:rPr>
          <w:t xml:space="preserve">draw </w:t>
        </w:r>
      </w:ins>
      <w:r w:rsidRPr="00925AAC">
        <w:rPr>
          <w:rFonts w:ascii="Times New Roman" w:eastAsia="Times New Roman" w:hAnsi="Times New Roman" w:cs="Times New Roman"/>
          <w:color w:val="00112B"/>
          <w:sz w:val="24"/>
          <w:szCs w:val="24"/>
        </w:rPr>
        <w:t xml:space="preserve">on more than 30 million vital records (23 million births and </w:t>
      </w:r>
      <w:del w:id="256" w:author="Miriam Hils" w:date="2022-04-08T14:45:00Z">
        <w:r w:rsidRPr="00925AAC" w:rsidDel="00615A80">
          <w:rPr>
            <w:rFonts w:ascii="Times New Roman" w:eastAsia="Times New Roman" w:hAnsi="Times New Roman" w:cs="Times New Roman"/>
            <w:color w:val="00112B"/>
            <w:sz w:val="24"/>
            <w:szCs w:val="24"/>
          </w:rPr>
          <w:delText xml:space="preserve">7 </w:delText>
        </w:r>
      </w:del>
      <w:ins w:id="257" w:author="Miriam Hils" w:date="2022-04-08T14:45:00Z">
        <w:r w:rsidR="00615A80">
          <w:rPr>
            <w:rFonts w:ascii="Times New Roman" w:eastAsia="Times New Roman" w:hAnsi="Times New Roman" w:cs="Times New Roman"/>
            <w:color w:val="00112B"/>
            <w:sz w:val="24"/>
            <w:szCs w:val="24"/>
          </w:rPr>
          <w:t>seve</w:t>
        </w:r>
      </w:ins>
      <w:ins w:id="258" w:author="Miriam Hils" w:date="2022-04-08T14:46:00Z">
        <w:r w:rsidR="00615A80">
          <w:rPr>
            <w:rFonts w:ascii="Times New Roman" w:eastAsia="Times New Roman" w:hAnsi="Times New Roman" w:cs="Times New Roman"/>
            <w:color w:val="00112B"/>
            <w:sz w:val="24"/>
            <w:szCs w:val="24"/>
          </w:rPr>
          <w:t xml:space="preserve">n </w:t>
        </w:r>
      </w:ins>
      <w:r w:rsidRPr="00925AAC">
        <w:rPr>
          <w:rFonts w:ascii="Times New Roman" w:eastAsia="Times New Roman" w:hAnsi="Times New Roman" w:cs="Times New Roman"/>
          <w:color w:val="00112B"/>
          <w:sz w:val="24"/>
          <w:szCs w:val="24"/>
        </w:rPr>
        <w:t xml:space="preserve">million deaths) registered in these two countries from 2015 to 2019 to reconstruct time trends in overall mortality and the number of births by </w:t>
      </w:r>
      <w:del w:id="259" w:author="Miriam Hils" w:date="2022-04-11T16:03:00Z">
        <w:r w:rsidRPr="00925AAC" w:rsidDel="00687EE2">
          <w:rPr>
            <w:rFonts w:ascii="Times New Roman" w:eastAsia="Times New Roman" w:hAnsi="Times New Roman" w:cs="Times New Roman"/>
            <w:color w:val="00112B"/>
            <w:sz w:val="24"/>
            <w:szCs w:val="24"/>
          </w:rPr>
          <w:delText>mother's</w:delText>
        </w:r>
      </w:del>
      <w:ins w:id="260" w:author="Miriam Hils" w:date="2022-04-11T16:03:00Z">
        <w:r w:rsidR="00687EE2">
          <w:rPr>
            <w:rFonts w:ascii="Times New Roman" w:eastAsia="Times New Roman" w:hAnsi="Times New Roman" w:cs="Times New Roman"/>
            <w:color w:val="00112B"/>
            <w:sz w:val="24"/>
            <w:szCs w:val="24"/>
          </w:rPr>
          <w:t>maternal</w:t>
        </w:r>
      </w:ins>
      <w:r w:rsidRPr="00925AAC">
        <w:rPr>
          <w:rFonts w:ascii="Times New Roman" w:eastAsia="Times New Roman" w:hAnsi="Times New Roman" w:cs="Times New Roman"/>
          <w:color w:val="00112B"/>
          <w:sz w:val="24"/>
          <w:szCs w:val="24"/>
        </w:rPr>
        <w:t xml:space="preserve"> age and education</w:t>
      </w:r>
      <w:ins w:id="261" w:author="Miriam Hils" w:date="2022-04-08T14:47:00Z">
        <w:r w:rsidR="00615A80">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and </w:t>
      </w:r>
      <w:ins w:id="262" w:author="Miriam Hils" w:date="2022-04-08T14:47:00Z">
        <w:r w:rsidR="00615A80">
          <w:rPr>
            <w:rFonts w:ascii="Times New Roman" w:eastAsia="Times New Roman" w:hAnsi="Times New Roman" w:cs="Times New Roman"/>
            <w:color w:val="00112B"/>
            <w:sz w:val="24"/>
            <w:szCs w:val="24"/>
          </w:rPr>
          <w:t xml:space="preserve">to </w:t>
        </w:r>
      </w:ins>
      <w:r w:rsidRPr="00925AAC">
        <w:rPr>
          <w:rFonts w:ascii="Times New Roman" w:eastAsia="Times New Roman" w:hAnsi="Times New Roman" w:cs="Times New Roman"/>
          <w:color w:val="00112B"/>
          <w:sz w:val="24"/>
          <w:szCs w:val="24"/>
        </w:rPr>
        <w:t xml:space="preserve">predict </w:t>
      </w:r>
      <w:ins w:id="263" w:author="Miriam Hils" w:date="2022-04-08T14:48:00Z">
        <w:r w:rsidR="00615A80">
          <w:rPr>
            <w:rFonts w:ascii="Times New Roman" w:eastAsia="Times New Roman" w:hAnsi="Times New Roman" w:cs="Times New Roman"/>
            <w:color w:val="00112B"/>
            <w:sz w:val="24"/>
            <w:szCs w:val="24"/>
          </w:rPr>
          <w:t>the</w:t>
        </w:r>
      </w:ins>
      <w:ins w:id="264" w:author="Miriam Hils" w:date="2022-04-12T15:33:00Z">
        <w:r w:rsidR="00D4148D">
          <w:rPr>
            <w:rFonts w:ascii="Times New Roman" w:eastAsia="Times New Roman" w:hAnsi="Times New Roman" w:cs="Times New Roman"/>
            <w:color w:val="00112B"/>
            <w:sz w:val="24"/>
            <w:szCs w:val="24"/>
          </w:rPr>
          <w:t>se</w:t>
        </w:r>
      </w:ins>
      <w:ins w:id="265" w:author="Miriam Hils" w:date="2022-04-08T14:48:00Z">
        <w:r w:rsidR="00615A80">
          <w:rPr>
            <w:rFonts w:ascii="Times New Roman" w:eastAsia="Times New Roman" w:hAnsi="Times New Roman" w:cs="Times New Roman"/>
            <w:color w:val="00112B"/>
            <w:sz w:val="24"/>
            <w:szCs w:val="24"/>
          </w:rPr>
          <w:t xml:space="preserve"> trends for </w:t>
        </w:r>
      </w:ins>
      <w:r w:rsidRPr="00925AAC">
        <w:rPr>
          <w:rFonts w:ascii="Times New Roman" w:eastAsia="Times New Roman" w:hAnsi="Times New Roman" w:cs="Times New Roman"/>
          <w:color w:val="00112B"/>
          <w:sz w:val="24"/>
          <w:szCs w:val="24"/>
        </w:rPr>
        <w:t>2020 and 2021. These predictions are our baseline for measuring changes in mortality (excess mortality) and relative birth</w:t>
      </w:r>
      <w:del w:id="266" w:author="Miriam Hils" w:date="2022-04-11T14:07:00Z">
        <w:r w:rsidRPr="00925AAC" w:rsidDel="007407B5">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changes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Next, we examine trimester data on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and excess deaths during 2020 and 2021</w:t>
      </w:r>
      <w:ins w:id="267" w:author="Miriam Hils" w:date="2022-04-08T14:50:00Z">
        <w:r w:rsidR="0011684D">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and </w:t>
      </w:r>
      <w:del w:id="268" w:author="Miriam Hils" w:date="2022-04-08T14:51:00Z">
        <w:r w:rsidRPr="00925AAC" w:rsidDel="0011684D">
          <w:rPr>
            <w:rFonts w:ascii="Times New Roman" w:eastAsia="Times New Roman" w:hAnsi="Times New Roman" w:cs="Times New Roman"/>
            <w:color w:val="00112B"/>
            <w:sz w:val="24"/>
            <w:szCs w:val="24"/>
          </w:rPr>
          <w:delText xml:space="preserve">we </w:delText>
        </w:r>
      </w:del>
      <w:r w:rsidRPr="00925AAC">
        <w:rPr>
          <w:rFonts w:ascii="Times New Roman" w:eastAsia="Times New Roman" w:hAnsi="Times New Roman" w:cs="Times New Roman"/>
          <w:color w:val="00112B"/>
          <w:sz w:val="24"/>
          <w:szCs w:val="24"/>
        </w:rPr>
        <w:t xml:space="preserve">find differential associations between excess mortality and the number of births by </w:t>
      </w:r>
      <w:del w:id="269" w:author="Miriam Hils" w:date="2022-04-11T16:07:00Z">
        <w:r w:rsidRPr="00925AAC" w:rsidDel="001651B1">
          <w:rPr>
            <w:rFonts w:ascii="Times New Roman" w:eastAsia="Times New Roman" w:hAnsi="Times New Roman" w:cs="Times New Roman"/>
            <w:color w:val="00112B"/>
            <w:sz w:val="24"/>
            <w:szCs w:val="24"/>
          </w:rPr>
          <w:delText>mothers’</w:delText>
        </w:r>
      </w:del>
      <w:ins w:id="270" w:author="Miriam Hils" w:date="2022-04-11T16:07:00Z">
        <w:r w:rsidR="001651B1">
          <w:rPr>
            <w:rFonts w:ascii="Times New Roman" w:eastAsia="Times New Roman" w:hAnsi="Times New Roman" w:cs="Times New Roman"/>
            <w:color w:val="00112B"/>
            <w:sz w:val="24"/>
            <w:szCs w:val="24"/>
          </w:rPr>
          <w:t>maternal</w:t>
        </w:r>
      </w:ins>
      <w:r w:rsidRPr="00925AAC">
        <w:rPr>
          <w:rFonts w:ascii="Times New Roman" w:eastAsia="Times New Roman" w:hAnsi="Times New Roman" w:cs="Times New Roman"/>
          <w:color w:val="00112B"/>
          <w:sz w:val="24"/>
          <w:szCs w:val="24"/>
        </w:rPr>
        <w:t xml:space="preserve"> years of schooling. Whereas the relative change in the number of births to women with eight or more years of schooling seems to </w:t>
      </w:r>
      <w:del w:id="271" w:author="Miriam Hils" w:date="2022-04-08T14:52:00Z">
        <w:r w:rsidRPr="00925AAC" w:rsidDel="0011684D">
          <w:rPr>
            <w:rFonts w:ascii="Times New Roman" w:eastAsia="Times New Roman" w:hAnsi="Times New Roman" w:cs="Times New Roman"/>
            <w:color w:val="00112B"/>
            <w:sz w:val="24"/>
            <w:szCs w:val="24"/>
          </w:rPr>
          <w:delText xml:space="preserve">be </w:delText>
        </w:r>
      </w:del>
      <w:ins w:id="272" w:author="Miriam Hils" w:date="2022-04-08T14:52:00Z">
        <w:r w:rsidR="0011684D">
          <w:rPr>
            <w:rFonts w:ascii="Times New Roman" w:eastAsia="Times New Roman" w:hAnsi="Times New Roman" w:cs="Times New Roman"/>
            <w:color w:val="00112B"/>
            <w:sz w:val="24"/>
            <w:szCs w:val="24"/>
          </w:rPr>
          <w:t>have been</w:t>
        </w:r>
        <w:r w:rsidR="0011684D"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unaffected by excess mortality, the relative </w:t>
      </w:r>
      <w:r w:rsidRPr="00925AAC">
        <w:rPr>
          <w:rFonts w:ascii="Times New Roman" w:eastAsia="Times New Roman" w:hAnsi="Times New Roman" w:cs="Times New Roman"/>
          <w:color w:val="00112B"/>
          <w:sz w:val="24"/>
          <w:szCs w:val="24"/>
        </w:rPr>
        <w:lastRenderedPageBreak/>
        <w:t>change in the number of births to less-educated women</w:t>
      </w:r>
      <w:ins w:id="273" w:author="Miriam Hils" w:date="2022-04-12T15:35:00Z">
        <w:r w:rsidR="00D4148D">
          <w:rPr>
            <w:rFonts w:ascii="Times New Roman" w:eastAsia="Times New Roman" w:hAnsi="Times New Roman" w:cs="Times New Roman"/>
            <w:color w:val="00112B"/>
            <w:sz w:val="24"/>
            <w:szCs w:val="24"/>
          </w:rPr>
          <w:t xml:space="preserve"> – </w:t>
        </w:r>
      </w:ins>
      <w:del w:id="274" w:author="Miriam Hils" w:date="2022-04-12T15:35:00Z">
        <w:r w:rsidRPr="00925AAC" w:rsidDel="00D4148D">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 xml:space="preserve">particularly </w:t>
      </w:r>
      <w:ins w:id="275" w:author="Miriam Hils" w:date="2022-04-12T15:36:00Z">
        <w:r w:rsidR="00D4148D">
          <w:rPr>
            <w:rFonts w:ascii="Times New Roman" w:eastAsia="Times New Roman" w:hAnsi="Times New Roman" w:cs="Times New Roman"/>
            <w:color w:val="00112B"/>
            <w:sz w:val="24"/>
            <w:szCs w:val="24"/>
          </w:rPr>
          <w:t xml:space="preserve">to </w:t>
        </w:r>
      </w:ins>
      <w:r w:rsidRPr="00925AAC">
        <w:rPr>
          <w:rFonts w:ascii="Times New Roman" w:eastAsia="Times New Roman" w:hAnsi="Times New Roman" w:cs="Times New Roman"/>
          <w:color w:val="00112B"/>
          <w:sz w:val="24"/>
          <w:szCs w:val="24"/>
        </w:rPr>
        <w:t>those with less than three years of schooling</w:t>
      </w:r>
      <w:ins w:id="276" w:author="Miriam Hils" w:date="2022-04-12T15:35:00Z">
        <w:r w:rsidR="00D4148D">
          <w:rPr>
            <w:rFonts w:ascii="Times New Roman" w:eastAsia="Times New Roman" w:hAnsi="Times New Roman" w:cs="Times New Roman"/>
            <w:color w:val="00112B"/>
            <w:sz w:val="24"/>
            <w:szCs w:val="24"/>
          </w:rPr>
          <w:t xml:space="preserve"> – </w:t>
        </w:r>
      </w:ins>
      <w:del w:id="277" w:author="Miriam Hils" w:date="2022-04-12T15:35:00Z">
        <w:r w:rsidRPr="00925AAC" w:rsidDel="00D4148D">
          <w:rPr>
            <w:rFonts w:ascii="Times New Roman" w:eastAsia="Times New Roman" w:hAnsi="Times New Roman" w:cs="Times New Roman"/>
            <w:color w:val="00112B"/>
            <w:sz w:val="24"/>
            <w:szCs w:val="24"/>
          </w:rPr>
          <w:delText xml:space="preserve">, </w:delText>
        </w:r>
      </w:del>
      <w:del w:id="278" w:author="Miriam Hils" w:date="2022-04-08T14:53:00Z">
        <w:r w:rsidRPr="00925AAC" w:rsidDel="0011684D">
          <w:rPr>
            <w:rFonts w:ascii="Times New Roman" w:eastAsia="Times New Roman" w:hAnsi="Times New Roman" w:cs="Times New Roman"/>
            <w:color w:val="00112B"/>
            <w:sz w:val="24"/>
            <w:szCs w:val="24"/>
          </w:rPr>
          <w:delText>displays a positive association</w:delText>
        </w:r>
      </w:del>
      <w:ins w:id="279" w:author="Miriam Hils" w:date="2022-04-12T15:35:00Z">
        <w:r w:rsidR="00D4148D">
          <w:rPr>
            <w:rFonts w:ascii="Times New Roman" w:eastAsia="Times New Roman" w:hAnsi="Times New Roman" w:cs="Times New Roman"/>
            <w:color w:val="00112B"/>
            <w:sz w:val="24"/>
            <w:szCs w:val="24"/>
          </w:rPr>
          <w:t>appears to be</w:t>
        </w:r>
      </w:ins>
      <w:ins w:id="280" w:author="Miriam Hils" w:date="2022-04-08T14:53:00Z">
        <w:r w:rsidR="0011684D">
          <w:rPr>
            <w:rFonts w:ascii="Times New Roman" w:eastAsia="Times New Roman" w:hAnsi="Times New Roman" w:cs="Times New Roman"/>
            <w:color w:val="00112B"/>
            <w:sz w:val="24"/>
            <w:szCs w:val="24"/>
          </w:rPr>
          <w:t xml:space="preserve"> positively associated</w:t>
        </w:r>
      </w:ins>
      <w:r w:rsidRPr="00925AAC">
        <w:rPr>
          <w:rFonts w:ascii="Times New Roman" w:eastAsia="Times New Roman" w:hAnsi="Times New Roman" w:cs="Times New Roman"/>
          <w:color w:val="00112B"/>
          <w:sz w:val="24"/>
          <w:szCs w:val="24"/>
        </w:rPr>
        <w:t xml:space="preserve"> with excess mortality. We </w:t>
      </w:r>
      <w:del w:id="281" w:author="Miriam Hils" w:date="2022-04-08T15:06:00Z">
        <w:r w:rsidRPr="00925AAC" w:rsidDel="001A6C7F">
          <w:rPr>
            <w:rFonts w:ascii="Times New Roman" w:eastAsia="Times New Roman" w:hAnsi="Times New Roman" w:cs="Times New Roman"/>
            <w:color w:val="00112B"/>
            <w:sz w:val="24"/>
            <w:szCs w:val="24"/>
          </w:rPr>
          <w:delText xml:space="preserve">found </w:delText>
        </w:r>
      </w:del>
      <w:ins w:id="282" w:author="Miriam Hils" w:date="2022-04-08T15:06:00Z">
        <w:r w:rsidR="001A6C7F">
          <w:rPr>
            <w:rFonts w:ascii="Times New Roman" w:eastAsia="Times New Roman" w:hAnsi="Times New Roman" w:cs="Times New Roman"/>
            <w:color w:val="00112B"/>
            <w:sz w:val="24"/>
            <w:szCs w:val="24"/>
          </w:rPr>
          <w:t>observe</w:t>
        </w:r>
        <w:r w:rsidR="001A6C7F"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stronger </w:t>
      </w:r>
      <w:del w:id="283" w:author="Miriam Hils" w:date="2022-04-08T15:06:00Z">
        <w:r w:rsidRPr="00925AAC" w:rsidDel="001A6C7F">
          <w:rPr>
            <w:rFonts w:ascii="Times New Roman" w:eastAsia="Times New Roman" w:hAnsi="Times New Roman" w:cs="Times New Roman"/>
            <w:color w:val="00112B"/>
            <w:sz w:val="24"/>
            <w:szCs w:val="24"/>
          </w:rPr>
          <w:delText xml:space="preserve">and </w:delText>
        </w:r>
      </w:del>
      <w:del w:id="284" w:author="Miriam Hils" w:date="2022-04-08T15:05:00Z">
        <w:r w:rsidRPr="00925AAC" w:rsidDel="001A6C7F">
          <w:rPr>
            <w:rFonts w:ascii="Times New Roman" w:eastAsia="Times New Roman" w:hAnsi="Times New Roman" w:cs="Times New Roman"/>
            <w:color w:val="00112B"/>
            <w:sz w:val="24"/>
            <w:szCs w:val="24"/>
          </w:rPr>
          <w:delText xml:space="preserve">reversed-sign </w:delText>
        </w:r>
      </w:del>
      <w:r w:rsidRPr="00925AAC">
        <w:rPr>
          <w:rFonts w:ascii="Times New Roman" w:eastAsia="Times New Roman" w:hAnsi="Times New Roman" w:cs="Times New Roman"/>
          <w:color w:val="00112B"/>
          <w:sz w:val="24"/>
          <w:szCs w:val="24"/>
        </w:rPr>
        <w:t>associations</w:t>
      </w:r>
      <w:ins w:id="285" w:author="Miriam Hils" w:date="2022-04-08T15:05:00Z">
        <w:r w:rsidR="001A6C7F">
          <w:rPr>
            <w:rFonts w:ascii="Times New Roman" w:eastAsia="Times New Roman" w:hAnsi="Times New Roman" w:cs="Times New Roman"/>
            <w:color w:val="00112B"/>
            <w:sz w:val="24"/>
            <w:szCs w:val="24"/>
          </w:rPr>
          <w:t xml:space="preserve"> </w:t>
        </w:r>
      </w:ins>
      <w:ins w:id="286" w:author="Miriam Hils" w:date="2022-04-08T15:06:00Z">
        <w:r w:rsidR="001A6C7F">
          <w:rPr>
            <w:rFonts w:ascii="Times New Roman" w:eastAsia="Times New Roman" w:hAnsi="Times New Roman" w:cs="Times New Roman"/>
            <w:color w:val="00112B"/>
            <w:sz w:val="24"/>
            <w:szCs w:val="24"/>
          </w:rPr>
          <w:t>and</w:t>
        </w:r>
      </w:ins>
      <w:ins w:id="287" w:author="Miriam Hils" w:date="2022-04-08T15:05:00Z">
        <w:r w:rsidR="001A6C7F">
          <w:rPr>
            <w:rFonts w:ascii="Times New Roman" w:eastAsia="Times New Roman" w:hAnsi="Times New Roman" w:cs="Times New Roman"/>
            <w:color w:val="00112B"/>
            <w:sz w:val="24"/>
            <w:szCs w:val="24"/>
          </w:rPr>
          <w:t xml:space="preserve"> associations with the </w:t>
        </w:r>
        <w:r w:rsidR="001A6C7F" w:rsidRPr="00925AAC">
          <w:rPr>
            <w:rFonts w:ascii="Times New Roman" w:eastAsia="Times New Roman" w:hAnsi="Times New Roman" w:cs="Times New Roman"/>
            <w:color w:val="00112B"/>
            <w:sz w:val="24"/>
            <w:szCs w:val="24"/>
          </w:rPr>
          <w:t>reverse</w:t>
        </w:r>
      </w:ins>
      <w:ins w:id="288" w:author="Miriam Hils" w:date="2022-04-08T15:06:00Z">
        <w:r w:rsidR="001A6C7F">
          <w:rPr>
            <w:rFonts w:ascii="Times New Roman" w:eastAsia="Times New Roman" w:hAnsi="Times New Roman" w:cs="Times New Roman"/>
            <w:color w:val="00112B"/>
            <w:sz w:val="24"/>
            <w:szCs w:val="24"/>
          </w:rPr>
          <w:t xml:space="preserve"> </w:t>
        </w:r>
      </w:ins>
      <w:ins w:id="289" w:author="Miriam Hils" w:date="2022-04-08T15:05:00Z">
        <w:r w:rsidR="001A6C7F" w:rsidRPr="00925AAC">
          <w:rPr>
            <w:rFonts w:ascii="Times New Roman" w:eastAsia="Times New Roman" w:hAnsi="Times New Roman" w:cs="Times New Roman"/>
            <w:color w:val="00112B"/>
            <w:sz w:val="24"/>
            <w:szCs w:val="24"/>
          </w:rPr>
          <w:t>sign</w:t>
        </w:r>
      </w:ins>
      <w:r w:rsidRPr="00925AAC">
        <w:rPr>
          <w:rFonts w:ascii="Times New Roman" w:eastAsia="Times New Roman" w:hAnsi="Times New Roman" w:cs="Times New Roman"/>
          <w:color w:val="00112B"/>
          <w:sz w:val="24"/>
          <w:szCs w:val="24"/>
        </w:rPr>
        <w:t xml:space="preserve"> when we correlate nine-month</w:t>
      </w:r>
      <w:ins w:id="290" w:author="Miriam Hils" w:date="2022-04-12T18:26:00Z">
        <w:r w:rsidR="008B5809">
          <w:rPr>
            <w:rFonts w:ascii="Times New Roman" w:eastAsia="Times New Roman" w:hAnsi="Times New Roman" w:cs="Times New Roman"/>
            <w:color w:val="00112B"/>
            <w:sz w:val="24"/>
            <w:szCs w:val="24"/>
          </w:rPr>
          <w:t xml:space="preserve"> </w:t>
        </w:r>
      </w:ins>
      <w:del w:id="291" w:author="Miriam Hils" w:date="2022-04-12T18:26:00Z">
        <w:r w:rsidRPr="00925AAC" w:rsidDel="008B5809">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lagged excess mortality and the total number of births. </w:t>
      </w:r>
      <w:del w:id="292" w:author="Miriam Hils" w:date="2022-04-08T15:07:00Z">
        <w:r w:rsidRPr="00925AAC" w:rsidDel="001A6C7F">
          <w:rPr>
            <w:rFonts w:ascii="Times New Roman" w:eastAsia="Times New Roman" w:hAnsi="Times New Roman" w:cs="Times New Roman"/>
            <w:color w:val="00112B"/>
            <w:sz w:val="24"/>
            <w:szCs w:val="24"/>
          </w:rPr>
          <w:delText xml:space="preserve">This </w:delText>
        </w:r>
      </w:del>
      <w:ins w:id="293" w:author="Miriam Hils" w:date="2022-04-08T15:07:00Z">
        <w:r w:rsidR="001A6C7F">
          <w:rPr>
            <w:rFonts w:ascii="Times New Roman" w:eastAsia="Times New Roman" w:hAnsi="Times New Roman" w:cs="Times New Roman"/>
            <w:color w:val="00112B"/>
            <w:sz w:val="24"/>
            <w:szCs w:val="24"/>
          </w:rPr>
          <w:t>These</w:t>
        </w:r>
        <w:r w:rsidR="001A6C7F"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association</w:t>
      </w:r>
      <w:ins w:id="294" w:author="Miriam Hils" w:date="2022-04-08T15:07:00Z">
        <w:r w:rsidR="001A6C7F">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w:t>
      </w:r>
      <w:del w:id="295" w:author="Miriam Hils" w:date="2022-04-08T15:07:00Z">
        <w:r w:rsidRPr="00925AAC" w:rsidDel="001A6C7F">
          <w:rPr>
            <w:rFonts w:ascii="Times New Roman" w:eastAsia="Times New Roman" w:hAnsi="Times New Roman" w:cs="Times New Roman"/>
            <w:color w:val="00112B"/>
            <w:sz w:val="24"/>
            <w:szCs w:val="24"/>
          </w:rPr>
          <w:delText xml:space="preserve">is </w:delText>
        </w:r>
      </w:del>
      <w:ins w:id="296" w:author="Miriam Hils" w:date="2022-04-08T15:07:00Z">
        <w:r w:rsidR="001A6C7F">
          <w:rPr>
            <w:rFonts w:ascii="Times New Roman" w:eastAsia="Times New Roman" w:hAnsi="Times New Roman" w:cs="Times New Roman"/>
            <w:color w:val="00112B"/>
            <w:sz w:val="24"/>
            <w:szCs w:val="24"/>
          </w:rPr>
          <w:t>are found to be</w:t>
        </w:r>
        <w:r w:rsidR="001A6C7F"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negative </w:t>
      </w:r>
      <w:del w:id="297" w:author="Miriam Hils" w:date="2022-04-08T15:08:00Z">
        <w:r w:rsidRPr="00925AAC" w:rsidDel="001A6C7F">
          <w:rPr>
            <w:rFonts w:ascii="Times New Roman" w:eastAsia="Times New Roman" w:hAnsi="Times New Roman" w:cs="Times New Roman"/>
            <w:color w:val="00112B"/>
            <w:sz w:val="24"/>
            <w:szCs w:val="24"/>
          </w:rPr>
          <w:delText xml:space="preserve">among women with few years of schooling </w:delText>
        </w:r>
      </w:del>
      <w:r w:rsidRPr="00925AAC">
        <w:rPr>
          <w:rFonts w:ascii="Times New Roman" w:eastAsia="Times New Roman" w:hAnsi="Times New Roman" w:cs="Times New Roman"/>
          <w:color w:val="00112B"/>
          <w:sz w:val="24"/>
          <w:szCs w:val="24"/>
        </w:rPr>
        <w:t>in Brazil and positive in Colombia</w:t>
      </w:r>
      <w:ins w:id="298" w:author="Miriam Hils" w:date="2022-04-08T15:08:00Z">
        <w:r w:rsidR="001A6C7F">
          <w:rPr>
            <w:rFonts w:ascii="Times New Roman" w:eastAsia="Times New Roman" w:hAnsi="Times New Roman" w:cs="Times New Roman"/>
            <w:color w:val="00112B"/>
            <w:sz w:val="24"/>
            <w:szCs w:val="24"/>
          </w:rPr>
          <w:t xml:space="preserve"> among less</w:t>
        </w:r>
      </w:ins>
      <w:ins w:id="299" w:author="Miriam Hils" w:date="2022-04-12T15:37:00Z">
        <w:r w:rsidR="00D4148D">
          <w:rPr>
            <w:rFonts w:ascii="Times New Roman" w:eastAsia="Times New Roman" w:hAnsi="Times New Roman" w:cs="Times New Roman"/>
            <w:color w:val="00112B"/>
            <w:sz w:val="24"/>
            <w:szCs w:val="24"/>
          </w:rPr>
          <w:t>-</w:t>
        </w:r>
      </w:ins>
      <w:ins w:id="300" w:author="Miriam Hils" w:date="2022-04-08T15:08:00Z">
        <w:r w:rsidR="001A6C7F">
          <w:rPr>
            <w:rFonts w:ascii="Times New Roman" w:eastAsia="Times New Roman" w:hAnsi="Times New Roman" w:cs="Times New Roman"/>
            <w:color w:val="00112B"/>
            <w:sz w:val="24"/>
            <w:szCs w:val="24"/>
          </w:rPr>
          <w:t>educat</w:t>
        </w:r>
      </w:ins>
      <w:ins w:id="301" w:author="Miriam Hils" w:date="2022-04-08T15:09:00Z">
        <w:r w:rsidR="001A6C7F">
          <w:rPr>
            <w:rFonts w:ascii="Times New Roman" w:eastAsia="Times New Roman" w:hAnsi="Times New Roman" w:cs="Times New Roman"/>
            <w:color w:val="00112B"/>
            <w:sz w:val="24"/>
            <w:szCs w:val="24"/>
          </w:rPr>
          <w:t>ed women</w:t>
        </w:r>
      </w:ins>
      <w:r w:rsidRPr="00925AAC">
        <w:rPr>
          <w:rFonts w:ascii="Times New Roman" w:eastAsia="Times New Roman" w:hAnsi="Times New Roman" w:cs="Times New Roman"/>
          <w:color w:val="00112B"/>
          <w:sz w:val="24"/>
          <w:szCs w:val="24"/>
        </w:rPr>
        <w:t xml:space="preserve">, and </w:t>
      </w:r>
      <w:del w:id="302" w:author="Miriam Hils" w:date="2022-04-08T15:09:00Z">
        <w:r w:rsidRPr="00925AAC" w:rsidDel="001A6C7F">
          <w:rPr>
            <w:rFonts w:ascii="Times New Roman" w:eastAsia="Times New Roman" w:hAnsi="Times New Roman" w:cs="Times New Roman"/>
            <w:color w:val="00112B"/>
            <w:sz w:val="24"/>
            <w:szCs w:val="24"/>
          </w:rPr>
          <w:delText>it is</w:delText>
        </w:r>
      </w:del>
      <w:ins w:id="303" w:author="Miriam Hils" w:date="2022-04-08T15:09:00Z">
        <w:r w:rsidR="001A6C7F">
          <w:rPr>
            <w:rFonts w:ascii="Times New Roman" w:eastAsia="Times New Roman" w:hAnsi="Times New Roman" w:cs="Times New Roman"/>
            <w:color w:val="00112B"/>
            <w:sz w:val="24"/>
            <w:szCs w:val="24"/>
          </w:rPr>
          <w:t>to be</w:t>
        </w:r>
      </w:ins>
      <w:r w:rsidRPr="00925AAC">
        <w:rPr>
          <w:rFonts w:ascii="Times New Roman" w:eastAsia="Times New Roman" w:hAnsi="Times New Roman" w:cs="Times New Roman"/>
          <w:color w:val="00112B"/>
          <w:sz w:val="24"/>
          <w:szCs w:val="24"/>
        </w:rPr>
        <w:t xml:space="preserve"> null or slightly negative for highly</w:t>
      </w:r>
      <w:ins w:id="304" w:author="Miriam Hils" w:date="2022-04-12T15:36:00Z">
        <w:r w:rsidR="00D4148D">
          <w:rPr>
            <w:rFonts w:ascii="Times New Roman" w:eastAsia="Times New Roman" w:hAnsi="Times New Roman" w:cs="Times New Roman"/>
            <w:color w:val="00112B"/>
            <w:sz w:val="24"/>
            <w:szCs w:val="24"/>
          </w:rPr>
          <w:t>-</w:t>
        </w:r>
      </w:ins>
      <w:del w:id="305" w:author="Miriam Hils" w:date="2022-04-12T15:36:00Z">
        <w:r w:rsidRPr="00925AAC" w:rsidDel="00D4148D">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educated women in both countries.</w:t>
      </w:r>
    </w:p>
    <w:p w14:paraId="0000002B" w14:textId="51B4BB76"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We interpret these findings from a materialist perspective</w:t>
      </w:r>
      <w:ins w:id="306" w:author="Miriam Hils" w:date="2022-04-08T15:17:00Z">
        <w:r w:rsidR="001A6C7F">
          <w:rPr>
            <w:rFonts w:ascii="Times New Roman" w:eastAsia="Times New Roman" w:hAnsi="Times New Roman" w:cs="Times New Roman"/>
            <w:color w:val="00112B"/>
            <w:sz w:val="24"/>
            <w:szCs w:val="24"/>
          </w:rPr>
          <w:t>;</w:t>
        </w:r>
      </w:ins>
      <w:del w:id="307" w:author="Miriam Hils" w:date="2022-04-08T15:17:00Z">
        <w:r w:rsidRPr="00925AAC" w:rsidDel="001A6C7F">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i.e., </w:t>
      </w:r>
      <w:del w:id="308" w:author="Miriam Hils" w:date="2022-04-08T15:36:00Z">
        <w:r w:rsidRPr="00925AAC" w:rsidDel="009741D7">
          <w:rPr>
            <w:rFonts w:ascii="Times New Roman" w:eastAsia="Times New Roman" w:hAnsi="Times New Roman" w:cs="Times New Roman"/>
            <w:color w:val="00112B"/>
            <w:sz w:val="24"/>
            <w:szCs w:val="24"/>
          </w:rPr>
          <w:delText xml:space="preserve">assuming </w:delText>
        </w:r>
      </w:del>
      <w:ins w:id="309" w:author="Miriam Hils" w:date="2022-04-08T15:36:00Z">
        <w:r w:rsidR="009741D7">
          <w:rPr>
            <w:rFonts w:ascii="Times New Roman" w:eastAsia="Times New Roman" w:hAnsi="Times New Roman" w:cs="Times New Roman"/>
            <w:color w:val="00112B"/>
            <w:sz w:val="24"/>
            <w:szCs w:val="24"/>
          </w:rPr>
          <w:t>we assume</w:t>
        </w:r>
        <w:r w:rsidR="009741D7"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that the unequal distribution of material resources is a critical factor in the differential influence of the pandemic on demographic outcomes across subpopulations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{"citationID":"gEzvnCWq","properties":{"formattedCitation":"(Danna 2021)","plainCitation":"(Danna 2021)","noteIndex":0},"citationItems":[{"id":2455,"uris":["http://zotero.org/users/7072385/items/PZDKJ9VM"],"itemData":{"id":2455,"type":"book","event-place":"USA","ISBN":"978-1-78527-716-0","publisher":"Anthem Press","publisher-place":"USA","source":"Library of Congress ISBN","title":"Procreation and population in historical social science","author":[{"family":"Danna","given":"Daniela"}],"issued":{"date-parts":[["2021"]]}}}],"schema":"https://github.com/citation-style-language/schema/raw/master/csl-citation.json"}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(Danna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Our argument goes as follows. </w:t>
      </w:r>
      <w:ins w:id="310" w:author="Miriam Hils" w:date="2022-04-08T15:20:00Z">
        <w:r w:rsidR="00D56C8E">
          <w:rPr>
            <w:rFonts w:ascii="Times New Roman" w:eastAsia="Times New Roman" w:hAnsi="Times New Roman" w:cs="Times New Roman"/>
            <w:color w:val="00112B"/>
            <w:sz w:val="24"/>
            <w:szCs w:val="24"/>
          </w:rPr>
          <w:t>During p</w:t>
        </w:r>
      </w:ins>
      <w:del w:id="311" w:author="Miriam Hils" w:date="2022-04-08T15:20:00Z">
        <w:r w:rsidRPr="00925AAC" w:rsidDel="00D56C8E">
          <w:rPr>
            <w:rFonts w:ascii="Times New Roman" w:eastAsia="Times New Roman" w:hAnsi="Times New Roman" w:cs="Times New Roman"/>
            <w:color w:val="00112B"/>
            <w:sz w:val="24"/>
            <w:szCs w:val="24"/>
          </w:rPr>
          <w:delText>P</w:delText>
        </w:r>
      </w:del>
      <w:r w:rsidRPr="00925AAC">
        <w:rPr>
          <w:rFonts w:ascii="Times New Roman" w:eastAsia="Times New Roman" w:hAnsi="Times New Roman" w:cs="Times New Roman"/>
          <w:color w:val="00112B"/>
          <w:sz w:val="24"/>
          <w:szCs w:val="24"/>
        </w:rPr>
        <w:t xml:space="preserve">eriods </w:t>
      </w:r>
      <w:del w:id="312" w:author="Miriam Hils" w:date="2022-04-08T15:18:00Z">
        <w:r w:rsidRPr="00925AAC" w:rsidDel="00D56C8E">
          <w:rPr>
            <w:rFonts w:ascii="Times New Roman" w:eastAsia="Times New Roman" w:hAnsi="Times New Roman" w:cs="Times New Roman"/>
            <w:color w:val="00112B"/>
            <w:sz w:val="24"/>
            <w:szCs w:val="24"/>
          </w:rPr>
          <w:delText xml:space="preserve">of </w:delText>
        </w:r>
      </w:del>
      <w:ins w:id="313" w:author="Miriam Hils" w:date="2022-04-12T15:38:00Z">
        <w:r w:rsidR="009C7D1E">
          <w:rPr>
            <w:rFonts w:ascii="Times New Roman" w:eastAsia="Times New Roman" w:hAnsi="Times New Roman" w:cs="Times New Roman"/>
            <w:color w:val="00112B"/>
            <w:sz w:val="24"/>
            <w:szCs w:val="24"/>
          </w:rPr>
          <w:t>marked</w:t>
        </w:r>
      </w:ins>
      <w:ins w:id="314" w:author="Miriam Hils" w:date="2022-04-08T15:19:00Z">
        <w:r w:rsidR="00D56C8E">
          <w:rPr>
            <w:rFonts w:ascii="Times New Roman" w:eastAsia="Times New Roman" w:hAnsi="Times New Roman" w:cs="Times New Roman"/>
            <w:color w:val="00112B"/>
            <w:sz w:val="24"/>
            <w:szCs w:val="24"/>
          </w:rPr>
          <w:t xml:space="preserve"> by</w:t>
        </w:r>
      </w:ins>
      <w:ins w:id="315" w:author="Miriam Hils" w:date="2022-04-08T15:18:00Z">
        <w:r w:rsidR="00D56C8E"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social, economic, and health crises</w:t>
      </w:r>
      <w:ins w:id="316" w:author="Miriam Hils" w:date="2022-04-08T15:20:00Z">
        <w:r w:rsidR="00D56C8E">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t>
      </w:r>
      <w:del w:id="317" w:author="Miriam Hils" w:date="2022-04-08T15:19:00Z">
        <w:r w:rsidRPr="00925AAC" w:rsidDel="00D56C8E">
          <w:rPr>
            <w:rFonts w:ascii="Times New Roman" w:eastAsia="Times New Roman" w:hAnsi="Times New Roman" w:cs="Times New Roman"/>
            <w:color w:val="00112B"/>
            <w:sz w:val="24"/>
            <w:szCs w:val="24"/>
          </w:rPr>
          <w:delText xml:space="preserve">are </w:delText>
        </w:r>
      </w:del>
      <w:ins w:id="318" w:author="Miriam Hils" w:date="2022-04-12T15:39:00Z">
        <w:r w:rsidR="009C7D1E">
          <w:rPr>
            <w:rFonts w:ascii="Times New Roman" w:eastAsia="Times New Roman" w:hAnsi="Times New Roman" w:cs="Times New Roman"/>
            <w:color w:val="00112B"/>
            <w:sz w:val="24"/>
            <w:szCs w:val="24"/>
          </w:rPr>
          <w:t>the demand for</w:t>
        </w:r>
      </w:ins>
      <w:ins w:id="319" w:author="Miriam Hils" w:date="2022-04-08T15:19:00Z">
        <w:r w:rsidR="00D56C8E">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resource</w:t>
      </w:r>
      <w:ins w:id="320" w:author="Miriam Hils" w:date="2022-04-08T15:19:00Z">
        <w:r w:rsidR="00D56C8E">
          <w:rPr>
            <w:rFonts w:ascii="Times New Roman" w:eastAsia="Times New Roman" w:hAnsi="Times New Roman" w:cs="Times New Roman"/>
            <w:color w:val="00112B"/>
            <w:sz w:val="24"/>
            <w:szCs w:val="24"/>
          </w:rPr>
          <w:t>s</w:t>
        </w:r>
      </w:ins>
      <w:ins w:id="321" w:author="Miriam Hils" w:date="2022-04-08T15:21:00Z">
        <w:r w:rsidR="00D56C8E">
          <w:rPr>
            <w:rFonts w:ascii="Times New Roman" w:eastAsia="Times New Roman" w:hAnsi="Times New Roman" w:cs="Times New Roman"/>
            <w:color w:val="00112B"/>
            <w:sz w:val="24"/>
            <w:szCs w:val="24"/>
          </w:rPr>
          <w:t xml:space="preserve"> </w:t>
        </w:r>
      </w:ins>
      <w:ins w:id="322" w:author="Miriam Hils" w:date="2022-04-12T15:39:00Z">
        <w:r w:rsidR="009C7D1E">
          <w:rPr>
            <w:rFonts w:ascii="Times New Roman" w:eastAsia="Times New Roman" w:hAnsi="Times New Roman" w:cs="Times New Roman"/>
            <w:color w:val="00112B"/>
            <w:sz w:val="24"/>
            <w:szCs w:val="24"/>
          </w:rPr>
          <w:t>is high</w:t>
        </w:r>
      </w:ins>
      <w:del w:id="323" w:author="Miriam Hils" w:date="2022-04-08T15:20:00Z">
        <w:r w:rsidRPr="00925AAC" w:rsidDel="00D56C8E">
          <w:rPr>
            <w:rFonts w:ascii="Times New Roman" w:eastAsia="Times New Roman" w:hAnsi="Times New Roman" w:cs="Times New Roman"/>
            <w:color w:val="00112B"/>
            <w:sz w:val="24"/>
            <w:szCs w:val="24"/>
          </w:rPr>
          <w:delText>-demanding</w:delText>
        </w:r>
      </w:del>
      <w:r w:rsidRPr="00925AAC">
        <w:rPr>
          <w:rFonts w:ascii="Times New Roman" w:eastAsia="Times New Roman" w:hAnsi="Times New Roman" w:cs="Times New Roman"/>
          <w:color w:val="00112B"/>
          <w:sz w:val="24"/>
          <w:szCs w:val="24"/>
        </w:rPr>
        <w:t>. Social groups with lower levels of or restricted access to resources are more likely to be affected by</w:t>
      </w:r>
      <w:ins w:id="324" w:author="Miriam Hils" w:date="2022-04-08T15:21:00Z">
        <w:r w:rsidR="00D56C8E">
          <w:rPr>
            <w:rFonts w:ascii="Times New Roman" w:eastAsia="Times New Roman" w:hAnsi="Times New Roman" w:cs="Times New Roman"/>
            <w:color w:val="00112B"/>
            <w:sz w:val="24"/>
            <w:szCs w:val="24"/>
          </w:rPr>
          <w:t xml:space="preserve"> such</w:t>
        </w:r>
      </w:ins>
      <w:r w:rsidRPr="00925AAC">
        <w:rPr>
          <w:rFonts w:ascii="Times New Roman" w:eastAsia="Times New Roman" w:hAnsi="Times New Roman" w:cs="Times New Roman"/>
          <w:color w:val="00112B"/>
          <w:sz w:val="24"/>
          <w:szCs w:val="24"/>
        </w:rPr>
        <w:t xml:space="preserve"> crises. </w:t>
      </w:r>
      <w:del w:id="325" w:author="Miriam Hils" w:date="2022-04-08T15:21:00Z">
        <w:r w:rsidRPr="00925AAC" w:rsidDel="00D56C8E">
          <w:rPr>
            <w:rFonts w:ascii="Times New Roman" w:eastAsia="Times New Roman" w:hAnsi="Times New Roman" w:cs="Times New Roman"/>
            <w:color w:val="00112B"/>
            <w:sz w:val="24"/>
            <w:szCs w:val="24"/>
          </w:rPr>
          <w:delText>This impact</w:delText>
        </w:r>
      </w:del>
      <w:ins w:id="326" w:author="Miriam Hils" w:date="2022-04-08T15:21:00Z">
        <w:r w:rsidR="00D56C8E">
          <w:rPr>
            <w:rFonts w:ascii="Times New Roman" w:eastAsia="Times New Roman" w:hAnsi="Times New Roman" w:cs="Times New Roman"/>
            <w:color w:val="00112B"/>
            <w:sz w:val="24"/>
            <w:szCs w:val="24"/>
          </w:rPr>
          <w:t>These effects</w:t>
        </w:r>
      </w:ins>
      <w:r w:rsidRPr="00925AAC">
        <w:rPr>
          <w:rFonts w:ascii="Times New Roman" w:eastAsia="Times New Roman" w:hAnsi="Times New Roman" w:cs="Times New Roman"/>
          <w:color w:val="00112B"/>
          <w:sz w:val="24"/>
          <w:szCs w:val="24"/>
        </w:rPr>
        <w:t xml:space="preserve"> can be positive or negative for fertility, as has been observed for periods of conflict in Colombia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{"citationID":"3VxVWH5B","properties":{"formattedCitation":"(Castro Torres and Urdinola 2019)","plainCitation":"(Castro Torres and Urdinola 2019)","noteIndex":0},"citationItems":[{"id":463,"uris":["http://zotero.org/users/7072385/items/5MTXWMU8"],"itemData":{"id":463,"type":"article-journal","container-title":"Population Research and Policy Review","DOI":"10.1007/s11113-018-9489-x","ISSN":"0167-5923","issue":"2","page":"173–213","title":"Armed Conflict and Fertility in Colombia, 2000–2010","volume":"38","author":[{"family":"Castro Torres","given":"Andrés Felipe"},{"family":"Urdinola","given":"B. Piedad"}],"issued":{"date-parts":[["2019",4]]}}}],"schema":"https://github.com/citation-style-language/schema/raw/master/csl-citation.json"}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(Castro Torres and Urdinola 2019)</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or </w:t>
      </w:r>
      <w:ins w:id="327" w:author="Miriam Hils" w:date="2022-04-08T15:22:00Z">
        <w:r w:rsidR="00D56C8E">
          <w:rPr>
            <w:rFonts w:ascii="Times New Roman" w:eastAsia="Times New Roman" w:hAnsi="Times New Roman" w:cs="Times New Roman"/>
            <w:color w:val="00112B"/>
            <w:sz w:val="24"/>
            <w:szCs w:val="24"/>
          </w:rPr>
          <w:t xml:space="preserve">of </w:t>
        </w:r>
      </w:ins>
      <w:r w:rsidRPr="00925AAC">
        <w:rPr>
          <w:rFonts w:ascii="Times New Roman" w:eastAsia="Times New Roman" w:hAnsi="Times New Roman" w:cs="Times New Roman"/>
          <w:color w:val="00112B"/>
          <w:sz w:val="24"/>
          <w:szCs w:val="24"/>
        </w:rPr>
        <w:t xml:space="preserve">forced sterilization in Brazil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{"citationID":"tRulfDsP","properties":{"formattedCitation":"(Caetano and Potter 2004)","plainCitation":"(Caetano and Potter 2004)","noteIndex":0},"citationItems":[{"id":270,"uris":["http://zotero.org/users/7072385/items/RYELN6PU"],"itemData":{"id":270,"type":"article-journal","container-title":"Population and Development Review","issue":"1","page":"79–108","title":"Politics and Female Sterilization in Northeast Brazil","volume":"30","author":[{"family":"Caetano","given":"Andre J."},{"family":"Potter","given":"Joseph E."}],"issued":{"date-parts":[["2004"]]}}}],"schema":"https://github.com/citation-style-language/schema/raw/master/csl-citation.json"}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(Caetano and Potter 2004)</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respectively. Accordingly, groups in socioeconomic</w:t>
      </w:r>
      <w:ins w:id="328" w:author="Miriam Hils" w:date="2022-04-08T15:22:00Z">
        <w:r w:rsidR="00D56C8E">
          <w:rPr>
            <w:rFonts w:ascii="Times New Roman" w:eastAsia="Times New Roman" w:hAnsi="Times New Roman" w:cs="Times New Roman"/>
            <w:color w:val="00112B"/>
            <w:sz w:val="24"/>
            <w:szCs w:val="24"/>
          </w:rPr>
          <w:t>ally</w:t>
        </w:r>
      </w:ins>
      <w:r w:rsidRPr="00925AAC">
        <w:rPr>
          <w:rFonts w:ascii="Times New Roman" w:eastAsia="Times New Roman" w:hAnsi="Times New Roman" w:cs="Times New Roman"/>
          <w:color w:val="00112B"/>
          <w:sz w:val="24"/>
          <w:szCs w:val="24"/>
        </w:rPr>
        <w:t xml:space="preserve"> privileged positions are more likely to </w:t>
      </w:r>
      <w:ins w:id="329" w:author="Miriam Hils" w:date="2022-04-08T15:37:00Z">
        <w:r w:rsidR="009741D7">
          <w:rPr>
            <w:rFonts w:ascii="Times New Roman" w:eastAsia="Times New Roman" w:hAnsi="Times New Roman" w:cs="Times New Roman"/>
            <w:color w:val="00112B"/>
            <w:sz w:val="24"/>
            <w:szCs w:val="24"/>
          </w:rPr>
          <w:t xml:space="preserve">be able to </w:t>
        </w:r>
      </w:ins>
      <w:r w:rsidRPr="00925AAC">
        <w:rPr>
          <w:rFonts w:ascii="Times New Roman" w:eastAsia="Times New Roman" w:hAnsi="Times New Roman" w:cs="Times New Roman"/>
          <w:color w:val="00112B"/>
          <w:sz w:val="24"/>
          <w:szCs w:val="24"/>
        </w:rPr>
        <w:t xml:space="preserve">mobilize and use their resources to cope with the challenges </w:t>
      </w:r>
      <w:del w:id="330" w:author="Miriam Hils" w:date="2022-04-08T15:24:00Z">
        <w:r w:rsidRPr="00925AAC" w:rsidDel="00354C09">
          <w:rPr>
            <w:rFonts w:ascii="Times New Roman" w:eastAsia="Times New Roman" w:hAnsi="Times New Roman" w:cs="Times New Roman"/>
            <w:color w:val="00112B"/>
            <w:sz w:val="24"/>
            <w:szCs w:val="24"/>
          </w:rPr>
          <w:delText>imposed by</w:delText>
        </w:r>
      </w:del>
      <w:ins w:id="331" w:author="Miriam Hils" w:date="2022-04-08T15:24:00Z">
        <w:r w:rsidR="00354C09">
          <w:rPr>
            <w:rFonts w:ascii="Times New Roman" w:eastAsia="Times New Roman" w:hAnsi="Times New Roman" w:cs="Times New Roman"/>
            <w:color w:val="00112B"/>
            <w:sz w:val="24"/>
            <w:szCs w:val="24"/>
          </w:rPr>
          <w:t>associated with</w:t>
        </w:r>
      </w:ins>
      <w:r w:rsidRPr="00925AAC">
        <w:rPr>
          <w:rFonts w:ascii="Times New Roman" w:eastAsia="Times New Roman" w:hAnsi="Times New Roman" w:cs="Times New Roman"/>
          <w:color w:val="00112B"/>
          <w:sz w:val="24"/>
          <w:szCs w:val="24"/>
        </w:rPr>
        <w:t xml:space="preserve"> the</w:t>
      </w:r>
      <w:ins w:id="332" w:author="Miriam Hils" w:date="2022-04-08T15:37:00Z">
        <w:r w:rsidR="009741D7">
          <w:rPr>
            <w:rFonts w:ascii="Times New Roman" w:eastAsia="Times New Roman" w:hAnsi="Times New Roman" w:cs="Times New Roman"/>
            <w:color w:val="00112B"/>
            <w:sz w:val="24"/>
            <w:szCs w:val="24"/>
          </w:rPr>
          <w:t>se</w:t>
        </w:r>
      </w:ins>
      <w:r w:rsidRPr="00925AAC">
        <w:rPr>
          <w:rFonts w:ascii="Times New Roman" w:eastAsia="Times New Roman" w:hAnsi="Times New Roman" w:cs="Times New Roman"/>
          <w:color w:val="00112B"/>
          <w:sz w:val="24"/>
          <w:szCs w:val="24"/>
        </w:rPr>
        <w:t xml:space="preserve"> cris</w:t>
      </w:r>
      <w:ins w:id="333" w:author="Miriam Hils" w:date="2022-04-08T15:37:00Z">
        <w:r w:rsidR="009741D7">
          <w:rPr>
            <w:rFonts w:ascii="Times New Roman" w:eastAsia="Times New Roman" w:hAnsi="Times New Roman" w:cs="Times New Roman"/>
            <w:color w:val="00112B"/>
            <w:sz w:val="24"/>
            <w:szCs w:val="24"/>
          </w:rPr>
          <w:t>e</w:t>
        </w:r>
      </w:ins>
      <w:del w:id="334" w:author="Miriam Hils" w:date="2022-04-08T15:37:00Z">
        <w:r w:rsidRPr="00925AAC" w:rsidDel="009741D7">
          <w:rPr>
            <w:rFonts w:ascii="Times New Roman" w:eastAsia="Times New Roman" w:hAnsi="Times New Roman" w:cs="Times New Roman"/>
            <w:color w:val="00112B"/>
            <w:sz w:val="24"/>
            <w:szCs w:val="24"/>
          </w:rPr>
          <w:delText>i</w:delText>
        </w:r>
      </w:del>
      <w:r w:rsidRPr="00925AAC">
        <w:rPr>
          <w:rFonts w:ascii="Times New Roman" w:eastAsia="Times New Roman" w:hAnsi="Times New Roman" w:cs="Times New Roman"/>
          <w:color w:val="00112B"/>
          <w:sz w:val="24"/>
          <w:szCs w:val="24"/>
        </w:rPr>
        <w:t xml:space="preserve">s (e.g., </w:t>
      </w:r>
      <w:ins w:id="335" w:author="Miriam Hils" w:date="2022-04-08T15:24:00Z">
        <w:r w:rsidR="00354C09">
          <w:rPr>
            <w:rFonts w:ascii="Times New Roman" w:eastAsia="Times New Roman" w:hAnsi="Times New Roman" w:cs="Times New Roman"/>
            <w:color w:val="00112B"/>
            <w:sz w:val="24"/>
            <w:szCs w:val="24"/>
          </w:rPr>
          <w:t xml:space="preserve">by </w:t>
        </w:r>
      </w:ins>
      <w:r w:rsidRPr="00925AAC">
        <w:rPr>
          <w:rFonts w:ascii="Times New Roman" w:eastAsia="Times New Roman" w:hAnsi="Times New Roman" w:cs="Times New Roman"/>
          <w:color w:val="00112B"/>
          <w:sz w:val="24"/>
          <w:szCs w:val="24"/>
        </w:rPr>
        <w:t xml:space="preserve">traveling abroad to gain access to medical services if </w:t>
      </w:r>
      <w:ins w:id="336" w:author="Miriam Hils" w:date="2022-04-08T15:25:00Z">
        <w:r w:rsidR="00354C09">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national health system</w:t>
      </w:r>
      <w:del w:id="337" w:author="Miriam Hils" w:date="2022-04-08T15:25:00Z">
        <w:r w:rsidRPr="00925AAC" w:rsidDel="00354C09">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w:t>
      </w:r>
      <w:del w:id="338" w:author="Miriam Hils" w:date="2022-04-08T15:25:00Z">
        <w:r w:rsidRPr="00925AAC" w:rsidDel="00354C09">
          <w:rPr>
            <w:rFonts w:ascii="Times New Roman" w:eastAsia="Times New Roman" w:hAnsi="Times New Roman" w:cs="Times New Roman"/>
            <w:color w:val="00112B"/>
            <w:sz w:val="24"/>
            <w:szCs w:val="24"/>
          </w:rPr>
          <w:delText>are saturated</w:delText>
        </w:r>
      </w:del>
      <w:ins w:id="339" w:author="Miriam Hils" w:date="2022-04-08T15:25:00Z">
        <w:r w:rsidR="00354C09">
          <w:rPr>
            <w:rFonts w:ascii="Times New Roman" w:eastAsia="Times New Roman" w:hAnsi="Times New Roman" w:cs="Times New Roman"/>
            <w:color w:val="00112B"/>
            <w:sz w:val="24"/>
            <w:szCs w:val="24"/>
          </w:rPr>
          <w:t>is overwhelmed</w:t>
        </w:r>
      </w:ins>
      <w:r w:rsidRPr="00925AAC">
        <w:rPr>
          <w:rFonts w:ascii="Times New Roman" w:eastAsia="Times New Roman" w:hAnsi="Times New Roman" w:cs="Times New Roman"/>
          <w:color w:val="00112B"/>
          <w:sz w:val="24"/>
          <w:szCs w:val="24"/>
        </w:rPr>
        <w:t xml:space="preserve">). Although we are unable to specifically test </w:t>
      </w:r>
      <w:del w:id="340" w:author="Miriam Hils" w:date="2022-04-08T15:26:00Z">
        <w:r w:rsidRPr="00925AAC" w:rsidDel="00354C09">
          <w:rPr>
            <w:rFonts w:ascii="Times New Roman" w:eastAsia="Times New Roman" w:hAnsi="Times New Roman" w:cs="Times New Roman"/>
            <w:color w:val="00112B"/>
            <w:sz w:val="24"/>
            <w:szCs w:val="24"/>
          </w:rPr>
          <w:delText xml:space="preserve">the </w:delText>
        </w:r>
      </w:del>
      <w:ins w:id="341" w:author="Miriam Hils" w:date="2022-04-08T15:26:00Z">
        <w:r w:rsidR="00354C09">
          <w:rPr>
            <w:rFonts w:ascii="Times New Roman" w:eastAsia="Times New Roman" w:hAnsi="Times New Roman" w:cs="Times New Roman"/>
            <w:color w:val="00112B"/>
            <w:sz w:val="24"/>
            <w:szCs w:val="24"/>
          </w:rPr>
          <w:t>our</w:t>
        </w:r>
        <w:r w:rsidR="00354C09"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materialist</w:t>
      </w:r>
      <w:del w:id="342" w:author="Miriam Hils" w:date="2022-04-08T15:26:00Z">
        <w:r w:rsidRPr="00925AAC" w:rsidDel="00354C09">
          <w:rPr>
            <w:rFonts w:ascii="Times New Roman" w:eastAsia="Times New Roman" w:hAnsi="Times New Roman" w:cs="Times New Roman"/>
            <w:color w:val="00112B"/>
            <w:sz w:val="24"/>
            <w:szCs w:val="24"/>
          </w:rPr>
          <w:delText>ic</w:delText>
        </w:r>
      </w:del>
      <w:r w:rsidRPr="00925AAC">
        <w:rPr>
          <w:rFonts w:ascii="Times New Roman" w:eastAsia="Times New Roman" w:hAnsi="Times New Roman" w:cs="Times New Roman"/>
          <w:color w:val="00112B"/>
          <w:sz w:val="24"/>
          <w:szCs w:val="24"/>
        </w:rPr>
        <w:t xml:space="preserve"> assumption</w:t>
      </w:r>
      <w:ins w:id="343" w:author="Miriam Hils" w:date="2022-04-08T15:26:00Z">
        <w:r w:rsidR="00354C09">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w:t>
      </w:r>
      <w:del w:id="344" w:author="Miriam Hils" w:date="2022-04-08T15:27:00Z">
        <w:r w:rsidRPr="00925AAC" w:rsidDel="00354C09">
          <w:rPr>
            <w:rFonts w:ascii="Times New Roman" w:eastAsia="Times New Roman" w:hAnsi="Times New Roman" w:cs="Times New Roman"/>
            <w:color w:val="00112B"/>
            <w:sz w:val="24"/>
            <w:szCs w:val="24"/>
          </w:rPr>
          <w:delText>the consistency of the differential</w:delText>
        </w:r>
      </w:del>
      <w:ins w:id="345" w:author="Miriam Hils" w:date="2022-04-08T15:27:00Z">
        <w:r w:rsidR="00354C09">
          <w:rPr>
            <w:rFonts w:ascii="Times New Roman" w:eastAsia="Times New Roman" w:hAnsi="Times New Roman" w:cs="Times New Roman"/>
            <w:color w:val="00112B"/>
            <w:sz w:val="24"/>
            <w:szCs w:val="24"/>
          </w:rPr>
          <w:t xml:space="preserve">our </w:t>
        </w:r>
      </w:ins>
      <w:ins w:id="346" w:author="Miriam Hils" w:date="2022-04-08T15:38:00Z">
        <w:r w:rsidR="009741D7">
          <w:rPr>
            <w:rFonts w:ascii="Times New Roman" w:eastAsia="Times New Roman" w:hAnsi="Times New Roman" w:cs="Times New Roman"/>
            <w:color w:val="00112B"/>
            <w:sz w:val="24"/>
            <w:szCs w:val="24"/>
          </w:rPr>
          <w:t>finding</w:t>
        </w:r>
      </w:ins>
      <w:ins w:id="347" w:author="Miriam Hils" w:date="2022-04-08T15:27:00Z">
        <w:r w:rsidR="00354C09">
          <w:rPr>
            <w:rFonts w:ascii="Times New Roman" w:eastAsia="Times New Roman" w:hAnsi="Times New Roman" w:cs="Times New Roman"/>
            <w:color w:val="00112B"/>
            <w:sz w:val="24"/>
            <w:szCs w:val="24"/>
          </w:rPr>
          <w:t xml:space="preserve"> that </w:t>
        </w:r>
      </w:ins>
      <w:ins w:id="348" w:author="Miriam Hils" w:date="2022-04-08T15:28:00Z">
        <w:r w:rsidR="00354C09">
          <w:rPr>
            <w:rFonts w:ascii="Times New Roman" w:eastAsia="Times New Roman" w:hAnsi="Times New Roman" w:cs="Times New Roman"/>
            <w:color w:val="00112B"/>
            <w:sz w:val="24"/>
            <w:szCs w:val="24"/>
          </w:rPr>
          <w:t>the</w:t>
        </w:r>
      </w:ins>
      <w:r w:rsidRPr="00925AAC">
        <w:rPr>
          <w:rFonts w:ascii="Times New Roman" w:eastAsia="Times New Roman" w:hAnsi="Times New Roman" w:cs="Times New Roman"/>
          <w:color w:val="00112B"/>
          <w:sz w:val="24"/>
          <w:szCs w:val="24"/>
        </w:rPr>
        <w:t xml:space="preserve"> association</w:t>
      </w:r>
      <w:del w:id="349" w:author="Miriam Hils" w:date="2022-04-08T15:30:00Z">
        <w:r w:rsidRPr="00925AAC" w:rsidDel="00C10927">
          <w:rPr>
            <w:rFonts w:ascii="Times New Roman" w:eastAsia="Times New Roman" w:hAnsi="Times New Roman" w:cs="Times New Roman"/>
            <w:color w:val="00112B"/>
            <w:sz w:val="24"/>
            <w:szCs w:val="24"/>
          </w:rPr>
          <w:delText>s</w:delText>
        </w:r>
      </w:del>
      <w:ins w:id="350" w:author="Miriam Hils" w:date="2022-04-08T15:29:00Z">
        <w:r w:rsidR="00C10927">
          <w:rPr>
            <w:rFonts w:ascii="Times New Roman" w:eastAsia="Times New Roman" w:hAnsi="Times New Roman" w:cs="Times New Roman"/>
            <w:color w:val="00112B"/>
            <w:sz w:val="24"/>
            <w:szCs w:val="24"/>
          </w:rPr>
          <w:t xml:space="preserve"> between </w:t>
        </w:r>
      </w:ins>
      <w:ins w:id="351" w:author="Miriam Hils" w:date="2022-04-08T15:30:00Z">
        <w:r w:rsidR="00C10927" w:rsidRPr="00925AAC">
          <w:rPr>
            <w:rFonts w:ascii="Times New Roman" w:eastAsia="Times New Roman" w:hAnsi="Times New Roman" w:cs="Times New Roman"/>
            <w:color w:val="00112B"/>
            <w:sz w:val="24"/>
            <w:szCs w:val="24"/>
          </w:rPr>
          <w:t>Covid</w:t>
        </w:r>
        <w:r w:rsidR="00C10927">
          <w:rPr>
            <w:rFonts w:ascii="Times New Roman" w:eastAsia="Times New Roman" w:hAnsi="Times New Roman" w:cs="Times New Roman"/>
            <w:color w:val="00112B"/>
            <w:sz w:val="24"/>
            <w:szCs w:val="24"/>
          </w:rPr>
          <w:t xml:space="preserve">-19 </w:t>
        </w:r>
      </w:ins>
      <w:ins w:id="352" w:author="Miriam Hils" w:date="2022-04-08T15:29:00Z">
        <w:r w:rsidR="00C10927">
          <w:rPr>
            <w:rFonts w:ascii="Times New Roman" w:eastAsia="Times New Roman" w:hAnsi="Times New Roman" w:cs="Times New Roman"/>
            <w:color w:val="00112B"/>
            <w:sz w:val="24"/>
            <w:szCs w:val="24"/>
          </w:rPr>
          <w:t>mortality and fertility</w:t>
        </w:r>
      </w:ins>
      <w:ins w:id="353" w:author="Miriam Hils" w:date="2022-04-08T15:27:00Z">
        <w:r w:rsidR="00354C09">
          <w:rPr>
            <w:rFonts w:ascii="Times New Roman" w:eastAsia="Times New Roman" w:hAnsi="Times New Roman" w:cs="Times New Roman"/>
            <w:color w:val="00112B"/>
            <w:sz w:val="24"/>
            <w:szCs w:val="24"/>
          </w:rPr>
          <w:t xml:space="preserve"> differ</w:t>
        </w:r>
      </w:ins>
      <w:ins w:id="354" w:author="Miriam Hils" w:date="2022-04-08T15:30:00Z">
        <w:r w:rsidR="00C10927">
          <w:rPr>
            <w:rFonts w:ascii="Times New Roman" w:eastAsia="Times New Roman" w:hAnsi="Times New Roman" w:cs="Times New Roman"/>
            <w:color w:val="00112B"/>
            <w:sz w:val="24"/>
            <w:szCs w:val="24"/>
          </w:rPr>
          <w:t>ed</w:t>
        </w:r>
      </w:ins>
      <w:r w:rsidRPr="00925AAC">
        <w:rPr>
          <w:rFonts w:ascii="Times New Roman" w:eastAsia="Times New Roman" w:hAnsi="Times New Roman" w:cs="Times New Roman"/>
          <w:color w:val="00112B"/>
          <w:sz w:val="24"/>
          <w:szCs w:val="24"/>
        </w:rPr>
        <w:t xml:space="preserve"> by </w:t>
      </w:r>
      <w:ins w:id="355" w:author="Miriam Hils" w:date="2022-04-12T15:45:00Z">
        <w:r w:rsidR="00CE3AA6">
          <w:rPr>
            <w:rFonts w:ascii="Times New Roman" w:eastAsia="Times New Roman" w:hAnsi="Times New Roman" w:cs="Times New Roman"/>
            <w:color w:val="00112B"/>
            <w:sz w:val="24"/>
            <w:szCs w:val="24"/>
          </w:rPr>
          <w:t xml:space="preserve">maternal </w:t>
        </w:r>
      </w:ins>
      <w:r w:rsidRPr="00925AAC">
        <w:rPr>
          <w:rFonts w:ascii="Times New Roman" w:eastAsia="Times New Roman" w:hAnsi="Times New Roman" w:cs="Times New Roman"/>
          <w:color w:val="00112B"/>
          <w:sz w:val="24"/>
          <w:szCs w:val="24"/>
        </w:rPr>
        <w:t xml:space="preserve">years of schooling in both countries suggests that this interpretation is plausible. Moreover, following </w:t>
      </w:r>
      <w:ins w:id="356" w:author="Miriam Hils" w:date="2022-04-08T15:31:00Z">
        <w:r w:rsidR="00C10927">
          <w:rPr>
            <w:rFonts w:ascii="Times New Roman" w:eastAsia="Times New Roman" w:hAnsi="Times New Roman" w:cs="Times New Roman"/>
            <w:color w:val="00112B"/>
            <w:sz w:val="24"/>
            <w:szCs w:val="24"/>
          </w:rPr>
          <w:t xml:space="preserve">the argument by </w:t>
        </w:r>
      </w:ins>
      <w:r w:rsidRPr="00925AAC">
        <w:rPr>
          <w:rFonts w:ascii="Times New Roman" w:eastAsia="Times New Roman" w:hAnsi="Times New Roman" w:cs="Times New Roman"/>
          <w:color w:val="00112B"/>
          <w:sz w:val="24"/>
          <w:szCs w:val="24"/>
        </w:rPr>
        <w:t>Sanchez-</w:t>
      </w:r>
      <w:proofErr w:type="spellStart"/>
      <w:r w:rsidRPr="00925AAC">
        <w:rPr>
          <w:rFonts w:ascii="Times New Roman" w:eastAsia="Times New Roman" w:hAnsi="Times New Roman" w:cs="Times New Roman"/>
          <w:color w:val="00112B"/>
          <w:sz w:val="24"/>
          <w:szCs w:val="24"/>
        </w:rPr>
        <w:t>Ancochea</w:t>
      </w:r>
      <w:proofErr w:type="spellEnd"/>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RnQKXdoS","properties":{"formattedCitation":"(2021)","plainCitation":"(2021)","noteIndex":0},"citationItems":[{"id":2074,"uris":["http://zotero.org/users/7072385/items/KFZFAUI2"],"itemData":{"id":2074,"type":"book","event-place":"London","ISBN":"978-1-83860-627-5","note":"DOI: 10.5040/9781838606275","publisher":"Bloomsbury Publishing Plc","publisher-place":"London","source":"DOI.org (Crossref)","title":"The Costs of Inequality in Latin America: Lessons and Warnings for the Rest of the World","title-short":"The Costs of Inequality in Latin America","URL":"https://www.bloomsburycollections.com/book/the-costs-of-inequality-in-latin-america-lessons-and-warnings-for-the-rest-of-the-world","author":[{"family":"Sánchez-Ancochea","given":"Diego"}],"accessed":{"date-parts":[["2021",7,1]]},"issued":{"date-parts":[["2021"]]}},"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del w:id="357" w:author="Miriam Hils" w:date="2022-04-08T15:31:00Z">
        <w:r w:rsidRPr="00925AAC" w:rsidDel="00C10927">
          <w:rPr>
            <w:rFonts w:ascii="Times New Roman" w:eastAsia="Times New Roman" w:hAnsi="Times New Roman" w:cs="Times New Roman"/>
            <w:color w:val="00112B"/>
            <w:sz w:val="24"/>
            <w:szCs w:val="24"/>
          </w:rPr>
          <w:delText>in his argument about how</w:delText>
        </w:r>
      </w:del>
      <w:ins w:id="358" w:author="Miriam Hils" w:date="2022-04-08T15:31:00Z">
        <w:r w:rsidR="00C10927">
          <w:rPr>
            <w:rFonts w:ascii="Times New Roman" w:eastAsia="Times New Roman" w:hAnsi="Times New Roman" w:cs="Times New Roman"/>
            <w:color w:val="00112B"/>
            <w:sz w:val="24"/>
            <w:szCs w:val="24"/>
          </w:rPr>
          <w:t>that</w:t>
        </w:r>
      </w:ins>
      <w:r w:rsidRPr="00925AAC">
        <w:rPr>
          <w:rFonts w:ascii="Times New Roman" w:eastAsia="Times New Roman" w:hAnsi="Times New Roman" w:cs="Times New Roman"/>
          <w:color w:val="00112B"/>
          <w:sz w:val="24"/>
          <w:szCs w:val="24"/>
        </w:rPr>
        <w:t xml:space="preserve"> the</w:t>
      </w:r>
      <w:ins w:id="359" w:author="Miriam Hils" w:date="2022-04-08T15:32:00Z">
        <w:r w:rsidR="00C10927">
          <w:rPr>
            <w:rFonts w:ascii="Times New Roman" w:eastAsia="Times New Roman" w:hAnsi="Times New Roman" w:cs="Times New Roman"/>
            <w:color w:val="00112B"/>
            <w:sz w:val="24"/>
            <w:szCs w:val="24"/>
          </w:rPr>
          <w:t xml:space="preserve"> experiences </w:t>
        </w:r>
      </w:ins>
      <w:ins w:id="360" w:author="Miriam Hils" w:date="2022-04-12T15:50:00Z">
        <w:r w:rsidR="00FA194E">
          <w:rPr>
            <w:rFonts w:ascii="Times New Roman" w:eastAsia="Times New Roman" w:hAnsi="Times New Roman" w:cs="Times New Roman"/>
            <w:color w:val="00112B"/>
            <w:sz w:val="24"/>
            <w:szCs w:val="24"/>
          </w:rPr>
          <w:t xml:space="preserve">observed </w:t>
        </w:r>
      </w:ins>
      <w:ins w:id="361" w:author="Miriam Hils" w:date="2022-04-08T15:32:00Z">
        <w:r w:rsidR="00C10927">
          <w:rPr>
            <w:rFonts w:ascii="Times New Roman" w:eastAsia="Times New Roman" w:hAnsi="Times New Roman" w:cs="Times New Roman"/>
            <w:color w:val="00112B"/>
            <w:sz w:val="24"/>
            <w:szCs w:val="24"/>
          </w:rPr>
          <w:t>in</w:t>
        </w:r>
      </w:ins>
      <w:r w:rsidRPr="00925AAC">
        <w:rPr>
          <w:rFonts w:ascii="Times New Roman" w:eastAsia="Times New Roman" w:hAnsi="Times New Roman" w:cs="Times New Roman"/>
          <w:color w:val="00112B"/>
          <w:sz w:val="24"/>
          <w:szCs w:val="24"/>
        </w:rPr>
        <w:t xml:space="preserve"> LATAM </w:t>
      </w:r>
      <w:del w:id="362" w:author="Miriam Hils" w:date="2022-04-08T15:32:00Z">
        <w:r w:rsidRPr="00925AAC" w:rsidDel="00C10927">
          <w:rPr>
            <w:rFonts w:ascii="Times New Roman" w:eastAsia="Times New Roman" w:hAnsi="Times New Roman" w:cs="Times New Roman"/>
            <w:color w:val="00112B"/>
            <w:sz w:val="24"/>
            <w:szCs w:val="24"/>
          </w:rPr>
          <w:delText xml:space="preserve">experience </w:delText>
        </w:r>
      </w:del>
      <w:r w:rsidRPr="00925AAC">
        <w:rPr>
          <w:rFonts w:ascii="Times New Roman" w:eastAsia="Times New Roman" w:hAnsi="Times New Roman" w:cs="Times New Roman"/>
          <w:color w:val="00112B"/>
          <w:sz w:val="24"/>
          <w:szCs w:val="24"/>
        </w:rPr>
        <w:t>(</w:t>
      </w:r>
      <w:del w:id="363" w:author="Miriam Hils" w:date="2022-04-08T15:31:00Z">
        <w:r w:rsidRPr="00925AAC" w:rsidDel="00C10927">
          <w:rPr>
            <w:rFonts w:ascii="Times New Roman" w:eastAsia="Times New Roman" w:hAnsi="Times New Roman" w:cs="Times New Roman"/>
            <w:color w:val="00112B"/>
            <w:sz w:val="24"/>
            <w:szCs w:val="24"/>
          </w:rPr>
          <w:delText xml:space="preserve">enduring </w:delText>
        </w:r>
      </w:del>
      <w:ins w:id="364" w:author="Miriam Hils" w:date="2022-04-08T15:31:00Z">
        <w:r w:rsidR="00C10927">
          <w:rPr>
            <w:rFonts w:ascii="Times New Roman" w:eastAsia="Times New Roman" w:hAnsi="Times New Roman" w:cs="Times New Roman"/>
            <w:color w:val="00112B"/>
            <w:sz w:val="24"/>
            <w:szCs w:val="24"/>
          </w:rPr>
          <w:t>ongoing</w:t>
        </w:r>
        <w:r w:rsidR="00C10927"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inequality, poor political leadership from economic elites, and </w:t>
      </w:r>
      <w:ins w:id="365" w:author="Miriam Hils" w:date="2022-04-08T15:31:00Z">
        <w:r w:rsidR="00C10927">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lack of </w:t>
      </w:r>
      <w:ins w:id="366" w:author="Miriam Hils" w:date="2022-04-08T15:31:00Z">
        <w:r w:rsidR="00C10927">
          <w:rPr>
            <w:rFonts w:ascii="Times New Roman" w:eastAsia="Times New Roman" w:hAnsi="Times New Roman" w:cs="Times New Roman"/>
            <w:color w:val="00112B"/>
            <w:sz w:val="24"/>
            <w:szCs w:val="24"/>
          </w:rPr>
          <w:t xml:space="preserve">a </w:t>
        </w:r>
      </w:ins>
      <w:r w:rsidRPr="00925AAC">
        <w:rPr>
          <w:rFonts w:ascii="Times New Roman" w:eastAsia="Times New Roman" w:hAnsi="Times New Roman" w:cs="Times New Roman"/>
          <w:color w:val="00112B"/>
          <w:sz w:val="24"/>
          <w:szCs w:val="24"/>
        </w:rPr>
        <w:t>welfare state</w:t>
      </w:r>
      <w:del w:id="367" w:author="Miriam Hils" w:date="2022-04-08T15:31:00Z">
        <w:r w:rsidRPr="00925AAC" w:rsidDel="00C10927">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w:t>
      </w:r>
      <w:del w:id="368" w:author="Miriam Hils" w:date="2022-04-12T15:50:00Z">
        <w:r w:rsidRPr="00925AAC" w:rsidDel="00FA194E">
          <w:rPr>
            <w:rFonts w:ascii="Times New Roman" w:eastAsia="Times New Roman" w:hAnsi="Times New Roman" w:cs="Times New Roman"/>
            <w:color w:val="00112B"/>
            <w:sz w:val="24"/>
            <w:szCs w:val="24"/>
          </w:rPr>
          <w:delText>can inform</w:delText>
        </w:r>
      </w:del>
      <w:ins w:id="369" w:author="Miriam Hils" w:date="2022-04-12T15:50:00Z">
        <w:r w:rsidR="00FA194E">
          <w:rPr>
            <w:rFonts w:ascii="Times New Roman" w:eastAsia="Times New Roman" w:hAnsi="Times New Roman" w:cs="Times New Roman"/>
            <w:color w:val="00112B"/>
            <w:sz w:val="24"/>
            <w:szCs w:val="24"/>
          </w:rPr>
          <w:t>are applicable to</w:t>
        </w:r>
      </w:ins>
      <w:r w:rsidRPr="00925AAC">
        <w:rPr>
          <w:rFonts w:ascii="Times New Roman" w:eastAsia="Times New Roman" w:hAnsi="Times New Roman" w:cs="Times New Roman"/>
          <w:color w:val="00112B"/>
          <w:sz w:val="24"/>
          <w:szCs w:val="24"/>
        </w:rPr>
        <w:t xml:space="preserve"> other countries, we </w:t>
      </w:r>
      <w:del w:id="370" w:author="Miriam Hils" w:date="2022-04-08T15:32:00Z">
        <w:r w:rsidRPr="00925AAC" w:rsidDel="00C10927">
          <w:rPr>
            <w:rFonts w:ascii="Times New Roman" w:eastAsia="Times New Roman" w:hAnsi="Times New Roman" w:cs="Times New Roman"/>
            <w:color w:val="00112B"/>
            <w:sz w:val="24"/>
            <w:szCs w:val="24"/>
          </w:rPr>
          <w:delText xml:space="preserve">contend </w:delText>
        </w:r>
      </w:del>
      <w:ins w:id="371" w:author="Miriam Hils" w:date="2022-04-08T15:32:00Z">
        <w:r w:rsidR="00C10927">
          <w:rPr>
            <w:rFonts w:ascii="Times New Roman" w:eastAsia="Times New Roman" w:hAnsi="Times New Roman" w:cs="Times New Roman"/>
            <w:color w:val="00112B"/>
            <w:sz w:val="24"/>
            <w:szCs w:val="24"/>
          </w:rPr>
          <w:t>believe</w:t>
        </w:r>
        <w:r w:rsidR="00C10927"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that our results could </w:t>
      </w:r>
      <w:del w:id="372" w:author="Miriam Hils" w:date="2022-04-12T15:47:00Z">
        <w:r w:rsidRPr="00925AAC" w:rsidDel="00FA194E">
          <w:rPr>
            <w:rFonts w:ascii="Times New Roman" w:eastAsia="Times New Roman" w:hAnsi="Times New Roman" w:cs="Times New Roman"/>
            <w:color w:val="00112B"/>
            <w:sz w:val="24"/>
            <w:szCs w:val="24"/>
          </w:rPr>
          <w:delText>serve for understanding</w:delText>
        </w:r>
      </w:del>
      <w:ins w:id="373" w:author="Miriam Hils" w:date="2022-04-12T15:47:00Z">
        <w:r w:rsidR="00FA194E">
          <w:rPr>
            <w:rFonts w:ascii="Times New Roman" w:eastAsia="Times New Roman" w:hAnsi="Times New Roman" w:cs="Times New Roman"/>
            <w:color w:val="00112B"/>
            <w:sz w:val="24"/>
            <w:szCs w:val="24"/>
          </w:rPr>
          <w:t>shed light on</w:t>
        </w:r>
      </w:ins>
      <w:r w:rsidRPr="00925AAC">
        <w:rPr>
          <w:rFonts w:ascii="Times New Roman" w:eastAsia="Times New Roman" w:hAnsi="Times New Roman" w:cs="Times New Roman"/>
          <w:color w:val="00112B"/>
          <w:sz w:val="24"/>
          <w:szCs w:val="24"/>
        </w:rPr>
        <w:t xml:space="preserve"> the Covid</w:t>
      </w:r>
      <w:ins w:id="374" w:author="Miriam Hils" w:date="2022-04-08T15:30:00Z">
        <w:r w:rsidR="00C10927">
          <w:rPr>
            <w:rFonts w:ascii="Times New Roman" w:eastAsia="Times New Roman" w:hAnsi="Times New Roman" w:cs="Times New Roman"/>
            <w:color w:val="00112B"/>
            <w:sz w:val="24"/>
            <w:szCs w:val="24"/>
          </w:rPr>
          <w:t>-19</w:t>
        </w:r>
      </w:ins>
      <w:r w:rsidRPr="00925AAC">
        <w:rPr>
          <w:rFonts w:ascii="Times New Roman" w:eastAsia="Times New Roman" w:hAnsi="Times New Roman" w:cs="Times New Roman"/>
          <w:color w:val="00112B"/>
          <w:sz w:val="24"/>
          <w:szCs w:val="24"/>
        </w:rPr>
        <w:t xml:space="preserve">-fertility link in other </w:t>
      </w:r>
      <w:del w:id="375" w:author="Miriam Hils" w:date="2022-04-08T15:34:00Z">
        <w:r w:rsidRPr="00925AAC" w:rsidDel="001500AE">
          <w:rPr>
            <w:rFonts w:ascii="Times New Roman" w:eastAsia="Times New Roman" w:hAnsi="Times New Roman" w:cs="Times New Roman"/>
            <w:color w:val="00112B"/>
            <w:sz w:val="24"/>
            <w:szCs w:val="24"/>
          </w:rPr>
          <w:delText xml:space="preserve">populations </w:delText>
        </w:r>
      </w:del>
      <w:ins w:id="376" w:author="Miriam Hils" w:date="2022-04-08T15:34:00Z">
        <w:r w:rsidR="001500AE">
          <w:rPr>
            <w:rFonts w:ascii="Times New Roman" w:eastAsia="Times New Roman" w:hAnsi="Times New Roman" w:cs="Times New Roman"/>
            <w:color w:val="00112B"/>
            <w:sz w:val="24"/>
            <w:szCs w:val="24"/>
          </w:rPr>
          <w:t>countries</w:t>
        </w:r>
        <w:r w:rsidR="001500AE"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where </w:t>
      </w:r>
      <w:ins w:id="377" w:author="Miriam Hils" w:date="2022-04-08T15:33:00Z">
        <w:r w:rsidR="00C10927">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fertility regime</w:t>
      </w:r>
      <w:del w:id="378" w:author="Miriam Hils" w:date="2022-04-08T15:34:00Z">
        <w:r w:rsidRPr="00925AAC" w:rsidDel="001500AE">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i/>
          <w:color w:val="00112B"/>
          <w:sz w:val="24"/>
          <w:szCs w:val="24"/>
        </w:rPr>
        <w:t>quantum</w:t>
      </w:r>
      <w:r w:rsidRPr="00925AAC">
        <w:rPr>
          <w:rFonts w:ascii="Times New Roman" w:eastAsia="Times New Roman" w:hAnsi="Times New Roman" w:cs="Times New Roman"/>
          <w:color w:val="00112B"/>
          <w:sz w:val="24"/>
          <w:szCs w:val="24"/>
        </w:rPr>
        <w:t xml:space="preserve"> and timing) </w:t>
      </w:r>
      <w:del w:id="379" w:author="Miriam Hils" w:date="2022-04-08T15:35:00Z">
        <w:r w:rsidRPr="00925AAC" w:rsidDel="001500AE">
          <w:rPr>
            <w:rFonts w:ascii="Times New Roman" w:eastAsia="Times New Roman" w:hAnsi="Times New Roman" w:cs="Times New Roman"/>
            <w:color w:val="00112B"/>
            <w:sz w:val="24"/>
            <w:szCs w:val="24"/>
          </w:rPr>
          <w:delText xml:space="preserve">are </w:delText>
        </w:r>
      </w:del>
      <w:ins w:id="380" w:author="Miriam Hils" w:date="2022-04-08T15:35:00Z">
        <w:r w:rsidR="001500AE">
          <w:rPr>
            <w:rFonts w:ascii="Times New Roman" w:eastAsia="Times New Roman" w:hAnsi="Times New Roman" w:cs="Times New Roman"/>
            <w:color w:val="00112B"/>
            <w:sz w:val="24"/>
            <w:szCs w:val="24"/>
          </w:rPr>
          <w:t>is</w:t>
        </w:r>
        <w:r w:rsidR="001500AE"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similar to </w:t>
      </w:r>
      <w:del w:id="381" w:author="Miriam Hils" w:date="2022-04-08T15:40:00Z">
        <w:r w:rsidRPr="00925AAC" w:rsidDel="00DB6C6F">
          <w:rPr>
            <w:rFonts w:ascii="Times New Roman" w:eastAsia="Times New Roman" w:hAnsi="Times New Roman" w:cs="Times New Roman"/>
            <w:color w:val="00112B"/>
            <w:sz w:val="24"/>
            <w:szCs w:val="24"/>
          </w:rPr>
          <w:delText xml:space="preserve">those </w:delText>
        </w:r>
      </w:del>
      <w:ins w:id="382" w:author="Miriam Hils" w:date="2022-04-08T15:40:00Z">
        <w:r w:rsidR="00DB6C6F">
          <w:rPr>
            <w:rFonts w:ascii="Times New Roman" w:eastAsia="Times New Roman" w:hAnsi="Times New Roman" w:cs="Times New Roman"/>
            <w:color w:val="00112B"/>
            <w:sz w:val="24"/>
            <w:szCs w:val="24"/>
          </w:rPr>
          <w:t>that</w:t>
        </w:r>
        <w:r w:rsidR="00DB6C6F"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of Brazil </w:t>
      </w:r>
      <w:del w:id="383" w:author="Miriam Hils" w:date="2022-04-08T15:40:00Z">
        <w:r w:rsidRPr="00925AAC" w:rsidDel="00DB6C6F">
          <w:rPr>
            <w:rFonts w:ascii="Times New Roman" w:eastAsia="Times New Roman" w:hAnsi="Times New Roman" w:cs="Times New Roman"/>
            <w:color w:val="00112B"/>
            <w:sz w:val="24"/>
            <w:szCs w:val="24"/>
          </w:rPr>
          <w:delText xml:space="preserve">and </w:delText>
        </w:r>
      </w:del>
      <w:ins w:id="384" w:author="Miriam Hils" w:date="2022-04-08T15:40:00Z">
        <w:r w:rsidR="00DB6C6F">
          <w:rPr>
            <w:rFonts w:ascii="Times New Roman" w:eastAsia="Times New Roman" w:hAnsi="Times New Roman" w:cs="Times New Roman"/>
            <w:color w:val="00112B"/>
            <w:sz w:val="24"/>
            <w:szCs w:val="24"/>
          </w:rPr>
          <w:t>or</w:t>
        </w:r>
        <w:r w:rsidR="00DB6C6F"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Colombia, </w:t>
      </w:r>
      <w:ins w:id="385" w:author="Miriam Hils" w:date="2022-04-08T15:35:00Z">
        <w:r w:rsidR="001500AE">
          <w:rPr>
            <w:rFonts w:ascii="Times New Roman" w:eastAsia="Times New Roman" w:hAnsi="Times New Roman" w:cs="Times New Roman"/>
            <w:color w:val="00112B"/>
            <w:sz w:val="24"/>
            <w:szCs w:val="24"/>
          </w:rPr>
          <w:t xml:space="preserve">the level of </w:t>
        </w:r>
      </w:ins>
      <w:r w:rsidRPr="00925AAC">
        <w:rPr>
          <w:rFonts w:ascii="Times New Roman" w:eastAsia="Times New Roman" w:hAnsi="Times New Roman" w:cs="Times New Roman"/>
          <w:color w:val="00112B"/>
          <w:sz w:val="24"/>
          <w:szCs w:val="24"/>
        </w:rPr>
        <w:t>inequalit</w:t>
      </w:r>
      <w:ins w:id="386" w:author="Miriam Hils" w:date="2022-04-08T15:33:00Z">
        <w:r w:rsidR="00C10927">
          <w:rPr>
            <w:rFonts w:ascii="Times New Roman" w:eastAsia="Times New Roman" w:hAnsi="Times New Roman" w:cs="Times New Roman"/>
            <w:color w:val="00112B"/>
            <w:sz w:val="24"/>
            <w:szCs w:val="24"/>
          </w:rPr>
          <w:t xml:space="preserve">y </w:t>
        </w:r>
      </w:ins>
      <w:ins w:id="387" w:author="Miriam Hils" w:date="2022-04-08T15:35:00Z">
        <w:r w:rsidR="001500AE">
          <w:rPr>
            <w:rFonts w:ascii="Times New Roman" w:eastAsia="Times New Roman" w:hAnsi="Times New Roman" w:cs="Times New Roman"/>
            <w:color w:val="00112B"/>
            <w:sz w:val="24"/>
            <w:szCs w:val="24"/>
          </w:rPr>
          <w:t>is</w:t>
        </w:r>
      </w:ins>
      <w:del w:id="388" w:author="Miriam Hils" w:date="2022-04-08T15:33:00Z">
        <w:r w:rsidRPr="00925AAC" w:rsidDel="00C10927">
          <w:rPr>
            <w:rFonts w:ascii="Times New Roman" w:eastAsia="Times New Roman" w:hAnsi="Times New Roman" w:cs="Times New Roman"/>
            <w:color w:val="00112B"/>
            <w:sz w:val="24"/>
            <w:szCs w:val="24"/>
          </w:rPr>
          <w:delText>ies</w:delText>
        </w:r>
      </w:del>
      <w:del w:id="389" w:author="Miriam Hils" w:date="2022-04-08T15:35:00Z">
        <w:r w:rsidRPr="00925AAC" w:rsidDel="001500AE">
          <w:rPr>
            <w:rFonts w:ascii="Times New Roman" w:eastAsia="Times New Roman" w:hAnsi="Times New Roman" w:cs="Times New Roman"/>
            <w:color w:val="00112B"/>
            <w:sz w:val="24"/>
            <w:szCs w:val="24"/>
          </w:rPr>
          <w:delText xml:space="preserve"> are</w:delText>
        </w:r>
      </w:del>
      <w:r w:rsidRPr="00925AAC">
        <w:rPr>
          <w:rFonts w:ascii="Times New Roman" w:eastAsia="Times New Roman" w:hAnsi="Times New Roman" w:cs="Times New Roman"/>
          <w:color w:val="00112B"/>
          <w:sz w:val="24"/>
          <w:szCs w:val="24"/>
        </w:rPr>
        <w:t xml:space="preserve"> high or rising, and </w:t>
      </w:r>
      <w:ins w:id="390" w:author="Miriam Hils" w:date="2022-04-08T15:33:00Z">
        <w:r w:rsidR="00C10927">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welfare state</w:t>
      </w:r>
      <w:del w:id="391" w:author="Miriam Hils" w:date="2022-04-08T15:35:00Z">
        <w:r w:rsidRPr="00925AAC" w:rsidDel="001500AE">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w:t>
      </w:r>
      <w:del w:id="392" w:author="Miriam Hils" w:date="2022-04-08T15:35:00Z">
        <w:r w:rsidRPr="00925AAC" w:rsidDel="001500AE">
          <w:rPr>
            <w:rFonts w:ascii="Times New Roman" w:eastAsia="Times New Roman" w:hAnsi="Times New Roman" w:cs="Times New Roman"/>
            <w:color w:val="00112B"/>
            <w:sz w:val="24"/>
            <w:szCs w:val="24"/>
          </w:rPr>
          <w:delText xml:space="preserve">are </w:delText>
        </w:r>
      </w:del>
      <w:ins w:id="393" w:author="Miriam Hils" w:date="2022-04-08T15:35:00Z">
        <w:r w:rsidR="001500AE">
          <w:rPr>
            <w:rFonts w:ascii="Times New Roman" w:eastAsia="Times New Roman" w:hAnsi="Times New Roman" w:cs="Times New Roman"/>
            <w:color w:val="00112B"/>
            <w:sz w:val="24"/>
            <w:szCs w:val="24"/>
          </w:rPr>
          <w:t>is</w:t>
        </w:r>
        <w:r w:rsidR="001500AE"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absent or </w:t>
      </w:r>
      <w:del w:id="394" w:author="Miriam Hils" w:date="2022-04-08T15:34:00Z">
        <w:r w:rsidRPr="00925AAC" w:rsidDel="001500AE">
          <w:rPr>
            <w:rFonts w:ascii="Times New Roman" w:eastAsia="Times New Roman" w:hAnsi="Times New Roman" w:cs="Times New Roman"/>
            <w:color w:val="00112B"/>
            <w:sz w:val="24"/>
            <w:szCs w:val="24"/>
          </w:rPr>
          <w:delText>decaying in relevance for</w:delText>
        </w:r>
      </w:del>
      <w:ins w:id="395" w:author="Miriam Hils" w:date="2022-04-08T15:35:00Z">
        <w:r w:rsidR="001500AE">
          <w:rPr>
            <w:rFonts w:ascii="Times New Roman" w:eastAsia="Times New Roman" w:hAnsi="Times New Roman" w:cs="Times New Roman"/>
            <w:color w:val="00112B"/>
            <w:sz w:val="24"/>
            <w:szCs w:val="24"/>
          </w:rPr>
          <w:t>is</w:t>
        </w:r>
      </w:ins>
      <w:ins w:id="396" w:author="Miriam Hils" w:date="2022-04-08T15:34:00Z">
        <w:r w:rsidR="001500AE">
          <w:rPr>
            <w:rFonts w:ascii="Times New Roman" w:eastAsia="Times New Roman" w:hAnsi="Times New Roman" w:cs="Times New Roman"/>
            <w:color w:val="00112B"/>
            <w:sz w:val="24"/>
            <w:szCs w:val="24"/>
          </w:rPr>
          <w:t xml:space="preserve"> failing to meet the needs of the</w:t>
        </w:r>
      </w:ins>
      <w:r w:rsidRPr="00925AAC">
        <w:rPr>
          <w:rFonts w:ascii="Times New Roman" w:eastAsia="Times New Roman" w:hAnsi="Times New Roman" w:cs="Times New Roman"/>
          <w:color w:val="00112B"/>
          <w:sz w:val="24"/>
          <w:szCs w:val="24"/>
        </w:rPr>
        <w:t xml:space="preserve"> population</w:t>
      </w:r>
      <w:del w:id="397" w:author="Miriam Hils" w:date="2022-04-08T15:34:00Z">
        <w:r w:rsidRPr="00925AAC" w:rsidDel="001500AE">
          <w:rPr>
            <w:rFonts w:ascii="Times New Roman" w:eastAsia="Times New Roman" w:hAnsi="Times New Roman" w:cs="Times New Roman"/>
            <w:color w:val="00112B"/>
            <w:sz w:val="24"/>
            <w:szCs w:val="24"/>
          </w:rPr>
          <w:delText>s’ well-being</w:delText>
        </w:r>
      </w:del>
      <w:r w:rsidRPr="00925AAC">
        <w:rPr>
          <w:rFonts w:ascii="Times New Roman" w:eastAsia="Times New Roman" w:hAnsi="Times New Roman" w:cs="Times New Roman"/>
          <w:color w:val="00112B"/>
          <w:sz w:val="24"/>
          <w:szCs w:val="24"/>
        </w:rPr>
        <w:t>.</w:t>
      </w:r>
    </w:p>
    <w:p w14:paraId="0000002C" w14:textId="77777777" w:rsidR="00F71367" w:rsidRPr="00925AAC" w:rsidRDefault="00F71367" w:rsidP="00925AAC">
      <w:pPr>
        <w:spacing w:before="240" w:line="360" w:lineRule="auto"/>
        <w:jc w:val="both"/>
        <w:rPr>
          <w:rFonts w:ascii="Times New Roman" w:eastAsia="Times New Roman" w:hAnsi="Times New Roman" w:cs="Times New Roman"/>
          <w:b/>
          <w:color w:val="00112B"/>
          <w:sz w:val="24"/>
          <w:szCs w:val="24"/>
        </w:rPr>
      </w:pPr>
    </w:p>
    <w:p w14:paraId="0000002D" w14:textId="7777777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b/>
          <w:color w:val="00112B"/>
          <w:sz w:val="24"/>
          <w:szCs w:val="24"/>
        </w:rPr>
        <w:t xml:space="preserve">Background </w:t>
      </w:r>
    </w:p>
    <w:p w14:paraId="0000002E" w14:textId="77777777" w:rsidR="00F71367" w:rsidRPr="00925AAC" w:rsidRDefault="003B6693" w:rsidP="00925AAC">
      <w:pPr>
        <w:spacing w:before="240" w:line="360" w:lineRule="auto"/>
        <w:jc w:val="both"/>
        <w:rPr>
          <w:rFonts w:ascii="Times New Roman" w:eastAsia="Times New Roman" w:hAnsi="Times New Roman" w:cs="Times New Roman"/>
          <w:i/>
          <w:color w:val="00112B"/>
          <w:sz w:val="24"/>
          <w:szCs w:val="24"/>
        </w:rPr>
      </w:pPr>
      <w:r w:rsidRPr="00925AAC">
        <w:rPr>
          <w:rFonts w:ascii="Times New Roman" w:eastAsia="Times New Roman" w:hAnsi="Times New Roman" w:cs="Times New Roman"/>
          <w:i/>
          <w:color w:val="00112B"/>
          <w:sz w:val="24"/>
          <w:szCs w:val="24"/>
        </w:rPr>
        <w:t>Births during the pandemic</w:t>
      </w:r>
    </w:p>
    <w:p w14:paraId="0000002F" w14:textId="48FD85C0"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lastRenderedPageBreak/>
        <w:t>Theoretically, the pandemic</w:t>
      </w:r>
      <w:ins w:id="398" w:author="Miriam Hils" w:date="2022-04-08T15:40:00Z">
        <w:r w:rsidR="00DB6C6F">
          <w:rPr>
            <w:rFonts w:ascii="Times New Roman" w:eastAsia="Times New Roman" w:hAnsi="Times New Roman" w:cs="Times New Roman"/>
            <w:color w:val="00112B"/>
            <w:sz w:val="24"/>
            <w:szCs w:val="24"/>
          </w:rPr>
          <w:t xml:space="preserve"> cou</w:t>
        </w:r>
      </w:ins>
      <w:ins w:id="399" w:author="Miriam Hils" w:date="2022-04-08T15:41:00Z">
        <w:r w:rsidR="00DB6C6F">
          <w:rPr>
            <w:rFonts w:ascii="Times New Roman" w:eastAsia="Times New Roman" w:hAnsi="Times New Roman" w:cs="Times New Roman"/>
            <w:color w:val="00112B"/>
            <w:sz w:val="24"/>
            <w:szCs w:val="24"/>
          </w:rPr>
          <w:t>ld</w:t>
        </w:r>
      </w:ins>
      <w:ins w:id="400" w:author="Miriam Hils" w:date="2022-04-08T15:40:00Z">
        <w:r w:rsidR="00DB6C6F" w:rsidRPr="00925AAC">
          <w:rPr>
            <w:rFonts w:ascii="Times New Roman" w:eastAsia="Times New Roman" w:hAnsi="Times New Roman" w:cs="Times New Roman"/>
            <w:color w:val="00112B"/>
            <w:sz w:val="24"/>
            <w:szCs w:val="24"/>
          </w:rPr>
          <w:t xml:space="preserve"> affect fertility through various mechanisms</w:t>
        </w:r>
      </w:ins>
      <w:ins w:id="401" w:author="Miriam Hils" w:date="2022-04-08T15:41:00Z">
        <w:r w:rsidR="00DB6C6F">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t>
      </w:r>
      <w:del w:id="402" w:author="Miriam Hils" w:date="2022-04-08T15:41:00Z">
        <w:r w:rsidRPr="00925AAC" w:rsidDel="00DB6C6F">
          <w:rPr>
            <w:rFonts w:ascii="Times New Roman" w:eastAsia="Times New Roman" w:hAnsi="Times New Roman" w:cs="Times New Roman"/>
            <w:color w:val="00112B"/>
            <w:sz w:val="24"/>
            <w:szCs w:val="24"/>
          </w:rPr>
          <w:delText>–i.e.,</w:delText>
        </w:r>
      </w:del>
      <w:ins w:id="403" w:author="Miriam Hils" w:date="2022-04-08T15:41:00Z">
        <w:r w:rsidR="00DB6C6F">
          <w:rPr>
            <w:rFonts w:ascii="Times New Roman" w:eastAsia="Times New Roman" w:hAnsi="Times New Roman" w:cs="Times New Roman"/>
            <w:color w:val="00112B"/>
            <w:sz w:val="24"/>
            <w:szCs w:val="24"/>
          </w:rPr>
          <w:t>including through</w:t>
        </w:r>
      </w:ins>
      <w:r w:rsidRPr="00925AAC">
        <w:rPr>
          <w:rFonts w:ascii="Times New Roman" w:eastAsia="Times New Roman" w:hAnsi="Times New Roman" w:cs="Times New Roman"/>
          <w:color w:val="00112B"/>
          <w:sz w:val="24"/>
          <w:szCs w:val="24"/>
        </w:rPr>
        <w:t xml:space="preserve"> its direct influence on morbidity, but also </w:t>
      </w:r>
      <w:del w:id="404" w:author="Miriam Hils" w:date="2022-04-08T15:41:00Z">
        <w:r w:rsidRPr="00925AAC" w:rsidDel="00DB6C6F">
          <w:rPr>
            <w:rFonts w:ascii="Times New Roman" w:eastAsia="Times New Roman" w:hAnsi="Times New Roman" w:cs="Times New Roman"/>
            <w:color w:val="00112B"/>
            <w:sz w:val="24"/>
            <w:szCs w:val="24"/>
          </w:rPr>
          <w:delText>the impact</w:delText>
        </w:r>
      </w:del>
      <w:ins w:id="405" w:author="Miriam Hils" w:date="2022-04-08T15:41:00Z">
        <w:r w:rsidR="00DB6C6F">
          <w:rPr>
            <w:rFonts w:ascii="Times New Roman" w:eastAsia="Times New Roman" w:hAnsi="Times New Roman" w:cs="Times New Roman"/>
            <w:color w:val="00112B"/>
            <w:sz w:val="24"/>
            <w:szCs w:val="24"/>
          </w:rPr>
          <w:t>via the effects</w:t>
        </w:r>
      </w:ins>
      <w:r w:rsidRPr="00925AAC">
        <w:rPr>
          <w:rFonts w:ascii="Times New Roman" w:eastAsia="Times New Roman" w:hAnsi="Times New Roman" w:cs="Times New Roman"/>
          <w:color w:val="00112B"/>
          <w:sz w:val="24"/>
          <w:szCs w:val="24"/>
        </w:rPr>
        <w:t xml:space="preserve"> of lockdowns and other restrictive measures imposed by governments, and the response</w:t>
      </w:r>
      <w:ins w:id="406" w:author="Miriam Hils" w:date="2022-04-08T15:41:00Z">
        <w:r w:rsidR="00DB6C6F">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of men and women of reproductive age to economic and social uncertainty</w:t>
      </w:r>
      <w:del w:id="407" w:author="Miriam Hils" w:date="2022-04-12T15:53:00Z">
        <w:r w:rsidRPr="00925AAC" w:rsidDel="00BD132F">
          <w:rPr>
            <w:rFonts w:ascii="Times New Roman" w:eastAsia="Times New Roman" w:hAnsi="Times New Roman" w:cs="Times New Roman"/>
            <w:color w:val="00112B"/>
            <w:sz w:val="24"/>
            <w:szCs w:val="24"/>
          </w:rPr>
          <w:delText>–</w:delText>
        </w:r>
      </w:del>
      <w:del w:id="408" w:author="Miriam Hils" w:date="2022-04-08T15:40:00Z">
        <w:r w:rsidRPr="00925AAC" w:rsidDel="00DB6C6F">
          <w:rPr>
            <w:rFonts w:ascii="Times New Roman" w:eastAsia="Times New Roman" w:hAnsi="Times New Roman" w:cs="Times New Roman"/>
            <w:color w:val="00112B"/>
            <w:sz w:val="24"/>
            <w:szCs w:val="24"/>
          </w:rPr>
          <w:delText xml:space="preserve"> can affect fertility through various mechanisms</w:delText>
        </w:r>
      </w:del>
      <w:r w:rsidRPr="00925AAC">
        <w:rPr>
          <w:rFonts w:ascii="Times New Roman" w:eastAsia="Times New Roman" w:hAnsi="Times New Roman" w:cs="Times New Roman"/>
          <w:color w:val="00112B"/>
          <w:sz w:val="24"/>
          <w:szCs w:val="24"/>
        </w:rPr>
        <w:t xml:space="preserve">. Shortly after </w:t>
      </w:r>
      <w:del w:id="409" w:author="Miriam Hils" w:date="2022-04-12T15:53:00Z">
        <w:r w:rsidRPr="00925AAC" w:rsidDel="00BD132F">
          <w:rPr>
            <w:rFonts w:ascii="Times New Roman" w:eastAsia="Times New Roman" w:hAnsi="Times New Roman" w:cs="Times New Roman"/>
            <w:color w:val="00112B"/>
            <w:sz w:val="24"/>
            <w:szCs w:val="24"/>
          </w:rPr>
          <w:delText xml:space="preserve">the </w:delText>
        </w:r>
      </w:del>
      <w:ins w:id="410" w:author="Miriam Hils" w:date="2022-04-12T15:53:00Z">
        <w:r w:rsidR="00BD132F">
          <w:rPr>
            <w:rFonts w:ascii="Times New Roman" w:eastAsia="Times New Roman" w:hAnsi="Times New Roman" w:cs="Times New Roman"/>
            <w:color w:val="00112B"/>
            <w:sz w:val="24"/>
            <w:szCs w:val="24"/>
          </w:rPr>
          <w:t>its</w:t>
        </w:r>
        <w:r w:rsidR="00BD132F"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onset</w:t>
      </w:r>
      <w:del w:id="411" w:author="Miriam Hils" w:date="2022-04-12T15:53:00Z">
        <w:r w:rsidRPr="00925AAC" w:rsidDel="00BD132F">
          <w:rPr>
            <w:rFonts w:ascii="Times New Roman" w:eastAsia="Times New Roman" w:hAnsi="Times New Roman" w:cs="Times New Roman"/>
            <w:color w:val="00112B"/>
            <w:sz w:val="24"/>
            <w:szCs w:val="24"/>
          </w:rPr>
          <w:delText xml:space="preserve"> of the pandemic</w:delText>
        </w:r>
      </w:del>
      <w:r w:rsidRPr="00925AAC">
        <w:rPr>
          <w:rFonts w:ascii="Times New Roman" w:eastAsia="Times New Roman" w:hAnsi="Times New Roman" w:cs="Times New Roman"/>
          <w:color w:val="00112B"/>
          <w:sz w:val="24"/>
          <w:szCs w:val="24"/>
        </w:rPr>
        <w:t xml:space="preserve">, researchers assumed that </w:t>
      </w:r>
      <w:del w:id="412" w:author="Miriam Hils" w:date="2022-04-12T15:53:00Z">
        <w:r w:rsidRPr="00925AAC" w:rsidDel="00BD132F">
          <w:rPr>
            <w:rFonts w:ascii="Times New Roman" w:eastAsia="Times New Roman" w:hAnsi="Times New Roman" w:cs="Times New Roman"/>
            <w:color w:val="00112B"/>
            <w:sz w:val="24"/>
            <w:szCs w:val="24"/>
          </w:rPr>
          <w:delText xml:space="preserve">it </w:delText>
        </w:r>
      </w:del>
      <w:ins w:id="413" w:author="Miriam Hils" w:date="2022-04-12T15:53:00Z">
        <w:r w:rsidR="00BD132F">
          <w:rPr>
            <w:rFonts w:ascii="Times New Roman" w:eastAsia="Times New Roman" w:hAnsi="Times New Roman" w:cs="Times New Roman"/>
            <w:color w:val="00112B"/>
            <w:sz w:val="24"/>
            <w:szCs w:val="24"/>
          </w:rPr>
          <w:t>the pandemic</w:t>
        </w:r>
        <w:r w:rsidR="00BD132F"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could</w:t>
      </w:r>
      <w:ins w:id="414" w:author="Miriam Hils" w:date="2022-04-08T15:42:00Z">
        <w:r w:rsidR="00DB6C6F">
          <w:rPr>
            <w:rFonts w:ascii="Times New Roman" w:eastAsia="Times New Roman" w:hAnsi="Times New Roman" w:cs="Times New Roman"/>
            <w:color w:val="00112B"/>
            <w:sz w:val="24"/>
            <w:szCs w:val="24"/>
          </w:rPr>
          <w:t xml:space="preserve"> lead to either</w:t>
        </w:r>
      </w:ins>
      <w:r w:rsidRPr="00925AAC">
        <w:rPr>
          <w:rFonts w:ascii="Times New Roman" w:eastAsia="Times New Roman" w:hAnsi="Times New Roman" w:cs="Times New Roman"/>
          <w:color w:val="00112B"/>
          <w:sz w:val="24"/>
          <w:szCs w:val="24"/>
        </w:rPr>
        <w:t xml:space="preserve"> </w:t>
      </w:r>
      <w:ins w:id="415" w:author="Miriam Hils" w:date="2022-04-08T15:42:00Z">
        <w:r w:rsidR="00DB6C6F">
          <w:rPr>
            <w:rFonts w:ascii="Times New Roman" w:eastAsia="Times New Roman" w:hAnsi="Times New Roman" w:cs="Times New Roman"/>
            <w:color w:val="00112B"/>
            <w:sz w:val="24"/>
            <w:szCs w:val="24"/>
          </w:rPr>
          <w:t xml:space="preserve">an </w:t>
        </w:r>
      </w:ins>
      <w:r w:rsidRPr="00925AAC">
        <w:rPr>
          <w:rFonts w:ascii="Times New Roman" w:eastAsia="Times New Roman" w:hAnsi="Times New Roman" w:cs="Times New Roman"/>
          <w:color w:val="00112B"/>
          <w:sz w:val="24"/>
          <w:szCs w:val="24"/>
        </w:rPr>
        <w:t xml:space="preserve">increase or </w:t>
      </w:r>
      <w:ins w:id="416" w:author="Miriam Hils" w:date="2022-04-08T15:42:00Z">
        <w:r w:rsidR="00DB6C6F">
          <w:rPr>
            <w:rFonts w:ascii="Times New Roman" w:eastAsia="Times New Roman" w:hAnsi="Times New Roman" w:cs="Times New Roman"/>
            <w:color w:val="00112B"/>
            <w:sz w:val="24"/>
            <w:szCs w:val="24"/>
          </w:rPr>
          <w:t xml:space="preserve">a </w:t>
        </w:r>
      </w:ins>
      <w:r w:rsidRPr="00925AAC">
        <w:rPr>
          <w:rFonts w:ascii="Times New Roman" w:eastAsia="Times New Roman" w:hAnsi="Times New Roman" w:cs="Times New Roman"/>
          <w:color w:val="00112B"/>
          <w:sz w:val="24"/>
          <w:szCs w:val="24"/>
        </w:rPr>
        <w:t xml:space="preserve">decrease </w:t>
      </w:r>
      <w:ins w:id="417" w:author="Miriam Hils" w:date="2022-04-08T15:43:00Z">
        <w:r w:rsidR="00DB6C6F">
          <w:rPr>
            <w:rFonts w:ascii="Times New Roman" w:eastAsia="Times New Roman" w:hAnsi="Times New Roman" w:cs="Times New Roman"/>
            <w:color w:val="00112B"/>
            <w:sz w:val="24"/>
            <w:szCs w:val="24"/>
          </w:rPr>
          <w:t xml:space="preserve">in </w:t>
        </w:r>
      </w:ins>
      <w:r w:rsidRPr="00925AAC">
        <w:rPr>
          <w:rFonts w:ascii="Times New Roman" w:eastAsia="Times New Roman" w:hAnsi="Times New Roman" w:cs="Times New Roman"/>
          <w:color w:val="00112B"/>
          <w:sz w:val="24"/>
          <w:szCs w:val="24"/>
        </w:rPr>
        <w:t>fertility rates in the short term, depending on which</w:t>
      </w:r>
      <w:ins w:id="418" w:author="Miriam Hils" w:date="2022-04-08T15:42:00Z">
        <w:r w:rsidR="00DB6C6F">
          <w:rPr>
            <w:rFonts w:ascii="Times New Roman" w:eastAsia="Times New Roman" w:hAnsi="Times New Roman" w:cs="Times New Roman"/>
            <w:color w:val="00112B"/>
            <w:sz w:val="24"/>
            <w:szCs w:val="24"/>
          </w:rPr>
          <w:t xml:space="preserve"> of these</w:t>
        </w:r>
      </w:ins>
      <w:r w:rsidRPr="00925AAC">
        <w:rPr>
          <w:rFonts w:ascii="Times New Roman" w:eastAsia="Times New Roman" w:hAnsi="Times New Roman" w:cs="Times New Roman"/>
          <w:color w:val="00112B"/>
          <w:sz w:val="24"/>
          <w:szCs w:val="24"/>
        </w:rPr>
        <w:t xml:space="preserve"> mechanisms </w:t>
      </w:r>
      <w:del w:id="419" w:author="Miriam Hils" w:date="2022-04-08T15:43:00Z">
        <w:r w:rsidRPr="00925AAC" w:rsidDel="00DB6C6F">
          <w:rPr>
            <w:rFonts w:ascii="Times New Roman" w:eastAsia="Times New Roman" w:hAnsi="Times New Roman" w:cs="Times New Roman"/>
            <w:color w:val="00112B"/>
            <w:sz w:val="24"/>
            <w:szCs w:val="24"/>
          </w:rPr>
          <w:delText xml:space="preserve">would </w:delText>
        </w:r>
      </w:del>
      <w:r w:rsidRPr="00925AAC">
        <w:rPr>
          <w:rFonts w:ascii="Times New Roman" w:eastAsia="Times New Roman" w:hAnsi="Times New Roman" w:cs="Times New Roman"/>
          <w:color w:val="00112B"/>
          <w:sz w:val="24"/>
          <w:szCs w:val="24"/>
        </w:rPr>
        <w:t>prevail</w:t>
      </w:r>
      <w:ins w:id="420" w:author="Miriam Hils" w:date="2022-04-08T15:43:00Z">
        <w:r w:rsidR="00DB6C6F">
          <w:rPr>
            <w:rFonts w:ascii="Times New Roman" w:eastAsia="Times New Roman" w:hAnsi="Times New Roman" w:cs="Times New Roman"/>
            <w:color w:val="00112B"/>
            <w:sz w:val="24"/>
            <w:szCs w:val="24"/>
          </w:rPr>
          <w:t>ed</w:t>
        </w:r>
      </w:ins>
      <w:r w:rsidRPr="00925AAC">
        <w:rPr>
          <w:rFonts w:ascii="Times New Roman" w:eastAsia="Times New Roman" w:hAnsi="Times New Roman" w:cs="Times New Roman"/>
          <w:color w:val="00112B"/>
          <w:sz w:val="24"/>
          <w:szCs w:val="24"/>
        </w:rPr>
        <w:t>.</w:t>
      </w:r>
    </w:p>
    <w:p w14:paraId="00000030" w14:textId="399D1F7C"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On </w:t>
      </w:r>
      <w:ins w:id="421" w:author="Miriam Hils" w:date="2022-04-08T15:43:00Z">
        <w:r w:rsidR="00DB6C6F">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one </w:t>
      </w:r>
      <w:del w:id="422" w:author="Miriam Hils" w:date="2022-04-08T15:43:00Z">
        <w:r w:rsidRPr="00925AAC" w:rsidDel="00DB6C6F">
          <w:rPr>
            <w:rFonts w:ascii="Times New Roman" w:eastAsia="Times New Roman" w:hAnsi="Times New Roman" w:cs="Times New Roman"/>
            <w:color w:val="00112B"/>
            <w:sz w:val="24"/>
            <w:szCs w:val="24"/>
          </w:rPr>
          <w:delText>side</w:delText>
        </w:r>
      </w:del>
      <w:ins w:id="423" w:author="Miriam Hils" w:date="2022-04-08T15:43:00Z">
        <w:r w:rsidR="00DB6C6F">
          <w:rPr>
            <w:rFonts w:ascii="Times New Roman" w:eastAsia="Times New Roman" w:hAnsi="Times New Roman" w:cs="Times New Roman"/>
            <w:color w:val="00112B"/>
            <w:sz w:val="24"/>
            <w:szCs w:val="24"/>
          </w:rPr>
          <w:t>hand</w:t>
        </w:r>
      </w:ins>
      <w:r w:rsidRPr="00925AAC">
        <w:rPr>
          <w:rFonts w:ascii="Times New Roman" w:eastAsia="Times New Roman" w:hAnsi="Times New Roman" w:cs="Times New Roman"/>
          <w:color w:val="00112B"/>
          <w:sz w:val="24"/>
          <w:szCs w:val="24"/>
        </w:rPr>
        <w:t xml:space="preserve">, many pathways </w:t>
      </w:r>
      <w:ins w:id="424" w:author="Miriam Hils" w:date="2022-04-12T15:55:00Z">
        <w:r w:rsidR="00BD132F">
          <w:rPr>
            <w:rFonts w:ascii="Times New Roman" w:eastAsia="Times New Roman" w:hAnsi="Times New Roman" w:cs="Times New Roman"/>
            <w:color w:val="00112B"/>
            <w:sz w:val="24"/>
            <w:szCs w:val="24"/>
          </w:rPr>
          <w:t xml:space="preserve">can </w:t>
        </w:r>
      </w:ins>
      <w:r w:rsidRPr="00925AAC">
        <w:rPr>
          <w:rFonts w:ascii="Times New Roman" w:eastAsia="Times New Roman" w:hAnsi="Times New Roman" w:cs="Times New Roman"/>
          <w:color w:val="00112B"/>
          <w:sz w:val="24"/>
          <w:szCs w:val="24"/>
        </w:rPr>
        <w:t xml:space="preserve">lead to </w:t>
      </w:r>
      <w:ins w:id="425" w:author="Miriam Hils" w:date="2022-04-12T15:55:00Z">
        <w:r w:rsidR="00BD132F">
          <w:rPr>
            <w:rFonts w:ascii="Times New Roman" w:eastAsia="Times New Roman" w:hAnsi="Times New Roman" w:cs="Times New Roman"/>
            <w:color w:val="00112B"/>
            <w:sz w:val="24"/>
            <w:szCs w:val="24"/>
          </w:rPr>
          <w:t xml:space="preserve">a </w:t>
        </w:r>
      </w:ins>
      <w:ins w:id="426" w:author="Miriam Hils" w:date="2022-04-08T16:27:00Z">
        <w:r w:rsidR="009A1A11">
          <w:rPr>
            <w:rFonts w:ascii="Times New Roman" w:eastAsia="Times New Roman" w:hAnsi="Times New Roman" w:cs="Times New Roman"/>
            <w:color w:val="00112B"/>
            <w:sz w:val="24"/>
            <w:szCs w:val="24"/>
          </w:rPr>
          <w:t xml:space="preserve">decline in </w:t>
        </w:r>
      </w:ins>
      <w:r w:rsidRPr="00925AAC">
        <w:rPr>
          <w:rFonts w:ascii="Times New Roman" w:eastAsia="Times New Roman" w:hAnsi="Times New Roman" w:cs="Times New Roman"/>
          <w:color w:val="00112B"/>
          <w:sz w:val="24"/>
          <w:szCs w:val="24"/>
        </w:rPr>
        <w:t>fertility</w:t>
      </w:r>
      <w:del w:id="427" w:author="Miriam Hils" w:date="2022-04-08T16:27:00Z">
        <w:r w:rsidRPr="00925AAC" w:rsidDel="009A1A11">
          <w:rPr>
            <w:rFonts w:ascii="Times New Roman" w:eastAsia="Times New Roman" w:hAnsi="Times New Roman" w:cs="Times New Roman"/>
            <w:color w:val="00112B"/>
            <w:sz w:val="24"/>
            <w:szCs w:val="24"/>
          </w:rPr>
          <w:delText xml:space="preserve"> reduction</w:delText>
        </w:r>
      </w:del>
      <w:r w:rsidRPr="00925AAC">
        <w:rPr>
          <w:rFonts w:ascii="Times New Roman" w:eastAsia="Times New Roman" w:hAnsi="Times New Roman" w:cs="Times New Roman"/>
          <w:color w:val="00112B"/>
          <w:sz w:val="24"/>
          <w:szCs w:val="24"/>
        </w:rPr>
        <w:t xml:space="preserve">. </w:t>
      </w:r>
      <w:del w:id="428" w:author="Miriam Hils" w:date="2022-04-12T15:56:00Z">
        <w:r w:rsidRPr="00925AAC" w:rsidDel="00BD132F">
          <w:rPr>
            <w:rFonts w:ascii="Times New Roman" w:eastAsia="Times New Roman" w:hAnsi="Times New Roman" w:cs="Times New Roman"/>
            <w:color w:val="00112B"/>
            <w:sz w:val="24"/>
            <w:szCs w:val="24"/>
          </w:rPr>
          <w:delText xml:space="preserve">The </w:delText>
        </w:r>
      </w:del>
      <w:ins w:id="429" w:author="Miriam Hils" w:date="2022-04-12T15:56:00Z">
        <w:r w:rsidR="00BD132F">
          <w:rPr>
            <w:rFonts w:ascii="Times New Roman" w:eastAsia="Times New Roman" w:hAnsi="Times New Roman" w:cs="Times New Roman"/>
            <w:color w:val="00112B"/>
            <w:sz w:val="24"/>
            <w:szCs w:val="24"/>
          </w:rPr>
          <w:t>While the</w:t>
        </w:r>
        <w:r w:rsidR="00BD132F"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worsening of morbidity</w:t>
      </w:r>
      <w:del w:id="430" w:author="Miriam Hils" w:date="2022-04-08T16:27:00Z">
        <w:r w:rsidRPr="00925AAC" w:rsidDel="009A1A11">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del w:id="431" w:author="Miriam Hils" w:date="2022-04-12T15:56:00Z">
        <w:r w:rsidRPr="00925AAC" w:rsidDel="00BD132F">
          <w:rPr>
            <w:rFonts w:ascii="Times New Roman" w:eastAsia="Times New Roman" w:hAnsi="Times New Roman" w:cs="Times New Roman"/>
            <w:color w:val="00112B"/>
            <w:sz w:val="24"/>
            <w:szCs w:val="24"/>
          </w:rPr>
          <w:delText xml:space="preserve">affecting </w:delText>
        </w:r>
      </w:del>
      <w:ins w:id="432" w:author="Miriam Hils" w:date="2022-04-12T15:56:00Z">
        <w:r w:rsidR="00BD132F">
          <w:rPr>
            <w:rFonts w:ascii="Times New Roman" w:eastAsia="Times New Roman" w:hAnsi="Times New Roman" w:cs="Times New Roman"/>
            <w:color w:val="00112B"/>
            <w:sz w:val="24"/>
            <w:szCs w:val="24"/>
          </w:rPr>
          <w:t xml:space="preserve">that </w:t>
        </w:r>
      </w:ins>
      <w:ins w:id="433" w:author="Miriam Hils" w:date="2022-04-12T15:57:00Z">
        <w:r w:rsidR="00BD132F">
          <w:rPr>
            <w:rFonts w:ascii="Times New Roman" w:eastAsia="Times New Roman" w:hAnsi="Times New Roman" w:cs="Times New Roman"/>
            <w:color w:val="00112B"/>
            <w:sz w:val="24"/>
            <w:szCs w:val="24"/>
          </w:rPr>
          <w:t>affects</w:t>
        </w:r>
      </w:ins>
      <w:ins w:id="434" w:author="Miriam Hils" w:date="2022-04-12T15:56:00Z">
        <w:r w:rsidR="00BD132F"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maternal mortality, miscarriages, fecundity, or sexual activity itself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{"citationID":"gKaMyBFK","properties":{"formattedCitation":"(Karimi et al. 2021; Seymen 2021)","plainCitation":"(Karimi et al. 2021; Seymen 2021)","noteIndex":0},"citationItems":[{"id":2484,"uris":["http://zotero.org/users/7072385/items/IRDVKIRP"],"itemData":{"id":2484,"type":"article-journal","abstract":"Background. Based on what is known at this time, pregnant women are at an increased risk of severe illness from COVID-19 compared to nonpregnant women. Additionally, pregnant women with COVID-19 might have an increased risk of adverse pregnancy outcomes. To investigate the effects of coronavirus disease 2019 (COVID-19) on mortality of pregnant and postpartum women, we performed a systematic review of available published literature on pregnancies affected by COVID-19. Methods. Web of Science, SCOPUS, and MEDLINE- databases were searched for original studies concerning the effect of COVID-19 on mortality of pregnant and postpartum women published by July 10, 2020. Meta-analyses of proportions were used to combine data and report pooled proportions. Results. 117 studies with a total of 11758 pregnant women were included. The age ranged between 15 and 48 years. Most subjects were infected with SARS-CoV-2 in the third trimester. Disease severity was not reported in 1125 subjects. Maternal mortality was 1.3%. In 100% of fatal cases with adequate data, fever alone or with cough was one of the presenting symptoms. Also, dyspnea (58.3%) and myalgia (50%) were the most common symptoms. Sore throat (8.3%) and gastrointestinal symptoms (anorexia, nausea) (8.3%) were rare. The rate of comorbidities was 20% among COVID-19 deaths. The majority of COVID-19-infected women who died had cesarean section (58.3%), 25% had a vaginal delivery, and 16.7% of patients were not full term. Conclusion. COVID-19 infection in pregnant women was associated with higher rates (and pooled proportions) of cesarean section and mortality. Because new data are continuously being generated and published, the findings of this study can be complete and updated with new researches. The results of this study can guide and improve prenatal counseling of COVID-19-infected pregnant women.","container-title":"Journal of Pregnancy","DOI":"10.1155/2021/8870129","ISSN":"2090-2735, 2090-2727","journalAbbreviation":"Journal of Pregnancy","language":"en","page":"1-33","source":"DOI.org (Crossref)","title":"Effect of COVID-19 on Mortality of Pregnant and Postpartum Women: A Systematic Review and Meta-Analysis","title-short":"Effect of COVID-19 on Mortality of Pregnant and Postpartum Women","volume":"2021","author":[{"family":"Karimi","given":"Leila"},{"family":"Makvandi","given":"Somayeh"},{"family":"Vahedian-Azimi","given":"Amir"},{"family":"Sathyapalan","given":"Thozhukat"},{"family":"Sahebkar","given":"Amirhossein"}],"editor":[{"family":"Lapaire","given":"Olav"}],"issued":{"date-parts":[["2021",3,5]]}}},{"id":2476,"uris":["http://zotero.org/users/7072385/items/82ALG6DL"],"itemData":{"id":2476,"type":"article-journal","container-title":"Journal of Medical Virology","DOI":"10.1002/jmv.26667","ISSN":"0146-6615, 1096-9071","issue":"3","journalAbbreviation":"J Med Virol","language":"en","page":"1396-1402","source":"DOI.org (Crossref)","title":"The other side of COVID‐19 pandemic: Effects on male fertility","title-short":"The other side of COVID‐19 pandemic","volume":"93","author":[{"family":"Seymen","given":"Cemile Merve"}],"issued":{"date-parts":[["2021",3]]}}}],"schema":"https://github.com/citation-style-language/schema/raw/master/csl-citation.json"}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(Karimi et al. 2021; Seymen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might not be extensive, </w:t>
      </w:r>
      <w:del w:id="435" w:author="Miriam Hils" w:date="2022-04-12T15:57:00Z">
        <w:r w:rsidRPr="00925AAC" w:rsidDel="00BD132F">
          <w:rPr>
            <w:rFonts w:ascii="Times New Roman" w:eastAsia="Times New Roman" w:hAnsi="Times New Roman" w:cs="Times New Roman"/>
            <w:color w:val="00112B"/>
            <w:sz w:val="24"/>
            <w:szCs w:val="24"/>
          </w:rPr>
          <w:delText xml:space="preserve">but </w:delText>
        </w:r>
      </w:del>
      <w:r w:rsidRPr="00925AAC">
        <w:rPr>
          <w:rFonts w:ascii="Times New Roman" w:eastAsia="Times New Roman" w:hAnsi="Times New Roman" w:cs="Times New Roman"/>
          <w:color w:val="00112B"/>
          <w:sz w:val="24"/>
          <w:szCs w:val="24"/>
        </w:rPr>
        <w:t xml:space="preserve">the indirect consequences of social isolation, lockdowns, stress, and uncertainty can affect the number of conceptions. </w:t>
      </w:r>
      <w:del w:id="436" w:author="Miriam Hils" w:date="2022-04-08T16:28:00Z">
        <w:r w:rsidRPr="00925AAC" w:rsidDel="009A1A11">
          <w:rPr>
            <w:rFonts w:ascii="Times New Roman" w:eastAsia="Times New Roman" w:hAnsi="Times New Roman" w:cs="Times New Roman"/>
            <w:color w:val="00112B"/>
            <w:sz w:val="24"/>
            <w:szCs w:val="24"/>
          </w:rPr>
          <w:delText>This might happen</w:delText>
        </w:r>
      </w:del>
      <w:ins w:id="437" w:author="Miriam Hils" w:date="2022-04-08T16:28:00Z">
        <w:r w:rsidR="009A1A11">
          <w:rPr>
            <w:rFonts w:ascii="Times New Roman" w:eastAsia="Times New Roman" w:hAnsi="Times New Roman" w:cs="Times New Roman"/>
            <w:color w:val="00112B"/>
            <w:sz w:val="24"/>
            <w:szCs w:val="24"/>
          </w:rPr>
          <w:t>Fertility may decline</w:t>
        </w:r>
      </w:ins>
      <w:r w:rsidRPr="00925AAC">
        <w:rPr>
          <w:rFonts w:ascii="Times New Roman" w:eastAsia="Times New Roman" w:hAnsi="Times New Roman" w:cs="Times New Roman"/>
          <w:color w:val="00112B"/>
          <w:sz w:val="24"/>
          <w:szCs w:val="24"/>
        </w:rPr>
        <w:t xml:space="preserve"> if a) the </w:t>
      </w:r>
      <w:ins w:id="438" w:author="Miriam Hils" w:date="2022-04-08T16:29:00Z">
        <w:r w:rsidR="009A1A11">
          <w:rPr>
            <w:rFonts w:ascii="Times New Roman" w:eastAsia="Times New Roman" w:hAnsi="Times New Roman" w:cs="Times New Roman"/>
            <w:color w:val="00112B"/>
            <w:sz w:val="24"/>
            <w:szCs w:val="24"/>
          </w:rPr>
          <w:t xml:space="preserve">union </w:t>
        </w:r>
      </w:ins>
      <w:r w:rsidRPr="00925AAC">
        <w:rPr>
          <w:rFonts w:ascii="Times New Roman" w:eastAsia="Times New Roman" w:hAnsi="Times New Roman" w:cs="Times New Roman"/>
          <w:color w:val="00112B"/>
          <w:sz w:val="24"/>
          <w:szCs w:val="24"/>
        </w:rPr>
        <w:t>formation</w:t>
      </w:r>
      <w:ins w:id="439" w:author="Miriam Hils" w:date="2022-04-08T16:31:00Z">
        <w:r w:rsidR="009A1A11">
          <w:rPr>
            <w:rFonts w:ascii="Times New Roman" w:eastAsia="Times New Roman" w:hAnsi="Times New Roman" w:cs="Times New Roman"/>
            <w:color w:val="00112B"/>
            <w:sz w:val="24"/>
            <w:szCs w:val="24"/>
          </w:rPr>
          <w:t xml:space="preserve"> rate</w:t>
        </w:r>
      </w:ins>
      <w:r w:rsidRPr="00925AAC">
        <w:rPr>
          <w:rFonts w:ascii="Times New Roman" w:eastAsia="Times New Roman" w:hAnsi="Times New Roman" w:cs="Times New Roman"/>
          <w:color w:val="00112B"/>
          <w:sz w:val="24"/>
          <w:szCs w:val="24"/>
        </w:rPr>
        <w:t xml:space="preserve"> </w:t>
      </w:r>
      <w:del w:id="440" w:author="Miriam Hils" w:date="2022-04-08T16:29:00Z">
        <w:r w:rsidRPr="00925AAC" w:rsidDel="009A1A11">
          <w:rPr>
            <w:rFonts w:ascii="Times New Roman" w:eastAsia="Times New Roman" w:hAnsi="Times New Roman" w:cs="Times New Roman"/>
            <w:color w:val="00112B"/>
            <w:sz w:val="24"/>
            <w:szCs w:val="24"/>
          </w:rPr>
          <w:delText xml:space="preserve">of new couples </w:delText>
        </w:r>
      </w:del>
      <w:r w:rsidRPr="00925AAC">
        <w:rPr>
          <w:rFonts w:ascii="Times New Roman" w:eastAsia="Times New Roman" w:hAnsi="Times New Roman" w:cs="Times New Roman"/>
          <w:color w:val="00112B"/>
          <w:sz w:val="24"/>
          <w:szCs w:val="24"/>
        </w:rPr>
        <w:t>decreases or</w:t>
      </w:r>
      <w:ins w:id="441" w:author="Miriam Hils" w:date="2022-04-08T16:30:00Z">
        <w:r w:rsidR="009A1A11">
          <w:rPr>
            <w:rFonts w:ascii="Times New Roman" w:eastAsia="Times New Roman" w:hAnsi="Times New Roman" w:cs="Times New Roman"/>
            <w:color w:val="00112B"/>
            <w:sz w:val="24"/>
            <w:szCs w:val="24"/>
          </w:rPr>
          <w:t xml:space="preserve"> </w:t>
        </w:r>
        <w:r w:rsidR="009A1A11" w:rsidRPr="00925AAC">
          <w:rPr>
            <w:rFonts w:ascii="Times New Roman" w:eastAsia="Times New Roman" w:hAnsi="Times New Roman" w:cs="Times New Roman"/>
            <w:color w:val="00112B"/>
            <w:sz w:val="24"/>
            <w:szCs w:val="24"/>
          </w:rPr>
          <w:t xml:space="preserve">the </w:t>
        </w:r>
        <w:r w:rsidR="009A1A11">
          <w:rPr>
            <w:rFonts w:ascii="Times New Roman" w:eastAsia="Times New Roman" w:hAnsi="Times New Roman" w:cs="Times New Roman"/>
            <w:color w:val="00112B"/>
            <w:sz w:val="24"/>
            <w:szCs w:val="24"/>
          </w:rPr>
          <w:t xml:space="preserve">union </w:t>
        </w:r>
        <w:r w:rsidR="009A1A11" w:rsidRPr="00925AAC">
          <w:rPr>
            <w:rFonts w:ascii="Times New Roman" w:eastAsia="Times New Roman" w:hAnsi="Times New Roman" w:cs="Times New Roman"/>
            <w:color w:val="00112B"/>
            <w:sz w:val="24"/>
            <w:szCs w:val="24"/>
          </w:rPr>
          <w:t>dissolution</w:t>
        </w:r>
      </w:ins>
      <w:ins w:id="442" w:author="Miriam Hils" w:date="2022-04-08T16:31:00Z">
        <w:r w:rsidR="009A1A11">
          <w:rPr>
            <w:rFonts w:ascii="Times New Roman" w:eastAsia="Times New Roman" w:hAnsi="Times New Roman" w:cs="Times New Roman"/>
            <w:color w:val="00112B"/>
            <w:sz w:val="24"/>
            <w:szCs w:val="24"/>
          </w:rPr>
          <w:t xml:space="preserve"> rate</w:t>
        </w:r>
      </w:ins>
      <w:ins w:id="443" w:author="Miriam Hils" w:date="2022-04-08T16:30:00Z">
        <w:r w:rsidR="009A1A11" w:rsidRPr="00925AAC">
          <w:rPr>
            <w:rFonts w:ascii="Times New Roman" w:eastAsia="Times New Roman" w:hAnsi="Times New Roman" w:cs="Times New Roman"/>
            <w:color w:val="00112B"/>
            <w:sz w:val="24"/>
            <w:szCs w:val="24"/>
          </w:rPr>
          <w:t xml:space="preserve"> increases,</w:t>
        </w:r>
      </w:ins>
      <w:ins w:id="444" w:author="Miriam Hils" w:date="2022-04-08T16:32:00Z">
        <w:r w:rsidR="002E4F07">
          <w:rPr>
            <w:rFonts w:ascii="Times New Roman" w:eastAsia="Times New Roman" w:hAnsi="Times New Roman" w:cs="Times New Roman"/>
            <w:color w:val="00112B"/>
            <w:sz w:val="24"/>
            <w:szCs w:val="24"/>
          </w:rPr>
          <w:t xml:space="preserve"> or</w:t>
        </w:r>
      </w:ins>
      <w:r w:rsidRPr="00925AAC">
        <w:rPr>
          <w:rFonts w:ascii="Times New Roman" w:eastAsia="Times New Roman" w:hAnsi="Times New Roman" w:cs="Times New Roman"/>
          <w:color w:val="00112B"/>
          <w:sz w:val="24"/>
          <w:szCs w:val="24"/>
        </w:rPr>
        <w:t xml:space="preserve"> non-cohabiting couples have less sexual activity due to physical distancing</w:t>
      </w:r>
      <w:ins w:id="445" w:author="Miriam Hils" w:date="2022-04-08T16:32:00Z">
        <w:r w:rsidR="002E4F07">
          <w:rPr>
            <w:rFonts w:ascii="Times New Roman" w:eastAsia="Times New Roman" w:hAnsi="Times New Roman" w:cs="Times New Roman"/>
            <w:color w:val="00112B"/>
            <w:sz w:val="24"/>
            <w:szCs w:val="24"/>
          </w:rPr>
          <w:t>;</w:t>
        </w:r>
      </w:ins>
      <w:del w:id="446" w:author="Miriam Hils" w:date="2022-04-08T16:32:00Z">
        <w:r w:rsidRPr="00925AAC" w:rsidDel="002E4F07">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del w:id="447" w:author="Miriam Hils" w:date="2022-04-08T16:30:00Z">
        <w:r w:rsidRPr="00925AAC" w:rsidDel="009A1A11">
          <w:rPr>
            <w:rFonts w:ascii="Times New Roman" w:eastAsia="Times New Roman" w:hAnsi="Times New Roman" w:cs="Times New Roman"/>
            <w:color w:val="00112B"/>
            <w:sz w:val="24"/>
            <w:szCs w:val="24"/>
          </w:rPr>
          <w:delText xml:space="preserve">or the dissolution </w:delText>
        </w:r>
      </w:del>
      <w:del w:id="448" w:author="Miriam Hils" w:date="2022-04-08T16:29:00Z">
        <w:r w:rsidRPr="00925AAC" w:rsidDel="009A1A11">
          <w:rPr>
            <w:rFonts w:ascii="Times New Roman" w:eastAsia="Times New Roman" w:hAnsi="Times New Roman" w:cs="Times New Roman"/>
            <w:color w:val="00112B"/>
            <w:sz w:val="24"/>
            <w:szCs w:val="24"/>
          </w:rPr>
          <w:delText xml:space="preserve">of couples </w:delText>
        </w:r>
      </w:del>
      <w:del w:id="449" w:author="Miriam Hils" w:date="2022-04-08T16:30:00Z">
        <w:r w:rsidRPr="00925AAC" w:rsidDel="009A1A11">
          <w:rPr>
            <w:rFonts w:ascii="Times New Roman" w:eastAsia="Times New Roman" w:hAnsi="Times New Roman" w:cs="Times New Roman"/>
            <w:color w:val="00112B"/>
            <w:sz w:val="24"/>
            <w:szCs w:val="24"/>
          </w:rPr>
          <w:delText xml:space="preserve">increases, </w:delText>
        </w:r>
      </w:del>
      <w:r w:rsidRPr="00925AAC">
        <w:rPr>
          <w:rFonts w:ascii="Times New Roman" w:eastAsia="Times New Roman" w:hAnsi="Times New Roman" w:cs="Times New Roman"/>
          <w:color w:val="00112B"/>
          <w:sz w:val="24"/>
          <w:szCs w:val="24"/>
        </w:rPr>
        <w:t xml:space="preserve">and b) </w:t>
      </w:r>
      <w:ins w:id="450" w:author="Miriam Hils" w:date="2022-04-08T16:33:00Z">
        <w:r w:rsidR="002E4F07">
          <w:rPr>
            <w:rFonts w:ascii="Times New Roman" w:eastAsia="Times New Roman" w:hAnsi="Times New Roman" w:cs="Times New Roman"/>
            <w:color w:val="00112B"/>
            <w:sz w:val="24"/>
            <w:szCs w:val="24"/>
          </w:rPr>
          <w:t xml:space="preserve">increasing </w:t>
        </w:r>
      </w:ins>
      <w:r w:rsidRPr="00925AAC">
        <w:rPr>
          <w:rFonts w:ascii="Times New Roman" w:eastAsia="Times New Roman" w:hAnsi="Times New Roman" w:cs="Times New Roman"/>
          <w:color w:val="00112B"/>
          <w:sz w:val="24"/>
          <w:szCs w:val="24"/>
        </w:rPr>
        <w:t xml:space="preserve">economic uncertainty and a </w:t>
      </w:r>
      <w:del w:id="451" w:author="Miriam Hils" w:date="2022-04-08T16:33:00Z">
        <w:r w:rsidRPr="00925AAC" w:rsidDel="002E4F07">
          <w:rPr>
            <w:rFonts w:ascii="Times New Roman" w:eastAsia="Times New Roman" w:hAnsi="Times New Roman" w:cs="Times New Roman"/>
            <w:color w:val="00112B"/>
            <w:sz w:val="24"/>
            <w:szCs w:val="24"/>
          </w:rPr>
          <w:delText xml:space="preserve">harsher </w:delText>
        </w:r>
      </w:del>
      <w:ins w:id="452" w:author="Miriam Hils" w:date="2022-04-08T16:33:00Z">
        <w:r w:rsidR="002E4F07">
          <w:rPr>
            <w:rFonts w:ascii="Times New Roman" w:eastAsia="Times New Roman" w:hAnsi="Times New Roman" w:cs="Times New Roman"/>
            <w:color w:val="00112B"/>
            <w:sz w:val="24"/>
            <w:szCs w:val="24"/>
          </w:rPr>
          <w:t>deterioration in</w:t>
        </w:r>
        <w:r w:rsidR="002E4F07" w:rsidRPr="00925AAC">
          <w:rPr>
            <w:rFonts w:ascii="Times New Roman" w:eastAsia="Times New Roman" w:hAnsi="Times New Roman" w:cs="Times New Roman"/>
            <w:color w:val="00112B"/>
            <w:sz w:val="24"/>
            <w:szCs w:val="24"/>
          </w:rPr>
          <w:t xml:space="preserve"> </w:t>
        </w:r>
      </w:ins>
      <w:del w:id="453" w:author="Miriam Hils" w:date="2022-04-12T15:58:00Z">
        <w:r w:rsidRPr="00925AAC" w:rsidDel="0096236F">
          <w:rPr>
            <w:rFonts w:ascii="Times New Roman" w:eastAsia="Times New Roman" w:hAnsi="Times New Roman" w:cs="Times New Roman"/>
            <w:color w:val="00112B"/>
            <w:sz w:val="24"/>
            <w:szCs w:val="24"/>
          </w:rPr>
          <w:delText>life</w:delText>
        </w:r>
      </w:del>
      <w:del w:id="454" w:author="Miriam Hils" w:date="2022-04-12T15:59:00Z">
        <w:r w:rsidRPr="00925AAC" w:rsidDel="0096236F">
          <w:rPr>
            <w:rFonts w:ascii="Times New Roman" w:eastAsia="Times New Roman" w:hAnsi="Times New Roman" w:cs="Times New Roman"/>
            <w:color w:val="00112B"/>
            <w:sz w:val="24"/>
            <w:szCs w:val="24"/>
          </w:rPr>
          <w:delText>-family</w:delText>
        </w:r>
      </w:del>
      <w:ins w:id="455" w:author="Miriam Hils" w:date="2022-04-12T15:59:00Z">
        <w:r w:rsidR="0096236F">
          <w:rPr>
            <w:rFonts w:ascii="Times New Roman" w:eastAsia="Times New Roman" w:hAnsi="Times New Roman" w:cs="Times New Roman"/>
            <w:color w:val="00112B"/>
            <w:sz w:val="24"/>
            <w:szCs w:val="24"/>
          </w:rPr>
          <w:t>work-life</w:t>
        </w:r>
      </w:ins>
      <w:r w:rsidRPr="00925AAC">
        <w:rPr>
          <w:rFonts w:ascii="Times New Roman" w:eastAsia="Times New Roman" w:hAnsi="Times New Roman" w:cs="Times New Roman"/>
          <w:color w:val="00112B"/>
          <w:sz w:val="24"/>
          <w:szCs w:val="24"/>
        </w:rPr>
        <w:t xml:space="preserve"> balance </w:t>
      </w:r>
      <w:del w:id="456" w:author="Miriam Hils" w:date="2022-04-08T16:34:00Z">
        <w:r w:rsidRPr="00925AAC" w:rsidDel="002E4F07">
          <w:rPr>
            <w:rFonts w:ascii="Times New Roman" w:eastAsia="Times New Roman" w:hAnsi="Times New Roman" w:cs="Times New Roman"/>
            <w:color w:val="00112B"/>
            <w:sz w:val="24"/>
            <w:szCs w:val="24"/>
          </w:rPr>
          <w:delText xml:space="preserve">make </w:delText>
        </w:r>
      </w:del>
      <w:ins w:id="457" w:author="Miriam Hils" w:date="2022-04-08T16:34:00Z">
        <w:r w:rsidR="002E4F07">
          <w:rPr>
            <w:rFonts w:ascii="Times New Roman" w:eastAsia="Times New Roman" w:hAnsi="Times New Roman" w:cs="Times New Roman"/>
            <w:color w:val="00112B"/>
            <w:sz w:val="24"/>
            <w:szCs w:val="24"/>
          </w:rPr>
          <w:t>lead</w:t>
        </w:r>
        <w:r w:rsidR="002E4F07"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cohabiting couples </w:t>
      </w:r>
      <w:ins w:id="458" w:author="Miriam Hils" w:date="2022-04-08T16:34:00Z">
        <w:r w:rsidR="002E4F07">
          <w:rPr>
            <w:rFonts w:ascii="Times New Roman" w:eastAsia="Times New Roman" w:hAnsi="Times New Roman" w:cs="Times New Roman"/>
            <w:color w:val="00112B"/>
            <w:sz w:val="24"/>
            <w:szCs w:val="24"/>
          </w:rPr>
          <w:t xml:space="preserve">to </w:t>
        </w:r>
      </w:ins>
      <w:r w:rsidRPr="00925AAC">
        <w:rPr>
          <w:rFonts w:ascii="Times New Roman" w:eastAsia="Times New Roman" w:hAnsi="Times New Roman" w:cs="Times New Roman"/>
          <w:color w:val="00112B"/>
          <w:sz w:val="24"/>
          <w:szCs w:val="24"/>
        </w:rPr>
        <w:t>decrease their fertility intentions (</w:t>
      </w:r>
      <w:proofErr w:type="spellStart"/>
      <w:r w:rsidRPr="00925AAC">
        <w:rPr>
          <w:rFonts w:ascii="Times New Roman" w:eastAsia="Times New Roman" w:hAnsi="Times New Roman" w:cs="Times New Roman"/>
          <w:color w:val="00112B"/>
          <w:sz w:val="24"/>
          <w:szCs w:val="24"/>
        </w:rPr>
        <w:t>Aassve</w:t>
      </w:r>
      <w:proofErr w:type="spellEnd"/>
      <w:r w:rsidRPr="00925AAC">
        <w:rPr>
          <w:rFonts w:ascii="Times New Roman" w:eastAsia="Times New Roman" w:hAnsi="Times New Roman" w:cs="Times New Roman"/>
          <w:color w:val="00112B"/>
          <w:sz w:val="24"/>
          <w:szCs w:val="24"/>
        </w:rPr>
        <w:t xml:space="preserve"> et al 2020). </w:t>
      </w:r>
      <w:del w:id="459" w:author="Miriam Hils" w:date="2022-04-08T16:34:00Z">
        <w:r w:rsidRPr="00925AAC" w:rsidDel="002E4F07">
          <w:rPr>
            <w:rFonts w:ascii="Times New Roman" w:eastAsia="Times New Roman" w:hAnsi="Times New Roman" w:cs="Times New Roman"/>
            <w:color w:val="00112B"/>
            <w:sz w:val="24"/>
            <w:szCs w:val="24"/>
          </w:rPr>
          <w:delText>Besides, suspended</w:delText>
        </w:r>
      </w:del>
      <w:ins w:id="460" w:author="Miriam Hils" w:date="2022-04-08T16:34:00Z">
        <w:r w:rsidR="002E4F07">
          <w:rPr>
            <w:rFonts w:ascii="Times New Roman" w:eastAsia="Times New Roman" w:hAnsi="Times New Roman" w:cs="Times New Roman"/>
            <w:color w:val="00112B"/>
            <w:sz w:val="24"/>
            <w:szCs w:val="24"/>
          </w:rPr>
          <w:t>Moreo</w:t>
        </w:r>
      </w:ins>
      <w:ins w:id="461" w:author="Miriam Hils" w:date="2022-04-08T16:35:00Z">
        <w:r w:rsidR="002E4F07">
          <w:rPr>
            <w:rFonts w:ascii="Times New Roman" w:eastAsia="Times New Roman" w:hAnsi="Times New Roman" w:cs="Times New Roman"/>
            <w:color w:val="00112B"/>
            <w:sz w:val="24"/>
            <w:szCs w:val="24"/>
          </w:rPr>
          <w:t>ver,</w:t>
        </w:r>
      </w:ins>
      <w:r w:rsidRPr="00925AAC">
        <w:rPr>
          <w:rFonts w:ascii="Times New Roman" w:eastAsia="Times New Roman" w:hAnsi="Times New Roman" w:cs="Times New Roman"/>
          <w:color w:val="00112B"/>
          <w:sz w:val="24"/>
          <w:szCs w:val="24"/>
        </w:rPr>
        <w:t xml:space="preserve"> </w:t>
      </w:r>
      <w:ins w:id="462" w:author="Miriam Hils" w:date="2022-04-12T16:00:00Z">
        <w:r w:rsidR="0096236F" w:rsidRPr="00925AAC">
          <w:rPr>
            <w:rFonts w:ascii="Times New Roman" w:eastAsia="Times New Roman" w:hAnsi="Times New Roman" w:cs="Times New Roman"/>
            <w:color w:val="00112B"/>
            <w:sz w:val="24"/>
            <w:szCs w:val="24"/>
          </w:rPr>
          <w:t>in countries with high maternal age</w:t>
        </w:r>
        <w:r w:rsidR="0096236F">
          <w:rPr>
            <w:rFonts w:ascii="Times New Roman" w:eastAsia="Times New Roman" w:hAnsi="Times New Roman" w:cs="Times New Roman"/>
            <w:color w:val="00112B"/>
            <w:sz w:val="24"/>
            <w:szCs w:val="24"/>
          </w:rPr>
          <w:t>s</w:t>
        </w:r>
        <w:r w:rsidR="0096236F">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assisted reproductive technology cycles may </w:t>
      </w:r>
      <w:ins w:id="463" w:author="Miriam Hils" w:date="2022-04-12T16:01:00Z">
        <w:r w:rsidR="0096236F">
          <w:rPr>
            <w:rFonts w:ascii="Times New Roman" w:eastAsia="Times New Roman" w:hAnsi="Times New Roman" w:cs="Times New Roman"/>
            <w:color w:val="00112B"/>
            <w:sz w:val="24"/>
            <w:szCs w:val="24"/>
          </w:rPr>
          <w:t xml:space="preserve">have been suspended during the pandemic </w:t>
        </w:r>
      </w:ins>
      <w:del w:id="464" w:author="Miriam Hils" w:date="2022-04-12T16:01:00Z">
        <w:r w:rsidRPr="00925AAC" w:rsidDel="0096236F">
          <w:rPr>
            <w:rFonts w:ascii="Times New Roman" w:eastAsia="Times New Roman" w:hAnsi="Times New Roman" w:cs="Times New Roman"/>
            <w:color w:val="00112B"/>
            <w:sz w:val="24"/>
            <w:szCs w:val="24"/>
          </w:rPr>
          <w:delText xml:space="preserve">decrease </w:delText>
        </w:r>
      </w:del>
      <w:del w:id="465" w:author="Miriam Hils" w:date="2022-04-12T16:00:00Z">
        <w:r w:rsidRPr="00925AAC" w:rsidDel="0096236F">
          <w:rPr>
            <w:rFonts w:ascii="Times New Roman" w:eastAsia="Times New Roman" w:hAnsi="Times New Roman" w:cs="Times New Roman"/>
            <w:color w:val="00112B"/>
            <w:sz w:val="24"/>
            <w:szCs w:val="24"/>
          </w:rPr>
          <w:delText xml:space="preserve">in countries with high maternal age </w:delText>
        </w:r>
      </w:del>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{"citationID":"1PZjpkM3","properties":{"formattedCitation":"(Gromski et al. 2021; Somigliana et al. 2021)","plainCitation":"(Gromski et al. 2021; Somigliana et al. 2021)","noteIndex":0},"citationItems":[{"id":2550,"uris":["http://zotero.org/users/7072385/items/VCMYGSWC"],"itemData":{"id":2550,"type":"article-journal","container-title":"Reproductive BioMedicine Online","DOI":"10.1016/j.rbmo.2021.03.017","ISSN":"14726483","issue":"6","journalAbbreviation":"Reproductive BioMedicine Online","language":"en","page":"1087-1096","source":"DOI.org (Crossref)","title":"2008 financial crisis versus 2020 economic fallout: how COVID-19 might influence fertility treatment and live births","title-short":"2008 financial crisis versus 2020 economic fallout","volume":"42","author":[{"family":"Gromski","given":"Piotr S."},{"family":"Smith","given":"Andrew D.A.C."},{"family":"Lawlor","given":"Deborah A."},{"family":"Sharara","given":"Fady I."},{"family":"Nelson","given":"Scott M."}],"issued":{"date-parts":[["2021",6]]}}},{"id":2552,"uris":["http://zotero.org/users/7072385/items/GY64IHLC"],"itemData":{"id":2552,"type":"article-journal","container-title":"Reproductive BioMedicine Online","DOI":"10.1016/j.rbmo.2021.07.017","ISSN":"14726483","issue":"4","journalAbbreviation":"Reproductive BioMedicine Online","language":"en","page":"765-767","source":"DOI.org (Crossref)","title":"Effects of the early phase of the COVID-19 pandemic on natural and ART-mediated birth rates in Lombardy Region, Northern Italy","volume":"43","author":[{"family":"Somigliana","given":"Edgardo"},{"family":"Esposito","given":"Giovanna"},{"family":"Viganò","given":"Paola"},{"family":"Franchi","given":"Matteo"},{"family":"Corrao","given":"Giovanni"},{"family":"Parazzini","given":"Fabio"}],"issued":{"date-parts":[["2021",10]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(Gromski et al. 2021; Somigliana et al.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31" w14:textId="1AC9A133"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On the other</w:t>
      </w:r>
      <w:ins w:id="466" w:author="Miriam Hils" w:date="2022-04-08T16:36:00Z">
        <w:r w:rsidR="002E4F07">
          <w:rPr>
            <w:rFonts w:ascii="Times New Roman" w:eastAsia="Times New Roman" w:hAnsi="Times New Roman" w:cs="Times New Roman"/>
            <w:color w:val="00112B"/>
            <w:sz w:val="24"/>
            <w:szCs w:val="24"/>
          </w:rPr>
          <w:t xml:space="preserve"> hand</w:t>
        </w:r>
      </w:ins>
      <w:r w:rsidRPr="00925AAC">
        <w:rPr>
          <w:rFonts w:ascii="Times New Roman" w:eastAsia="Times New Roman" w:hAnsi="Times New Roman" w:cs="Times New Roman"/>
          <w:color w:val="00112B"/>
          <w:sz w:val="24"/>
          <w:szCs w:val="24"/>
        </w:rPr>
        <w:t xml:space="preserve">, </w:t>
      </w:r>
      <w:del w:id="467" w:author="Miriam Hils" w:date="2022-04-08T16:36:00Z">
        <w:r w:rsidRPr="00925AAC" w:rsidDel="00EB2BD7">
          <w:rPr>
            <w:rFonts w:ascii="Times New Roman" w:eastAsia="Times New Roman" w:hAnsi="Times New Roman" w:cs="Times New Roman"/>
            <w:color w:val="00112B"/>
            <w:sz w:val="24"/>
            <w:szCs w:val="24"/>
          </w:rPr>
          <w:delText>the saturation of</w:delText>
        </w:r>
      </w:del>
      <w:ins w:id="468" w:author="Miriam Hils" w:date="2022-04-08T16:36:00Z">
        <w:r w:rsidR="00EB2BD7">
          <w:rPr>
            <w:rFonts w:ascii="Times New Roman" w:eastAsia="Times New Roman" w:hAnsi="Times New Roman" w:cs="Times New Roman"/>
            <w:color w:val="00112B"/>
            <w:sz w:val="24"/>
            <w:szCs w:val="24"/>
          </w:rPr>
          <w:t>if</w:t>
        </w:r>
      </w:ins>
      <w:ins w:id="469" w:author="Miriam Hils" w:date="2022-04-08T16:37:00Z">
        <w:r w:rsidR="00EB2BD7">
          <w:rPr>
            <w:rFonts w:ascii="Times New Roman" w:eastAsia="Times New Roman" w:hAnsi="Times New Roman" w:cs="Times New Roman"/>
            <w:color w:val="00112B"/>
            <w:sz w:val="24"/>
            <w:szCs w:val="24"/>
          </w:rPr>
          <w:t xml:space="preserve"> the stress placed on</w:t>
        </w:r>
      </w:ins>
      <w:r w:rsidRPr="00925AAC">
        <w:rPr>
          <w:rFonts w:ascii="Times New Roman" w:eastAsia="Times New Roman" w:hAnsi="Times New Roman" w:cs="Times New Roman"/>
          <w:color w:val="00112B"/>
          <w:sz w:val="24"/>
          <w:szCs w:val="24"/>
        </w:rPr>
        <w:t xml:space="preserve"> health</w:t>
      </w:r>
      <w:ins w:id="470" w:author="Miriam Hils" w:date="2022-04-08T16:36:00Z">
        <w:r w:rsidR="002E4F07">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care systems</w:t>
      </w:r>
      <w:ins w:id="471" w:author="Miriam Hils" w:date="2022-04-08T16:37:00Z">
        <w:r w:rsidR="00EB2BD7">
          <w:rPr>
            <w:rFonts w:ascii="Times New Roman" w:eastAsia="Times New Roman" w:hAnsi="Times New Roman" w:cs="Times New Roman"/>
            <w:color w:val="00112B"/>
            <w:sz w:val="24"/>
            <w:szCs w:val="24"/>
          </w:rPr>
          <w:t xml:space="preserve"> during the pandemic</w:t>
        </w:r>
      </w:ins>
      <w:r w:rsidRPr="00925AAC">
        <w:rPr>
          <w:rFonts w:ascii="Times New Roman" w:eastAsia="Times New Roman" w:hAnsi="Times New Roman" w:cs="Times New Roman"/>
          <w:color w:val="00112B"/>
          <w:sz w:val="24"/>
          <w:szCs w:val="24"/>
        </w:rPr>
        <w:t xml:space="preserve"> </w:t>
      </w:r>
      <w:del w:id="472" w:author="Miriam Hils" w:date="2022-04-08T16:37:00Z">
        <w:r w:rsidRPr="00925AAC" w:rsidDel="00EB2BD7">
          <w:rPr>
            <w:rFonts w:ascii="Times New Roman" w:eastAsia="Times New Roman" w:hAnsi="Times New Roman" w:cs="Times New Roman"/>
            <w:color w:val="00112B"/>
            <w:sz w:val="24"/>
            <w:szCs w:val="24"/>
          </w:rPr>
          <w:delText>can undermine</w:delText>
        </w:r>
      </w:del>
      <w:ins w:id="473" w:author="Miriam Hils" w:date="2022-04-08T16:37:00Z">
        <w:r w:rsidR="00EB2BD7">
          <w:rPr>
            <w:rFonts w:ascii="Times New Roman" w:eastAsia="Times New Roman" w:hAnsi="Times New Roman" w:cs="Times New Roman"/>
            <w:color w:val="00112B"/>
            <w:sz w:val="24"/>
            <w:szCs w:val="24"/>
          </w:rPr>
          <w:t>reduced women’s</w:t>
        </w:r>
      </w:ins>
      <w:r w:rsidRPr="00925AAC">
        <w:rPr>
          <w:rFonts w:ascii="Times New Roman" w:eastAsia="Times New Roman" w:hAnsi="Times New Roman" w:cs="Times New Roman"/>
          <w:color w:val="00112B"/>
          <w:sz w:val="24"/>
          <w:szCs w:val="24"/>
        </w:rPr>
        <w:t xml:space="preserve"> access to contraception and abortion, especially in low</w:t>
      </w:r>
      <w:ins w:id="474" w:author="Miriam Hils" w:date="2022-04-08T16:37:00Z">
        <w:r w:rsidR="00EB2BD7">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and middle-income countries</w:t>
      </w:r>
      <w:ins w:id="475" w:author="Miriam Hils" w:date="2022-04-08T16:37:00Z">
        <w:r w:rsidR="00EB2BD7">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or among low-income families in high-income countries, </w:t>
      </w:r>
      <w:del w:id="476" w:author="Miriam Hils" w:date="2022-04-08T16:37:00Z">
        <w:r w:rsidRPr="00925AAC" w:rsidDel="00EB2BD7">
          <w:rPr>
            <w:rFonts w:ascii="Times New Roman" w:eastAsia="Times New Roman" w:hAnsi="Times New Roman" w:cs="Times New Roman"/>
            <w:color w:val="00112B"/>
            <w:sz w:val="24"/>
            <w:szCs w:val="24"/>
          </w:rPr>
          <w:delText xml:space="preserve">thus increasing </w:delText>
        </w:r>
      </w:del>
      <w:r w:rsidRPr="00925AAC">
        <w:rPr>
          <w:rFonts w:ascii="Times New Roman" w:eastAsia="Times New Roman" w:hAnsi="Times New Roman" w:cs="Times New Roman"/>
          <w:color w:val="00112B"/>
          <w:sz w:val="24"/>
          <w:szCs w:val="24"/>
        </w:rPr>
        <w:t>fertility</w:t>
      </w:r>
      <w:ins w:id="477" w:author="Miriam Hils" w:date="2022-04-08T16:37:00Z">
        <w:r w:rsidR="00EB2BD7">
          <w:rPr>
            <w:rFonts w:ascii="Times New Roman" w:eastAsia="Times New Roman" w:hAnsi="Times New Roman" w:cs="Times New Roman"/>
            <w:color w:val="00112B"/>
            <w:sz w:val="24"/>
            <w:szCs w:val="24"/>
          </w:rPr>
          <w:t xml:space="preserve"> may have in</w:t>
        </w:r>
      </w:ins>
      <w:ins w:id="478" w:author="Miriam Hils" w:date="2022-04-08T16:38:00Z">
        <w:r w:rsidR="00EB2BD7">
          <w:rPr>
            <w:rFonts w:ascii="Times New Roman" w:eastAsia="Times New Roman" w:hAnsi="Times New Roman" w:cs="Times New Roman"/>
            <w:color w:val="00112B"/>
            <w:sz w:val="24"/>
            <w:szCs w:val="24"/>
          </w:rPr>
          <w:t>creased</w:t>
        </w:r>
      </w:ins>
      <w:r w:rsidRPr="00925AAC">
        <w:rPr>
          <w:rFonts w:ascii="Times New Roman" w:eastAsia="Times New Roman" w:hAnsi="Times New Roman" w:cs="Times New Roman"/>
          <w:color w:val="00112B"/>
          <w:sz w:val="24"/>
          <w:szCs w:val="24"/>
        </w:rPr>
        <w:t xml:space="preserve"> via unintended births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{"citationID":"NKkBFyuY","properties":{"formattedCitation":"(Lin et al. 2021)","plainCitation":"(Lin et al. 2021)","noteIndex":0},"citationItems":[{"id":2482,"uris":["http://zotero.org/users/7072385/items/LHSZ797X"],"itemData":{"id":2482,"type":"article-journal","container-title":"Contraception","DOI":"10.1016/j.contraception.2021.02.001","ISSN":"00107824","issue":"6","journalAbbreviation":"Contraception","language":"en","page":"380-385","source":"DOI.org (Crossref)","title":"The impact of the COVID-19 pandemic on economic security and pregnancy intentions among people at risk of pregnancy","volume":"103","author":[{"family":"Lin","given":"Tracy Kuo"},{"family":"Law","given":"Rachel"},{"family":"Beaman","given":"Jessica"},{"family":"Foster","given":"Diana Greene"}],"issued":{"date-parts":[["2021",6]]}}}],"schema":"https://github.com/citation-style-language/schema/raw/master/csl-citation.json"}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(Lin et al.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del w:id="479" w:author="Miriam Hils" w:date="2022-04-08T16:39:00Z">
        <w:r w:rsidRPr="00925AAC" w:rsidDel="00EB2BD7">
          <w:rPr>
            <w:rFonts w:ascii="Times New Roman" w:eastAsia="Times New Roman" w:hAnsi="Times New Roman" w:cs="Times New Roman"/>
            <w:color w:val="00112B"/>
            <w:sz w:val="24"/>
            <w:szCs w:val="24"/>
          </w:rPr>
          <w:delText xml:space="preserve">In </w:delText>
        </w:r>
      </w:del>
      <w:ins w:id="480" w:author="Miriam Hils" w:date="2022-04-12T16:03:00Z">
        <w:r w:rsidR="00DC3431">
          <w:rPr>
            <w:rFonts w:ascii="Times New Roman" w:eastAsia="Times New Roman" w:hAnsi="Times New Roman" w:cs="Times New Roman"/>
            <w:color w:val="00112B"/>
            <w:sz w:val="24"/>
            <w:szCs w:val="24"/>
          </w:rPr>
          <w:t>Additionally</w:t>
        </w:r>
      </w:ins>
      <w:ins w:id="481" w:author="Miriam Hils" w:date="2022-04-08T16:39:00Z">
        <w:r w:rsidR="00EB2BD7">
          <w:rPr>
            <w:rFonts w:ascii="Times New Roman" w:eastAsia="Times New Roman" w:hAnsi="Times New Roman" w:cs="Times New Roman"/>
            <w:color w:val="00112B"/>
            <w:sz w:val="24"/>
            <w:szCs w:val="24"/>
          </w:rPr>
          <w:t>, in</w:t>
        </w:r>
        <w:r w:rsidR="00EB2BD7"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the first months of </w:t>
      </w:r>
      <w:del w:id="482" w:author="Miriam Hils" w:date="2022-04-08T16:38:00Z">
        <w:r w:rsidRPr="00925AAC" w:rsidDel="00EB2BD7">
          <w:rPr>
            <w:rFonts w:ascii="Times New Roman" w:eastAsia="Times New Roman" w:hAnsi="Times New Roman" w:cs="Times New Roman"/>
            <w:color w:val="00112B"/>
            <w:sz w:val="24"/>
            <w:szCs w:val="24"/>
          </w:rPr>
          <w:delText>Covid-induced</w:delText>
        </w:r>
      </w:del>
      <w:del w:id="483" w:author="Miriam Hils" w:date="2022-04-08T16:39:00Z">
        <w:r w:rsidRPr="00925AAC" w:rsidDel="00EB2BD7">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 xml:space="preserve">isolation due to lockdowns and the fear of contagion, there was </w:t>
      </w:r>
      <w:del w:id="484" w:author="Miriam Hils" w:date="2022-04-08T16:40:00Z">
        <w:r w:rsidRPr="00925AAC" w:rsidDel="00EB2BD7">
          <w:rPr>
            <w:rFonts w:ascii="Times New Roman" w:eastAsia="Times New Roman" w:hAnsi="Times New Roman" w:cs="Times New Roman"/>
            <w:color w:val="00112B"/>
            <w:sz w:val="24"/>
            <w:szCs w:val="24"/>
          </w:rPr>
          <w:delText xml:space="preserve">also </w:delText>
        </w:r>
      </w:del>
      <w:r w:rsidRPr="00925AAC">
        <w:rPr>
          <w:rFonts w:ascii="Times New Roman" w:eastAsia="Times New Roman" w:hAnsi="Times New Roman" w:cs="Times New Roman"/>
          <w:color w:val="00112B"/>
          <w:sz w:val="24"/>
          <w:szCs w:val="24"/>
        </w:rPr>
        <w:t xml:space="preserve">vague speculation </w:t>
      </w:r>
      <w:del w:id="485" w:author="Miriam Hils" w:date="2022-04-08T16:40:00Z">
        <w:r w:rsidRPr="00925AAC" w:rsidDel="00EB2BD7">
          <w:rPr>
            <w:rFonts w:ascii="Times New Roman" w:eastAsia="Times New Roman" w:hAnsi="Times New Roman" w:cs="Times New Roman"/>
            <w:color w:val="00112B"/>
            <w:sz w:val="24"/>
            <w:szCs w:val="24"/>
          </w:rPr>
          <w:delText xml:space="preserve">on </w:delText>
        </w:r>
      </w:del>
      <w:ins w:id="486" w:author="Miriam Hils" w:date="2022-04-08T16:40:00Z">
        <w:r w:rsidR="00EB2BD7">
          <w:rPr>
            <w:rFonts w:ascii="Times New Roman" w:eastAsia="Times New Roman" w:hAnsi="Times New Roman" w:cs="Times New Roman"/>
            <w:color w:val="00112B"/>
            <w:sz w:val="24"/>
            <w:szCs w:val="24"/>
          </w:rPr>
          <w:t>about</w:t>
        </w:r>
        <w:r w:rsidR="00EB2BD7"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 </w:t>
      </w:r>
      <w:r w:rsidRPr="00925AAC">
        <w:rPr>
          <w:rFonts w:ascii="Times New Roman" w:eastAsia="Times New Roman" w:hAnsi="Times New Roman" w:cs="Times New Roman"/>
          <w:i/>
          <w:color w:val="00112B"/>
          <w:sz w:val="24"/>
          <w:szCs w:val="24"/>
        </w:rPr>
        <w:t xml:space="preserve">pandemic baby boom, </w:t>
      </w:r>
      <w:r w:rsidRPr="00925AAC">
        <w:rPr>
          <w:rFonts w:ascii="Times New Roman" w:eastAsia="Times New Roman" w:hAnsi="Times New Roman" w:cs="Times New Roman"/>
          <w:color w:val="00112B"/>
          <w:sz w:val="24"/>
          <w:szCs w:val="24"/>
        </w:rPr>
        <w:t xml:space="preserve">given that </w:t>
      </w:r>
      <w:ins w:id="487" w:author="Miriam Hils" w:date="2022-04-08T16:41:00Z">
        <w:r w:rsidR="00EB2BD7">
          <w:rPr>
            <w:rFonts w:ascii="Times New Roman" w:eastAsia="Times New Roman" w:hAnsi="Times New Roman" w:cs="Times New Roman"/>
            <w:color w:val="00112B"/>
            <w:sz w:val="24"/>
            <w:szCs w:val="24"/>
          </w:rPr>
          <w:t xml:space="preserve">cohabiting </w:t>
        </w:r>
      </w:ins>
      <w:r w:rsidRPr="00925AAC">
        <w:rPr>
          <w:rFonts w:ascii="Times New Roman" w:eastAsia="Times New Roman" w:hAnsi="Times New Roman" w:cs="Times New Roman"/>
          <w:color w:val="00112B"/>
          <w:sz w:val="24"/>
          <w:szCs w:val="24"/>
        </w:rPr>
        <w:t>couples</w:t>
      </w:r>
      <w:del w:id="488" w:author="Miriam Hils" w:date="2022-04-08T16:41:00Z">
        <w:r w:rsidRPr="00925AAC" w:rsidDel="00EB2BD7">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del w:id="489" w:author="Miriam Hils" w:date="2022-04-08T16:41:00Z">
        <w:r w:rsidRPr="00925AAC" w:rsidDel="00B56429">
          <w:rPr>
            <w:rFonts w:ascii="Times New Roman" w:eastAsia="Times New Roman" w:hAnsi="Times New Roman" w:cs="Times New Roman"/>
            <w:color w:val="00112B"/>
            <w:sz w:val="24"/>
            <w:szCs w:val="24"/>
          </w:rPr>
          <w:delText>daily cohabitation time was associated with</w:delText>
        </w:r>
      </w:del>
      <w:ins w:id="490" w:author="Miriam Hils" w:date="2022-04-08T16:41:00Z">
        <w:r w:rsidR="00B56429">
          <w:rPr>
            <w:rFonts w:ascii="Times New Roman" w:eastAsia="Times New Roman" w:hAnsi="Times New Roman" w:cs="Times New Roman"/>
            <w:color w:val="00112B"/>
            <w:sz w:val="24"/>
            <w:szCs w:val="24"/>
          </w:rPr>
          <w:t xml:space="preserve">were spending more time together, and thus </w:t>
        </w:r>
      </w:ins>
      <w:ins w:id="491" w:author="Miriam Hils" w:date="2022-04-12T16:04:00Z">
        <w:r w:rsidR="00DC3431">
          <w:rPr>
            <w:rFonts w:ascii="Times New Roman" w:eastAsia="Times New Roman" w:hAnsi="Times New Roman" w:cs="Times New Roman"/>
            <w:color w:val="00112B"/>
            <w:sz w:val="24"/>
            <w:szCs w:val="24"/>
          </w:rPr>
          <w:t xml:space="preserve">had the opportunity to </w:t>
        </w:r>
      </w:ins>
      <w:ins w:id="492" w:author="Miriam Hils" w:date="2022-04-08T16:41:00Z">
        <w:r w:rsidR="00B56429">
          <w:rPr>
            <w:rFonts w:ascii="Times New Roman" w:eastAsia="Times New Roman" w:hAnsi="Times New Roman" w:cs="Times New Roman"/>
            <w:color w:val="00112B"/>
            <w:sz w:val="24"/>
            <w:szCs w:val="24"/>
          </w:rPr>
          <w:t>have</w:t>
        </w:r>
      </w:ins>
      <w:r w:rsidRPr="00925AAC">
        <w:rPr>
          <w:rFonts w:ascii="Times New Roman" w:eastAsia="Times New Roman" w:hAnsi="Times New Roman" w:cs="Times New Roman"/>
          <w:color w:val="00112B"/>
          <w:sz w:val="24"/>
          <w:szCs w:val="24"/>
        </w:rPr>
        <w:t xml:space="preserve"> more frequent sexual encounters. However, this hypothesis received more media coverage than actual academic support.</w:t>
      </w:r>
    </w:p>
    <w:p w14:paraId="00000032" w14:textId="312BBF6D" w:rsidR="00F71367" w:rsidRPr="00925AAC" w:rsidRDefault="003B6693" w:rsidP="00925AAC">
      <w:pPr>
        <w:spacing w:before="240" w:line="360" w:lineRule="auto"/>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rPr>
        <w:t>Human gestation takes</w:t>
      </w:r>
      <w:ins w:id="493" w:author="Miriam Hils" w:date="2022-04-08T16:43:00Z">
        <w:r w:rsidR="00B56429">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on average</w:t>
      </w:r>
      <w:ins w:id="494" w:author="Miriam Hils" w:date="2022-04-08T16:43:00Z">
        <w:r w:rsidR="00B56429">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268 days</w:t>
      </w:r>
      <w:ins w:id="495" w:author="Miriam Hils" w:date="2022-04-08T16:43:00Z">
        <w:r w:rsidR="00B56429">
          <w:rPr>
            <w:rFonts w:ascii="Times New Roman" w:eastAsia="Times New Roman" w:hAnsi="Times New Roman" w:cs="Times New Roman"/>
            <w:color w:val="00112B"/>
            <w:sz w:val="24"/>
            <w:szCs w:val="24"/>
          </w:rPr>
          <w:t>. Thus,</w:t>
        </w:r>
      </w:ins>
      <w:del w:id="496" w:author="Miriam Hils" w:date="2022-04-08T16:43:00Z">
        <w:r w:rsidRPr="00925AAC" w:rsidDel="00B56429">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del w:id="497" w:author="Miriam Hils" w:date="2022-04-08T16:43:00Z">
        <w:r w:rsidRPr="00925AAC" w:rsidDel="00B56429">
          <w:rPr>
            <w:rFonts w:ascii="Times New Roman" w:eastAsia="Times New Roman" w:hAnsi="Times New Roman" w:cs="Times New Roman"/>
            <w:color w:val="00112B"/>
            <w:sz w:val="24"/>
            <w:szCs w:val="24"/>
          </w:rPr>
          <w:delText xml:space="preserve">this </w:delText>
        </w:r>
      </w:del>
      <w:ins w:id="498" w:author="Miriam Hils" w:date="2022-04-08T16:43:00Z">
        <w:r w:rsidR="00B56429">
          <w:rPr>
            <w:rFonts w:ascii="Times New Roman" w:eastAsia="Times New Roman" w:hAnsi="Times New Roman" w:cs="Times New Roman"/>
            <w:color w:val="00112B"/>
            <w:sz w:val="24"/>
            <w:szCs w:val="24"/>
          </w:rPr>
          <w:t>the</w:t>
        </w:r>
        <w:r w:rsidR="00B56429"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lag between reproductive decisions and births prevented researchers from going beyond </w:t>
      </w:r>
      <w:del w:id="499" w:author="Miriam Hils" w:date="2022-04-08T16:44:00Z">
        <w:r w:rsidRPr="00925AAC" w:rsidDel="00B56429">
          <w:rPr>
            <w:rFonts w:ascii="Times New Roman" w:eastAsia="Times New Roman" w:hAnsi="Times New Roman" w:cs="Times New Roman"/>
            <w:color w:val="00112B"/>
            <w:sz w:val="24"/>
            <w:szCs w:val="24"/>
          </w:rPr>
          <w:delText>speculations regarding the incoming</w:delText>
        </w:r>
      </w:del>
      <w:ins w:id="500" w:author="Miriam Hils" w:date="2022-04-08T16:44:00Z">
        <w:r w:rsidR="00B56429">
          <w:rPr>
            <w:rFonts w:ascii="Times New Roman" w:eastAsia="Times New Roman" w:hAnsi="Times New Roman" w:cs="Times New Roman"/>
            <w:color w:val="00112B"/>
            <w:sz w:val="24"/>
            <w:szCs w:val="24"/>
          </w:rPr>
          <w:t>speculating about a</w:t>
        </w:r>
      </w:ins>
      <w:r w:rsidRPr="00925AAC">
        <w:rPr>
          <w:rFonts w:ascii="Times New Roman" w:eastAsia="Times New Roman" w:hAnsi="Times New Roman" w:cs="Times New Roman"/>
          <w:color w:val="00112B"/>
          <w:sz w:val="24"/>
          <w:szCs w:val="24"/>
        </w:rPr>
        <w:t xml:space="preserve"> </w:t>
      </w:r>
      <w:ins w:id="501" w:author="Miriam Hils" w:date="2022-04-08T16:44:00Z">
        <w:r w:rsidR="00B56429">
          <w:rPr>
            <w:rFonts w:ascii="Times New Roman" w:eastAsia="Times New Roman" w:hAnsi="Times New Roman" w:cs="Times New Roman"/>
            <w:color w:val="00112B"/>
            <w:sz w:val="24"/>
            <w:szCs w:val="24"/>
          </w:rPr>
          <w:t>Co</w:t>
        </w:r>
      </w:ins>
      <w:ins w:id="502" w:author="Miriam Hils" w:date="2022-04-08T16:45:00Z">
        <w:r w:rsidR="00B56429">
          <w:rPr>
            <w:rFonts w:ascii="Times New Roman" w:eastAsia="Times New Roman" w:hAnsi="Times New Roman" w:cs="Times New Roman"/>
            <w:color w:val="00112B"/>
            <w:sz w:val="24"/>
            <w:szCs w:val="24"/>
          </w:rPr>
          <w:t xml:space="preserve">vid-19 </w:t>
        </w:r>
      </w:ins>
      <w:r w:rsidRPr="00925AAC">
        <w:rPr>
          <w:rFonts w:ascii="Times New Roman" w:eastAsia="Times New Roman" w:hAnsi="Times New Roman" w:cs="Times New Roman"/>
          <w:color w:val="00112B"/>
          <w:sz w:val="24"/>
          <w:szCs w:val="24"/>
        </w:rPr>
        <w:t>baby boom/bust until almost the end of 2020</w:t>
      </w:r>
      <w:ins w:id="503" w:author="Miriam Hils" w:date="2022-04-08T16:45:00Z">
        <w:r w:rsidR="00B56429">
          <w:rPr>
            <w:rFonts w:ascii="Times New Roman" w:eastAsia="Times New Roman" w:hAnsi="Times New Roman" w:cs="Times New Roman"/>
            <w:color w:val="00112B"/>
            <w:sz w:val="24"/>
            <w:szCs w:val="24"/>
          </w:rPr>
          <w:t xml:space="preserve"> – </w:t>
        </w:r>
      </w:ins>
      <w:del w:id="504" w:author="Miriam Hils" w:date="2022-04-08T16:45:00Z">
        <w:r w:rsidRPr="00925AAC" w:rsidDel="00B56429">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 xml:space="preserve">although some alternative methods were </w:t>
      </w:r>
      <w:del w:id="505" w:author="Miriam Hils" w:date="2022-04-08T16:45:00Z">
        <w:r w:rsidRPr="00925AAC" w:rsidDel="00B56429">
          <w:rPr>
            <w:rFonts w:ascii="Times New Roman" w:eastAsia="Times New Roman" w:hAnsi="Times New Roman" w:cs="Times New Roman"/>
            <w:color w:val="00112B"/>
            <w:sz w:val="24"/>
            <w:szCs w:val="24"/>
          </w:rPr>
          <w:delText xml:space="preserve">helpful </w:delText>
        </w:r>
      </w:del>
      <w:ins w:id="506" w:author="Miriam Hils" w:date="2022-04-08T16:45:00Z">
        <w:r w:rsidR="00B56429">
          <w:rPr>
            <w:rFonts w:ascii="Times New Roman" w:eastAsia="Times New Roman" w:hAnsi="Times New Roman" w:cs="Times New Roman"/>
            <w:color w:val="00112B"/>
            <w:sz w:val="24"/>
            <w:szCs w:val="24"/>
          </w:rPr>
          <w:t>used</w:t>
        </w:r>
        <w:r w:rsidR="00B56429"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to estimate how many pregnancies were developing during the year</w:t>
      </w:r>
      <w:ins w:id="507" w:author="Miriam Hils" w:date="2022-04-08T16:45:00Z">
        <w:r w:rsidR="00B56429">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t>
      </w:r>
      <w:del w:id="508" w:author="Miriam Hils" w:date="2022-04-08T16:45:00Z">
        <w:r w:rsidRPr="00925AAC" w:rsidDel="00B56429">
          <w:rPr>
            <w:rFonts w:ascii="Times New Roman" w:eastAsia="Times New Roman" w:hAnsi="Times New Roman" w:cs="Times New Roman"/>
            <w:color w:val="00112B"/>
            <w:sz w:val="24"/>
            <w:szCs w:val="24"/>
          </w:rPr>
          <w:delText>–e.g,</w:delText>
        </w:r>
      </w:del>
      <w:ins w:id="509" w:author="Miriam Hils" w:date="2022-04-08T16:45:00Z">
        <w:r w:rsidR="00B56429">
          <w:rPr>
            <w:rFonts w:ascii="Times New Roman" w:eastAsia="Times New Roman" w:hAnsi="Times New Roman" w:cs="Times New Roman"/>
            <w:color w:val="00112B"/>
            <w:sz w:val="24"/>
            <w:szCs w:val="24"/>
          </w:rPr>
          <w:t>such as</w:t>
        </w:r>
      </w:ins>
      <w:r w:rsidRPr="00925AAC">
        <w:rPr>
          <w:rFonts w:ascii="Times New Roman" w:eastAsia="Times New Roman" w:hAnsi="Times New Roman" w:cs="Times New Roman"/>
          <w:color w:val="00112B"/>
          <w:sz w:val="24"/>
          <w:szCs w:val="24"/>
        </w:rPr>
        <w:t xml:space="preserve"> Google searches of birth-related items and themes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{"citationID":"OUrwKIti","properties":{"formattedCitation":"(Wilde, Chen, and Lohmann 2020)","plainCitation":"(Wilde, Chen, and Lohmann 2020)","noteIndex":0},"citationItems":[{"id":2468,"uris":["http://zotero.org/users/7072385/items/7QYQ92TW"],"itemData":{"id":2468,"type":"report","event-place":"Rostock","language":"en","note":"edition: 0\nDOI: 10.4054/MPIDR-WP-2020-034","number":"WP-2020-034","page":"WP-2020-034","publisher":"Max Planck Institute for Demographic Research","publisher-place":"Rostock","source":"DOI.org (Crossref)","title":"COVID-19 and the future of US fertility: what can we learn from Google?","title-short":"COVID-19 and the future of US fertility","URL":"https://www.demogr.mpg.de/en/publications_databases_6118/publications_1904/mpidr_working_papers/covid_19_and_the_future_of_us_fertility_what_can_we_learn_from_google_6877","author":[{"family":"Wilde","given":"Joshua"},{"family":"Chen","given":"Wei"},{"family":"Lohmann","given":"Sophie"}],"accessed":{"date-parts":[["2022",3,9]]},"issued":{"date-parts":[["2020",10]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(Wilde, Chen, and Lohmann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ins w:id="510" w:author="Miriam Hils" w:date="2022-04-08T16:46:00Z">
        <w:r w:rsidR="00B56429">
          <w:rPr>
            <w:rFonts w:ascii="Times New Roman" w:eastAsia="Times New Roman" w:hAnsi="Times New Roman" w:cs="Times New Roman"/>
            <w:color w:val="00112B"/>
            <w:sz w:val="24"/>
            <w:szCs w:val="24"/>
          </w:rPr>
          <w:t>Studying h</w:t>
        </w:r>
      </w:ins>
      <w:del w:id="511" w:author="Miriam Hils" w:date="2022-04-08T16:46:00Z">
        <w:r w:rsidRPr="00925AAC" w:rsidDel="00B56429">
          <w:rPr>
            <w:rFonts w:ascii="Times New Roman" w:eastAsia="Times New Roman" w:hAnsi="Times New Roman" w:cs="Times New Roman"/>
            <w:color w:val="00112B"/>
            <w:sz w:val="24"/>
            <w:szCs w:val="24"/>
          </w:rPr>
          <w:delText>H</w:delText>
        </w:r>
      </w:del>
      <w:r w:rsidRPr="00925AAC">
        <w:rPr>
          <w:rFonts w:ascii="Times New Roman" w:eastAsia="Times New Roman" w:hAnsi="Times New Roman" w:cs="Times New Roman"/>
          <w:color w:val="00112B"/>
          <w:sz w:val="24"/>
          <w:szCs w:val="24"/>
        </w:rPr>
        <w:t>istorical</w:t>
      </w:r>
      <w:ins w:id="512" w:author="Miriam Hils" w:date="2022-04-08T16:46:00Z">
        <w:r w:rsidR="00911A92">
          <w:rPr>
            <w:rFonts w:ascii="Times New Roman" w:eastAsia="Times New Roman" w:hAnsi="Times New Roman" w:cs="Times New Roman"/>
            <w:color w:val="00112B"/>
            <w:sz w:val="24"/>
            <w:szCs w:val="24"/>
          </w:rPr>
          <w:t xml:space="preserve"> f</w:t>
        </w:r>
      </w:ins>
      <w:ins w:id="513" w:author="Miriam Hils" w:date="2022-04-08T16:47:00Z">
        <w:r w:rsidR="00911A92">
          <w:rPr>
            <w:rFonts w:ascii="Times New Roman" w:eastAsia="Times New Roman" w:hAnsi="Times New Roman" w:cs="Times New Roman"/>
            <w:color w:val="00112B"/>
            <w:sz w:val="24"/>
            <w:szCs w:val="24"/>
          </w:rPr>
          <w:t>ertility</w:t>
        </w:r>
      </w:ins>
      <w:r w:rsidRPr="00925AAC">
        <w:rPr>
          <w:rFonts w:ascii="Times New Roman" w:eastAsia="Times New Roman" w:hAnsi="Times New Roman" w:cs="Times New Roman"/>
          <w:color w:val="00112B"/>
          <w:sz w:val="24"/>
          <w:szCs w:val="24"/>
        </w:rPr>
        <w:t xml:space="preserve"> trends </w:t>
      </w:r>
      <w:del w:id="514" w:author="Miriam Hils" w:date="2022-04-08T16:46:00Z">
        <w:r w:rsidRPr="00925AAC" w:rsidDel="00911A92">
          <w:rPr>
            <w:rFonts w:ascii="Times New Roman" w:eastAsia="Times New Roman" w:hAnsi="Times New Roman" w:cs="Times New Roman"/>
            <w:color w:val="00112B"/>
            <w:sz w:val="24"/>
            <w:szCs w:val="24"/>
          </w:rPr>
          <w:delText xml:space="preserve">on </w:delText>
        </w:r>
      </w:del>
      <w:ins w:id="515" w:author="Miriam Hils" w:date="2022-04-08T16:46:00Z">
        <w:r w:rsidR="00911A92">
          <w:rPr>
            <w:rFonts w:ascii="Times New Roman" w:eastAsia="Times New Roman" w:hAnsi="Times New Roman" w:cs="Times New Roman"/>
            <w:color w:val="00112B"/>
            <w:sz w:val="24"/>
            <w:szCs w:val="24"/>
          </w:rPr>
          <w:t>in response to</w:t>
        </w:r>
        <w:r w:rsidR="00911A9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lastRenderedPageBreak/>
        <w:t xml:space="preserve">previous pandemics and external shocks of </w:t>
      </w:r>
      <w:ins w:id="516" w:author="Miriam Hils" w:date="2022-04-08T16:47:00Z">
        <w:r w:rsidR="00911A92">
          <w:rPr>
            <w:rFonts w:ascii="Times New Roman" w:eastAsia="Times New Roman" w:hAnsi="Times New Roman" w:cs="Times New Roman"/>
            <w:color w:val="00112B"/>
            <w:sz w:val="24"/>
            <w:szCs w:val="24"/>
          </w:rPr>
          <w:t xml:space="preserve">a </w:t>
        </w:r>
      </w:ins>
      <w:r w:rsidRPr="00925AAC">
        <w:rPr>
          <w:rFonts w:ascii="Times New Roman" w:eastAsia="Times New Roman" w:hAnsi="Times New Roman" w:cs="Times New Roman"/>
          <w:color w:val="00112B"/>
          <w:sz w:val="24"/>
          <w:szCs w:val="24"/>
        </w:rPr>
        <w:t xml:space="preserve">similar magnitude </w:t>
      </w:r>
      <w:del w:id="517" w:author="Miriam Hils" w:date="2022-04-08T16:46:00Z">
        <w:r w:rsidRPr="00925AAC" w:rsidDel="00911A92">
          <w:rPr>
            <w:rFonts w:ascii="Times New Roman" w:eastAsia="Times New Roman" w:hAnsi="Times New Roman" w:cs="Times New Roman"/>
            <w:color w:val="00112B"/>
            <w:sz w:val="24"/>
            <w:szCs w:val="24"/>
          </w:rPr>
          <w:delText xml:space="preserve">were </w:delText>
        </w:r>
      </w:del>
      <w:ins w:id="518" w:author="Miriam Hils" w:date="2022-04-08T16:46:00Z">
        <w:r w:rsidR="00911A92">
          <w:rPr>
            <w:rFonts w:ascii="Times New Roman" w:eastAsia="Times New Roman" w:hAnsi="Times New Roman" w:cs="Times New Roman"/>
            <w:color w:val="00112B"/>
            <w:sz w:val="24"/>
            <w:szCs w:val="24"/>
          </w:rPr>
          <w:t>was</w:t>
        </w:r>
        <w:r w:rsidR="00911A9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also helpful. The most obvious </w:t>
      </w:r>
      <w:ins w:id="519" w:author="Miriam Hils" w:date="2022-04-08T16:47:00Z">
        <w:r w:rsidR="00911A92">
          <w:rPr>
            <w:rFonts w:ascii="Times New Roman" w:eastAsia="Times New Roman" w:hAnsi="Times New Roman" w:cs="Times New Roman"/>
            <w:color w:val="00112B"/>
            <w:sz w:val="24"/>
            <w:szCs w:val="24"/>
          </w:rPr>
          <w:t xml:space="preserve">point of </w:t>
        </w:r>
      </w:ins>
      <w:r w:rsidRPr="00925AAC">
        <w:rPr>
          <w:rFonts w:ascii="Times New Roman" w:eastAsia="Times New Roman" w:hAnsi="Times New Roman" w:cs="Times New Roman"/>
          <w:color w:val="00112B"/>
          <w:sz w:val="24"/>
          <w:szCs w:val="24"/>
        </w:rPr>
        <w:t xml:space="preserve">reference </w:t>
      </w:r>
      <w:del w:id="520" w:author="Miriam Hils" w:date="2022-04-08T16:47:00Z">
        <w:r w:rsidRPr="00925AAC" w:rsidDel="00911A92">
          <w:rPr>
            <w:rFonts w:ascii="Times New Roman" w:eastAsia="Times New Roman" w:hAnsi="Times New Roman" w:cs="Times New Roman"/>
            <w:color w:val="00112B"/>
            <w:sz w:val="24"/>
            <w:szCs w:val="24"/>
          </w:rPr>
          <w:delText xml:space="preserve">is </w:delText>
        </w:r>
      </w:del>
      <w:ins w:id="521" w:author="Miriam Hils" w:date="2022-04-08T16:47:00Z">
        <w:r w:rsidR="00911A92">
          <w:rPr>
            <w:rFonts w:ascii="Times New Roman" w:eastAsia="Times New Roman" w:hAnsi="Times New Roman" w:cs="Times New Roman"/>
            <w:color w:val="00112B"/>
            <w:sz w:val="24"/>
            <w:szCs w:val="24"/>
          </w:rPr>
          <w:t>was</w:t>
        </w:r>
        <w:r w:rsidR="00911A9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the 1918-19 influenza pandemic, which </w:t>
      </w:r>
      <w:del w:id="522" w:author="Miriam Hils" w:date="2022-04-08T16:48:00Z">
        <w:r w:rsidRPr="00925AAC" w:rsidDel="00911A92">
          <w:rPr>
            <w:rFonts w:ascii="Times New Roman" w:eastAsia="Times New Roman" w:hAnsi="Times New Roman" w:cs="Times New Roman"/>
            <w:color w:val="00112B"/>
            <w:sz w:val="24"/>
            <w:szCs w:val="24"/>
          </w:rPr>
          <w:delText xml:space="preserve">caused </w:delText>
        </w:r>
      </w:del>
      <w:ins w:id="523" w:author="Miriam Hils" w:date="2022-04-08T16:48:00Z">
        <w:r w:rsidR="00911A92">
          <w:rPr>
            <w:rFonts w:ascii="Times New Roman" w:eastAsia="Times New Roman" w:hAnsi="Times New Roman" w:cs="Times New Roman"/>
            <w:color w:val="00112B"/>
            <w:sz w:val="24"/>
            <w:szCs w:val="24"/>
          </w:rPr>
          <w:t>triggered a</w:t>
        </w:r>
        <w:r w:rsidR="00911A92" w:rsidRPr="00925AAC">
          <w:rPr>
            <w:rFonts w:ascii="Times New Roman" w:eastAsia="Times New Roman" w:hAnsi="Times New Roman" w:cs="Times New Roman"/>
            <w:color w:val="00112B"/>
            <w:sz w:val="24"/>
            <w:szCs w:val="24"/>
          </w:rPr>
          <w:t xml:space="preserve"> </w:t>
        </w:r>
      </w:ins>
      <w:ins w:id="524" w:author="Miriam Hils" w:date="2022-04-08T16:49:00Z">
        <w:r w:rsidR="00911A92">
          <w:rPr>
            <w:rFonts w:ascii="Times New Roman" w:eastAsia="Times New Roman" w:hAnsi="Times New Roman" w:cs="Times New Roman"/>
            <w:color w:val="00112B"/>
            <w:sz w:val="24"/>
            <w:szCs w:val="24"/>
          </w:rPr>
          <w:t xml:space="preserve">decline in </w:t>
        </w:r>
      </w:ins>
      <w:r w:rsidRPr="00925AAC">
        <w:rPr>
          <w:rFonts w:ascii="Times New Roman" w:eastAsia="Times New Roman" w:hAnsi="Times New Roman" w:cs="Times New Roman"/>
          <w:color w:val="00112B"/>
          <w:sz w:val="24"/>
          <w:szCs w:val="24"/>
        </w:rPr>
        <w:t>fertility</w:t>
      </w:r>
      <w:ins w:id="525" w:author="Miriam Hils" w:date="2022-04-12T16:09:00Z">
        <w:r w:rsidR="00321A15">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 </w:t>
      </w:r>
      <w:del w:id="526" w:author="Miriam Hils" w:date="2022-04-08T16:49:00Z">
        <w:r w:rsidRPr="00925AAC" w:rsidDel="00911A92">
          <w:rPr>
            <w:rFonts w:ascii="Times New Roman" w:eastAsia="Times New Roman" w:hAnsi="Times New Roman" w:cs="Times New Roman"/>
            <w:color w:val="00112B"/>
            <w:sz w:val="24"/>
            <w:szCs w:val="24"/>
          </w:rPr>
          <w:delText xml:space="preserve">decline </w:delText>
        </w:r>
      </w:del>
      <w:del w:id="527" w:author="Miriam Hils" w:date="2022-04-08T16:48:00Z">
        <w:r w:rsidRPr="00925AAC" w:rsidDel="00911A92">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e.g., </w:t>
      </w:r>
      <w:ins w:id="528" w:author="Miriam Hils" w:date="2022-04-08T16:48:00Z">
        <w:r w:rsidR="00911A92">
          <w:rPr>
            <w:rFonts w:ascii="Times New Roman" w:eastAsia="Times New Roman" w:hAnsi="Times New Roman" w:cs="Times New Roman"/>
            <w:color w:val="00112B"/>
            <w:sz w:val="24"/>
            <w:szCs w:val="24"/>
          </w:rPr>
          <w:t xml:space="preserve">a </w:t>
        </w:r>
      </w:ins>
      <w:r w:rsidRPr="00925AAC">
        <w:rPr>
          <w:rFonts w:ascii="Times New Roman" w:eastAsia="Times New Roman" w:hAnsi="Times New Roman" w:cs="Times New Roman"/>
          <w:color w:val="00112B"/>
          <w:sz w:val="24"/>
          <w:szCs w:val="24"/>
        </w:rPr>
        <w:t xml:space="preserve">13% </w:t>
      </w:r>
      <w:ins w:id="529" w:author="Miriam Hils" w:date="2022-04-08T16:48:00Z">
        <w:r w:rsidR="00911A92">
          <w:rPr>
            <w:rFonts w:ascii="Times New Roman" w:eastAsia="Times New Roman" w:hAnsi="Times New Roman" w:cs="Times New Roman"/>
            <w:color w:val="00112B"/>
            <w:sz w:val="24"/>
            <w:szCs w:val="24"/>
          </w:rPr>
          <w:t xml:space="preserve">decrease </w:t>
        </w:r>
      </w:ins>
      <w:r w:rsidRPr="00925AAC">
        <w:rPr>
          <w:rFonts w:ascii="Times New Roman" w:eastAsia="Times New Roman" w:hAnsi="Times New Roman" w:cs="Times New Roman"/>
          <w:color w:val="00112B"/>
          <w:sz w:val="24"/>
          <w:szCs w:val="24"/>
        </w:rPr>
        <w:t xml:space="preserve">in the U.S.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{"citationID":"iApgMuuM","properties":{"formattedCitation":"(Chandra et al. 2018)","plainCitation":"(Chandra et al. 2018)","noteIndex":0},"citationItems":[{"id":2493,"uris":["http://zotero.org/users/7072385/items/MITWFTLI"],"itemData":{"id":2493,"type":"article-journal","container-title":"American Journal of Epidemiology","DOI":"10.1093/aje/kwy153","ISSN":"0002-9262, 1476-6256","issue":"12","language":"en","page":"2585-2595","source":"DOI.org (Crossref)","title":"Short-Term Birth Sequelae of the 1918–1920 Influenza Pandemic in the United States: State-Level Analysis","title-short":"Short-Term Birth Sequelae of the 1918–1920 Influenza Pandemic in the United States","volume":"187","author":[{"family":"Chandra","given":"Siddharth"},{"family":"Christensen","given":"Julia"},{"family":"Mamelund","given":"Svenn-Erik"},{"family":"Paneth","given":"Nigel"}],"issued":{"date-parts":[["2018",12,1]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(Chandra et al. 2018)</w:t>
      </w:r>
      <w:r w:rsidR="00925AAC" w:rsidRPr="00925AAC">
        <w:rPr>
          <w:rFonts w:ascii="Times New Roman" w:hAnsi="Times New Roman" w:cs="Times New Roman"/>
          <w:sz w:val="24"/>
          <w:szCs w:val="24"/>
        </w:rPr>
        <w:fldChar w:fldCharType="end"/>
      </w:r>
      <w:ins w:id="530" w:author="Miriam Hils" w:date="2022-04-12T16:09:00Z">
        <w:r w:rsidR="00321A15">
          <w:rPr>
            <w:rFonts w:ascii="Times New Roman" w:hAnsi="Times New Roman" w:cs="Times New Roman"/>
            <w:sz w:val="24"/>
            <w:szCs w:val="24"/>
          </w:rPr>
          <w:t xml:space="preserve"> – </w:t>
        </w:r>
      </w:ins>
      <w:del w:id="531" w:author="Miriam Hils" w:date="2022-04-08T16:49:00Z">
        <w:r w:rsidRPr="00925AAC" w:rsidDel="00911A92">
          <w:rPr>
            <w:rFonts w:ascii="Times New Roman" w:eastAsia="Times New Roman" w:hAnsi="Times New Roman" w:cs="Times New Roman"/>
            <w:color w:val="00112B"/>
            <w:sz w:val="24"/>
            <w:szCs w:val="24"/>
          </w:rPr>
          <w:delText>–,</w:delText>
        </w:r>
      </w:del>
      <w:del w:id="532" w:author="Miriam Hils" w:date="2022-04-12T16:09:00Z">
        <w:r w:rsidRPr="00925AAC" w:rsidDel="00321A15">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 xml:space="preserve">due to the disproportionately </w:t>
      </w:r>
      <w:r w:rsidRPr="00925AAC">
        <w:rPr>
          <w:rFonts w:ascii="Times New Roman" w:eastAsia="Times New Roman" w:hAnsi="Times New Roman" w:cs="Times New Roman"/>
          <w:color w:val="00112B"/>
          <w:sz w:val="24"/>
          <w:szCs w:val="24"/>
          <w:highlight w:val="white"/>
        </w:rPr>
        <w:t xml:space="preserve">increased morbidity </w:t>
      </w:r>
      <w:del w:id="533" w:author="Miriam Hils" w:date="2022-04-08T16:50:00Z">
        <w:r w:rsidRPr="00925AAC" w:rsidDel="00911A92">
          <w:rPr>
            <w:rFonts w:ascii="Times New Roman" w:eastAsia="Times New Roman" w:hAnsi="Times New Roman" w:cs="Times New Roman"/>
            <w:color w:val="00112B"/>
            <w:sz w:val="24"/>
            <w:szCs w:val="24"/>
            <w:highlight w:val="white"/>
          </w:rPr>
          <w:delText xml:space="preserve">of </w:delText>
        </w:r>
      </w:del>
      <w:ins w:id="534" w:author="Miriam Hils" w:date="2022-04-08T16:50:00Z">
        <w:r w:rsidR="00911A92">
          <w:rPr>
            <w:rFonts w:ascii="Times New Roman" w:eastAsia="Times New Roman" w:hAnsi="Times New Roman" w:cs="Times New Roman"/>
            <w:color w:val="00112B"/>
            <w:sz w:val="24"/>
            <w:szCs w:val="24"/>
            <w:highlight w:val="white"/>
          </w:rPr>
          <w:t>among</w:t>
        </w:r>
        <w:r w:rsidR="00911A92" w:rsidRPr="00925AAC">
          <w:rPr>
            <w:rFonts w:ascii="Times New Roman" w:eastAsia="Times New Roman" w:hAnsi="Times New Roman" w:cs="Times New Roman"/>
            <w:color w:val="00112B"/>
            <w:sz w:val="24"/>
            <w:szCs w:val="24"/>
            <w:highlight w:val="white"/>
          </w:rPr>
          <w:t xml:space="preserve"> </w:t>
        </w:r>
      </w:ins>
      <w:r w:rsidRPr="00925AAC">
        <w:rPr>
          <w:rFonts w:ascii="Times New Roman" w:eastAsia="Times New Roman" w:hAnsi="Times New Roman" w:cs="Times New Roman"/>
          <w:color w:val="00112B"/>
          <w:sz w:val="24"/>
          <w:szCs w:val="24"/>
          <w:highlight w:val="white"/>
        </w:rPr>
        <w:t xml:space="preserve">people of reproductive age, but also </w:t>
      </w:r>
      <w:del w:id="535" w:author="Miriam Hils" w:date="2022-04-08T16:50:00Z">
        <w:r w:rsidRPr="00925AAC" w:rsidDel="00911A92">
          <w:rPr>
            <w:rFonts w:ascii="Times New Roman" w:eastAsia="Times New Roman" w:hAnsi="Times New Roman" w:cs="Times New Roman"/>
            <w:color w:val="00112B"/>
            <w:sz w:val="24"/>
            <w:szCs w:val="24"/>
            <w:highlight w:val="white"/>
          </w:rPr>
          <w:delText>because of</w:delText>
        </w:r>
      </w:del>
      <w:ins w:id="536" w:author="Miriam Hils" w:date="2022-04-08T16:50:00Z">
        <w:r w:rsidR="00911A92">
          <w:rPr>
            <w:rFonts w:ascii="Times New Roman" w:eastAsia="Times New Roman" w:hAnsi="Times New Roman" w:cs="Times New Roman"/>
            <w:color w:val="00112B"/>
            <w:sz w:val="24"/>
            <w:szCs w:val="24"/>
            <w:highlight w:val="white"/>
          </w:rPr>
          <w:t>due to</w:t>
        </w:r>
      </w:ins>
      <w:r w:rsidRPr="00925AAC">
        <w:rPr>
          <w:rFonts w:ascii="Times New Roman" w:eastAsia="Times New Roman" w:hAnsi="Times New Roman" w:cs="Times New Roman"/>
          <w:color w:val="00112B"/>
          <w:sz w:val="24"/>
          <w:szCs w:val="24"/>
          <w:highlight w:val="white"/>
        </w:rPr>
        <w:t xml:space="preserve"> </w:t>
      </w:r>
      <w:del w:id="537" w:author="Miriam Hils" w:date="2022-04-08T16:50:00Z">
        <w:r w:rsidRPr="00925AAC" w:rsidDel="00911A92">
          <w:rPr>
            <w:rFonts w:ascii="Times New Roman" w:eastAsia="Times New Roman" w:hAnsi="Times New Roman" w:cs="Times New Roman"/>
            <w:color w:val="00112B"/>
            <w:sz w:val="24"/>
            <w:szCs w:val="24"/>
            <w:highlight w:val="white"/>
          </w:rPr>
          <w:delText xml:space="preserve">the </w:delText>
        </w:r>
      </w:del>
      <w:ins w:id="538" w:author="Miriam Hils" w:date="2022-04-08T16:50:00Z">
        <w:r w:rsidR="00911A92">
          <w:rPr>
            <w:rFonts w:ascii="Times New Roman" w:eastAsia="Times New Roman" w:hAnsi="Times New Roman" w:cs="Times New Roman"/>
            <w:color w:val="00112B"/>
            <w:sz w:val="24"/>
            <w:szCs w:val="24"/>
            <w:highlight w:val="white"/>
          </w:rPr>
          <w:t>a</w:t>
        </w:r>
        <w:r w:rsidR="00911A92" w:rsidRPr="00925AAC">
          <w:rPr>
            <w:rFonts w:ascii="Times New Roman" w:eastAsia="Times New Roman" w:hAnsi="Times New Roman" w:cs="Times New Roman"/>
            <w:color w:val="00112B"/>
            <w:sz w:val="24"/>
            <w:szCs w:val="24"/>
            <w:highlight w:val="white"/>
          </w:rPr>
          <w:t xml:space="preserve"> </w:t>
        </w:r>
      </w:ins>
      <w:r w:rsidRPr="00925AAC">
        <w:rPr>
          <w:rFonts w:ascii="Times New Roman" w:eastAsia="Times New Roman" w:hAnsi="Times New Roman" w:cs="Times New Roman"/>
          <w:color w:val="00112B"/>
          <w:sz w:val="24"/>
          <w:szCs w:val="24"/>
          <w:highlight w:val="white"/>
        </w:rPr>
        <w:t>deceleration in conceptions</w:t>
      </w:r>
      <w:del w:id="539" w:author="Miriam Hils" w:date="2022-04-08T16:50:00Z">
        <w:r w:rsidRPr="00925AAC" w:rsidDel="00911A92">
          <w:rPr>
            <w:rFonts w:ascii="Times New Roman" w:eastAsia="Times New Roman" w:hAnsi="Times New Roman" w:cs="Times New Roman"/>
            <w:color w:val="00112B"/>
            <w:sz w:val="24"/>
            <w:szCs w:val="24"/>
            <w:highlight w:val="white"/>
          </w:rPr>
          <w:delText>,</w:delText>
        </w:r>
      </w:del>
      <w:r w:rsidRPr="00925AAC">
        <w:rPr>
          <w:rFonts w:ascii="Times New Roman" w:eastAsia="Times New Roman" w:hAnsi="Times New Roman" w:cs="Times New Roman"/>
          <w:color w:val="00112B"/>
          <w:sz w:val="24"/>
          <w:szCs w:val="24"/>
          <w:highlight w:val="white"/>
        </w:rPr>
        <w:t xml:space="preserve"> in a context </w:t>
      </w:r>
      <w:del w:id="540" w:author="Miriam Hils" w:date="2022-04-08T16:50:00Z">
        <w:r w:rsidRPr="00925AAC" w:rsidDel="00911A92">
          <w:rPr>
            <w:rFonts w:ascii="Times New Roman" w:eastAsia="Times New Roman" w:hAnsi="Times New Roman" w:cs="Times New Roman"/>
            <w:color w:val="00112B"/>
            <w:sz w:val="24"/>
            <w:szCs w:val="24"/>
            <w:highlight w:val="white"/>
          </w:rPr>
          <w:delText xml:space="preserve">of </w:delText>
        </w:r>
      </w:del>
      <w:ins w:id="541" w:author="Miriam Hils" w:date="2022-04-08T16:50:00Z">
        <w:r w:rsidR="00911A92">
          <w:rPr>
            <w:rFonts w:ascii="Times New Roman" w:eastAsia="Times New Roman" w:hAnsi="Times New Roman" w:cs="Times New Roman"/>
            <w:color w:val="00112B"/>
            <w:sz w:val="24"/>
            <w:szCs w:val="24"/>
            <w:highlight w:val="white"/>
          </w:rPr>
          <w:t>characterized by</w:t>
        </w:r>
        <w:r w:rsidR="00911A92" w:rsidRPr="00925AAC">
          <w:rPr>
            <w:rFonts w:ascii="Times New Roman" w:eastAsia="Times New Roman" w:hAnsi="Times New Roman" w:cs="Times New Roman"/>
            <w:color w:val="00112B"/>
            <w:sz w:val="24"/>
            <w:szCs w:val="24"/>
            <w:highlight w:val="white"/>
          </w:rPr>
          <w:t xml:space="preserve"> </w:t>
        </w:r>
      </w:ins>
      <w:r w:rsidRPr="00925AAC">
        <w:rPr>
          <w:rFonts w:ascii="Times New Roman" w:eastAsia="Times New Roman" w:hAnsi="Times New Roman" w:cs="Times New Roman"/>
          <w:color w:val="00112B"/>
          <w:sz w:val="24"/>
          <w:szCs w:val="24"/>
          <w:highlight w:val="white"/>
        </w:rPr>
        <w:t>social isolation and fear of the virus.</w:t>
      </w:r>
    </w:p>
    <w:p w14:paraId="00000033" w14:textId="1B6A94CC"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More recent historical episodes </w:t>
      </w:r>
      <w:ins w:id="542" w:author="Miriam Hils" w:date="2022-04-08T16:50:00Z">
        <w:r w:rsidR="00911A92">
          <w:rPr>
            <w:rFonts w:ascii="Times New Roman" w:eastAsia="Times New Roman" w:hAnsi="Times New Roman" w:cs="Times New Roman"/>
            <w:color w:val="00112B"/>
            <w:sz w:val="24"/>
            <w:szCs w:val="24"/>
          </w:rPr>
          <w:t>hav</w:t>
        </w:r>
      </w:ins>
      <w:ins w:id="543" w:author="Miriam Hils" w:date="2022-04-08T16:51:00Z">
        <w:r w:rsidR="00911A92">
          <w:rPr>
            <w:rFonts w:ascii="Times New Roman" w:eastAsia="Times New Roman" w:hAnsi="Times New Roman" w:cs="Times New Roman"/>
            <w:color w:val="00112B"/>
            <w:sz w:val="24"/>
            <w:szCs w:val="24"/>
          </w:rPr>
          <w:t xml:space="preserve">e </w:t>
        </w:r>
      </w:ins>
      <w:r w:rsidRPr="00925AAC">
        <w:rPr>
          <w:rFonts w:ascii="Times New Roman" w:eastAsia="Times New Roman" w:hAnsi="Times New Roman" w:cs="Times New Roman"/>
          <w:color w:val="00112B"/>
          <w:sz w:val="24"/>
          <w:szCs w:val="24"/>
        </w:rPr>
        <w:t xml:space="preserve">reinforced the hypothesis </w:t>
      </w:r>
      <w:del w:id="544" w:author="Miriam Hils" w:date="2022-04-08T16:51:00Z">
        <w:r w:rsidRPr="00925AAC" w:rsidDel="00911A92">
          <w:rPr>
            <w:rFonts w:ascii="Times New Roman" w:eastAsia="Times New Roman" w:hAnsi="Times New Roman" w:cs="Times New Roman"/>
            <w:color w:val="00112B"/>
            <w:sz w:val="24"/>
            <w:szCs w:val="24"/>
          </w:rPr>
          <w:delText>of the</w:delText>
        </w:r>
      </w:del>
      <w:ins w:id="545" w:author="Miriam Hils" w:date="2022-04-08T16:51:00Z">
        <w:r w:rsidR="00911A92">
          <w:rPr>
            <w:rFonts w:ascii="Times New Roman" w:eastAsia="Times New Roman" w:hAnsi="Times New Roman" w:cs="Times New Roman"/>
            <w:color w:val="00112B"/>
            <w:sz w:val="24"/>
            <w:szCs w:val="24"/>
          </w:rPr>
          <w:t>that there is a</w:t>
        </w:r>
      </w:ins>
      <w:r w:rsidRPr="00925AAC">
        <w:rPr>
          <w:rFonts w:ascii="Times New Roman" w:eastAsia="Times New Roman" w:hAnsi="Times New Roman" w:cs="Times New Roman"/>
          <w:color w:val="00112B"/>
          <w:sz w:val="24"/>
          <w:szCs w:val="24"/>
        </w:rPr>
        <w:t xml:space="preserve"> connection between perceived uncertainty and </w:t>
      </w:r>
      <w:ins w:id="546" w:author="Miriam Hils" w:date="2022-04-08T16:51:00Z">
        <w:r w:rsidR="00911A92">
          <w:rPr>
            <w:rFonts w:ascii="Times New Roman" w:eastAsia="Times New Roman" w:hAnsi="Times New Roman" w:cs="Times New Roman"/>
            <w:color w:val="00112B"/>
            <w:sz w:val="24"/>
            <w:szCs w:val="24"/>
          </w:rPr>
          <w:t xml:space="preserve">a </w:t>
        </w:r>
      </w:ins>
      <w:r w:rsidRPr="00925AAC">
        <w:rPr>
          <w:rFonts w:ascii="Times New Roman" w:eastAsia="Times New Roman" w:hAnsi="Times New Roman" w:cs="Times New Roman"/>
          <w:color w:val="00112B"/>
          <w:sz w:val="24"/>
          <w:szCs w:val="24"/>
        </w:rPr>
        <w:t>temporary</w:t>
      </w:r>
      <w:ins w:id="547" w:author="Miriam Hils" w:date="2022-04-08T16:51:00Z">
        <w:r w:rsidR="00911A92">
          <w:rPr>
            <w:rFonts w:ascii="Times New Roman" w:eastAsia="Times New Roman" w:hAnsi="Times New Roman" w:cs="Times New Roman"/>
            <w:color w:val="00112B"/>
            <w:sz w:val="24"/>
            <w:szCs w:val="24"/>
          </w:rPr>
          <w:t xml:space="preserve"> decline in</w:t>
        </w:r>
      </w:ins>
      <w:r w:rsidRPr="00925AAC">
        <w:rPr>
          <w:rFonts w:ascii="Times New Roman" w:eastAsia="Times New Roman" w:hAnsi="Times New Roman" w:cs="Times New Roman"/>
          <w:color w:val="00112B"/>
          <w:sz w:val="24"/>
          <w:szCs w:val="24"/>
        </w:rPr>
        <w:t xml:space="preserve"> fertility</w:t>
      </w:r>
      <w:del w:id="548" w:author="Miriam Hils" w:date="2022-04-08T16:52:00Z">
        <w:r w:rsidRPr="00925AAC" w:rsidDel="00911A92">
          <w:rPr>
            <w:rFonts w:ascii="Times New Roman" w:eastAsia="Times New Roman" w:hAnsi="Times New Roman" w:cs="Times New Roman"/>
            <w:color w:val="00112B"/>
            <w:sz w:val="24"/>
            <w:szCs w:val="24"/>
          </w:rPr>
          <w:delText xml:space="preserve"> decline</w:delText>
        </w:r>
      </w:del>
      <w:r w:rsidRPr="00925AAC">
        <w:rPr>
          <w:rFonts w:ascii="Times New Roman" w:eastAsia="Times New Roman" w:hAnsi="Times New Roman" w:cs="Times New Roman"/>
          <w:color w:val="00112B"/>
          <w:sz w:val="24"/>
          <w:szCs w:val="24"/>
        </w:rPr>
        <w:t xml:space="preserve">. </w:t>
      </w:r>
      <w:del w:id="549" w:author="Miriam Hils" w:date="2022-04-08T16:52:00Z">
        <w:r w:rsidRPr="00925AAC" w:rsidDel="00911A92">
          <w:rPr>
            <w:rFonts w:ascii="Times New Roman" w:eastAsia="Times New Roman" w:hAnsi="Times New Roman" w:cs="Times New Roman"/>
            <w:color w:val="00112B"/>
            <w:sz w:val="24"/>
            <w:szCs w:val="24"/>
          </w:rPr>
          <w:delText>Mainly,</w:delText>
        </w:r>
      </w:del>
      <w:ins w:id="550" w:author="Miriam Hils" w:date="2022-04-08T16:52:00Z">
        <w:r w:rsidR="00911A92">
          <w:rPr>
            <w:rFonts w:ascii="Times New Roman" w:eastAsia="Times New Roman" w:hAnsi="Times New Roman" w:cs="Times New Roman"/>
            <w:color w:val="00112B"/>
            <w:sz w:val="24"/>
            <w:szCs w:val="24"/>
          </w:rPr>
          <w:t>In particular,</w:t>
        </w:r>
      </w:ins>
      <w:r w:rsidRPr="00925AAC">
        <w:rPr>
          <w:rFonts w:ascii="Times New Roman" w:eastAsia="Times New Roman" w:hAnsi="Times New Roman" w:cs="Times New Roman"/>
          <w:color w:val="00112B"/>
          <w:sz w:val="24"/>
          <w:szCs w:val="24"/>
        </w:rPr>
        <w:t xml:space="preserve"> </w:t>
      </w:r>
      <w:ins w:id="551" w:author="Miriam Hils" w:date="2022-04-08T16:53:00Z">
        <w:r w:rsidR="000F26D1">
          <w:rPr>
            <w:rFonts w:ascii="Times New Roman" w:eastAsia="Times New Roman" w:hAnsi="Times New Roman" w:cs="Times New Roman"/>
            <w:color w:val="00112B"/>
            <w:sz w:val="24"/>
            <w:szCs w:val="24"/>
          </w:rPr>
          <w:t xml:space="preserve">fertility </w:t>
        </w:r>
      </w:ins>
      <w:ins w:id="552" w:author="Miriam Hils" w:date="2022-04-08T16:57:00Z">
        <w:r w:rsidR="000F26D1">
          <w:rPr>
            <w:rFonts w:ascii="Times New Roman" w:eastAsia="Times New Roman" w:hAnsi="Times New Roman" w:cs="Times New Roman"/>
            <w:color w:val="00112B"/>
            <w:sz w:val="24"/>
            <w:szCs w:val="24"/>
          </w:rPr>
          <w:t>was found to have decreased</w:t>
        </w:r>
      </w:ins>
      <w:ins w:id="553" w:author="Miriam Hils" w:date="2022-04-08T16:53:00Z">
        <w:r w:rsidR="000F26D1">
          <w:rPr>
            <w:rFonts w:ascii="Times New Roman" w:eastAsia="Times New Roman" w:hAnsi="Times New Roman" w:cs="Times New Roman"/>
            <w:color w:val="00112B"/>
            <w:sz w:val="24"/>
            <w:szCs w:val="24"/>
          </w:rPr>
          <w:t xml:space="preserve"> following </w:t>
        </w:r>
      </w:ins>
      <w:r w:rsidRPr="00925AAC">
        <w:rPr>
          <w:rFonts w:ascii="Times New Roman" w:eastAsia="Times New Roman" w:hAnsi="Times New Roman" w:cs="Times New Roman"/>
          <w:color w:val="00112B"/>
          <w:sz w:val="24"/>
          <w:szCs w:val="24"/>
        </w:rPr>
        <w:t xml:space="preserve">the </w:t>
      </w:r>
      <w:del w:id="554" w:author="Miriam Hils" w:date="2022-04-08T16:52:00Z">
        <w:r w:rsidRPr="00925AAC" w:rsidDel="00911A92">
          <w:rPr>
            <w:rFonts w:ascii="Times New Roman" w:eastAsia="Times New Roman" w:hAnsi="Times New Roman" w:cs="Times New Roman"/>
            <w:color w:val="00112B"/>
            <w:sz w:val="24"/>
            <w:szCs w:val="24"/>
          </w:rPr>
          <w:delText xml:space="preserve">2008-2009 </w:delText>
        </w:r>
      </w:del>
      <w:r w:rsidRPr="00925AAC">
        <w:rPr>
          <w:rFonts w:ascii="Times New Roman" w:eastAsia="Times New Roman" w:hAnsi="Times New Roman" w:cs="Times New Roman"/>
          <w:color w:val="00112B"/>
          <w:sz w:val="24"/>
          <w:szCs w:val="24"/>
        </w:rPr>
        <w:t>Great Recession</w:t>
      </w:r>
      <w:ins w:id="555" w:author="Miriam Hils" w:date="2022-04-08T16:52:00Z">
        <w:r w:rsidR="00911A92">
          <w:rPr>
            <w:rFonts w:ascii="Times New Roman" w:eastAsia="Times New Roman" w:hAnsi="Times New Roman" w:cs="Times New Roman"/>
            <w:color w:val="00112B"/>
            <w:sz w:val="24"/>
            <w:szCs w:val="24"/>
          </w:rPr>
          <w:t xml:space="preserve"> of </w:t>
        </w:r>
        <w:r w:rsidR="00911A92" w:rsidRPr="00925AAC">
          <w:rPr>
            <w:rFonts w:ascii="Times New Roman" w:eastAsia="Times New Roman" w:hAnsi="Times New Roman" w:cs="Times New Roman"/>
            <w:color w:val="00112B"/>
            <w:sz w:val="24"/>
            <w:szCs w:val="24"/>
          </w:rPr>
          <w:t>2008-2009</w:t>
        </w:r>
      </w:ins>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{"citationID":"LwE1yAN4","properties":{"formattedCitation":"(Tom\\uc0\\u225{}\\uc0\\u353{} Sobotka, Skirbekk, and Philipov 2011; Comolli 2021; D. Schneider 2017)","plainCitation":"(Tomáš Sobotka, Skirbekk, and Philipov 2011; Comolli 2021; D. Schneider 2017)","noteIndex":0},"citationItems":[{"id":2474,"uris":["http://zotero.org/users/7072385/items/FCM5VJA2"],"itemData":{"id":2474,"type":"article-journal","container-title":"Population and Development Review","DOI":"10.1111/j.1728-4457.2011.00411.x","ISSN":"00987921","issue":"2","language":"en","page":"267-306","source":"DOI.org (Crossref)","title":"Economic Recession and Fertility in the Developed World","volume":"37","author":[{"family":"Sobotka","given":"Tomáš"},{"family":"Skirbekk","given":"Vegard"},{"family":"Philipov","given":"Dimiter"}],"issued":{"date-parts":[["2011",6]]}}},{"id":2491,"uris":["http://zotero.org/users/7072385/items/KLFN9L4P"],"itemData":{"id":2491,"type":"article-journal","container-title":"Advances in Life Course Research","DOI":"10.1016/j.alcr.2021.100405","ISSN":"10402608","journalAbbreviation":"Advances in Life Course Research","language":"en","source":"DOI.org (Crossref)","title":"Resources, aspirations and first births during the Great Recession","URL":"https://linkinghub.elsevier.com/retrieve/pii/S1040260821000046","volume":"48","author":[{"family":"Comolli","given":"Chiara"}],"accessed":{"date-parts":[["2022",3,9]]},"issued":{"date-parts":[["2021"]]}}},{"id":2530,"uris":["http://zotero.org/users/7072385/items/VDLB39JB"],"itemData":{"id":2530,"type":"article-journal","container-title":"RSF: The Russell Sage Foundation Journal of the Social Sciences","DOI":"10.7758/rsf.2017.3.3.06","ISSN":"23778253","issue":"3","journalAbbreviation":"RSF: The Russell Sage Foundation Journal of the Social Sciences","page":"126","source":"DOI.org (Crossref)","title":"Non-marital and Teen Fertility and Contraception During the Great Recession","volume":"3","author":[{"family":"Schneider","given":"Daniel"}],"issued":{"date-parts":[["2017"]]}}}],"schema":"https://github.com/citation-style-language/schema/raw/master/csl-citation.json"}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(Tomáš Sobotka, Skirbekk, and Philipov 2011; Comolli 2021; D. Schneider 2017)</w:t>
      </w:r>
      <w:r w:rsidR="00925AAC" w:rsidRPr="00925AAC">
        <w:rPr>
          <w:rFonts w:ascii="Times New Roman" w:hAnsi="Times New Roman" w:cs="Times New Roman"/>
          <w:sz w:val="24"/>
          <w:szCs w:val="24"/>
        </w:rPr>
        <w:fldChar w:fldCharType="end"/>
      </w:r>
      <w:ins w:id="556" w:author="Miriam Hils" w:date="2022-04-08T16:53:00Z">
        <w:r w:rsidR="000F26D1">
          <w:rPr>
            <w:rFonts w:ascii="Times New Roman" w:eastAsia="Times New Roman" w:hAnsi="Times New Roman" w:cs="Times New Roman"/>
            <w:color w:val="00112B"/>
            <w:sz w:val="24"/>
            <w:szCs w:val="24"/>
          </w:rPr>
          <w:t>.</w:t>
        </w:r>
      </w:ins>
      <w:del w:id="557" w:author="Miriam Hils" w:date="2022-04-08T16:53:00Z">
        <w:r w:rsidRPr="00925AAC" w:rsidDel="000F26D1">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del w:id="558" w:author="Miriam Hils" w:date="2022-04-08T16:53:00Z">
        <w:r w:rsidRPr="00925AAC" w:rsidDel="000F26D1">
          <w:rPr>
            <w:rFonts w:ascii="Times New Roman" w:eastAsia="Times New Roman" w:hAnsi="Times New Roman" w:cs="Times New Roman"/>
            <w:color w:val="00112B"/>
            <w:sz w:val="24"/>
            <w:szCs w:val="24"/>
          </w:rPr>
          <w:delText>a context that fostered</w:delText>
        </w:r>
      </w:del>
      <w:ins w:id="559" w:author="Miriam Hils" w:date="2022-04-12T16:11:00Z">
        <w:r w:rsidR="00321A15">
          <w:rPr>
            <w:rFonts w:ascii="Times New Roman" w:eastAsia="Times New Roman" w:hAnsi="Times New Roman" w:cs="Times New Roman"/>
            <w:color w:val="00112B"/>
            <w:sz w:val="24"/>
            <w:szCs w:val="24"/>
          </w:rPr>
          <w:t>These experiences</w:t>
        </w:r>
      </w:ins>
      <w:ins w:id="560" w:author="Miriam Hils" w:date="2022-04-08T16:53:00Z">
        <w:r w:rsidR="000F26D1">
          <w:rPr>
            <w:rFonts w:ascii="Times New Roman" w:eastAsia="Times New Roman" w:hAnsi="Times New Roman" w:cs="Times New Roman"/>
            <w:color w:val="00112B"/>
            <w:sz w:val="24"/>
            <w:szCs w:val="24"/>
          </w:rPr>
          <w:t xml:space="preserve"> led to the develop</w:t>
        </w:r>
      </w:ins>
      <w:ins w:id="561" w:author="Miriam Hils" w:date="2022-04-08T16:54:00Z">
        <w:r w:rsidR="000F26D1">
          <w:rPr>
            <w:rFonts w:ascii="Times New Roman" w:eastAsia="Times New Roman" w:hAnsi="Times New Roman" w:cs="Times New Roman"/>
            <w:color w:val="00112B"/>
            <w:sz w:val="24"/>
            <w:szCs w:val="24"/>
          </w:rPr>
          <w:t>ment of</w:t>
        </w:r>
      </w:ins>
      <w:r w:rsidRPr="00925AAC">
        <w:rPr>
          <w:rFonts w:ascii="Times New Roman" w:eastAsia="Times New Roman" w:hAnsi="Times New Roman" w:cs="Times New Roman"/>
          <w:color w:val="00112B"/>
          <w:sz w:val="24"/>
          <w:szCs w:val="24"/>
        </w:rPr>
        <w:t xml:space="preserve"> different theories </w:t>
      </w:r>
      <w:del w:id="562" w:author="Miriam Hils" w:date="2022-04-08T16:55:00Z">
        <w:r w:rsidRPr="00925AAC" w:rsidDel="000F26D1">
          <w:rPr>
            <w:rFonts w:ascii="Times New Roman" w:eastAsia="Times New Roman" w:hAnsi="Times New Roman" w:cs="Times New Roman"/>
            <w:color w:val="00112B"/>
            <w:sz w:val="24"/>
            <w:szCs w:val="24"/>
          </w:rPr>
          <w:delText xml:space="preserve">on </w:delText>
        </w:r>
      </w:del>
      <w:ins w:id="563" w:author="Miriam Hils" w:date="2022-04-08T16:55:00Z">
        <w:r w:rsidR="000F26D1">
          <w:rPr>
            <w:rFonts w:ascii="Times New Roman" w:eastAsia="Times New Roman" w:hAnsi="Times New Roman" w:cs="Times New Roman"/>
            <w:color w:val="00112B"/>
            <w:sz w:val="24"/>
            <w:szCs w:val="24"/>
          </w:rPr>
          <w:t>regarding</w:t>
        </w:r>
        <w:r w:rsidR="000F26D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the emotional pathways that may underlie the relationship</w:t>
      </w:r>
      <w:r w:rsidRPr="00925AAC">
        <w:rPr>
          <w:rFonts w:ascii="Times New Roman" w:eastAsia="Times New Roman" w:hAnsi="Times New Roman" w:cs="Times New Roman"/>
          <w:b/>
          <w:color w:val="00112B"/>
          <w:sz w:val="24"/>
          <w:szCs w:val="24"/>
        </w:rPr>
        <w:t xml:space="preserve"> </w:t>
      </w:r>
      <w:r w:rsidRPr="00925AAC">
        <w:rPr>
          <w:rFonts w:ascii="Times New Roman" w:eastAsia="Times New Roman" w:hAnsi="Times New Roman" w:cs="Times New Roman"/>
          <w:color w:val="00112B"/>
          <w:sz w:val="24"/>
          <w:szCs w:val="24"/>
        </w:rPr>
        <w:t>between disasters and fertility preferences</w:t>
      </w:r>
      <w:ins w:id="564" w:author="Miriam Hils" w:date="2022-04-08T16:59:00Z">
        <w:r w:rsidR="00975B80">
          <w:rPr>
            <w:rFonts w:ascii="Times New Roman" w:eastAsia="Times New Roman" w:hAnsi="Times New Roman" w:cs="Times New Roman"/>
            <w:color w:val="00112B"/>
            <w:sz w:val="24"/>
            <w:szCs w:val="24"/>
          </w:rPr>
          <w:t>;</w:t>
        </w:r>
      </w:ins>
      <w:del w:id="565" w:author="Miriam Hils" w:date="2022-04-08T16:59:00Z">
        <w:r w:rsidRPr="00925AAC" w:rsidDel="00975B80">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ins w:id="566" w:author="Miriam Hils" w:date="2022-04-08T16:55:00Z">
        <w:r w:rsidR="000F26D1">
          <w:rPr>
            <w:rFonts w:ascii="Times New Roman" w:eastAsia="Times New Roman" w:hAnsi="Times New Roman" w:cs="Times New Roman"/>
            <w:color w:val="00112B"/>
            <w:sz w:val="24"/>
            <w:szCs w:val="24"/>
          </w:rPr>
          <w:t xml:space="preserve">and </w:t>
        </w:r>
      </w:ins>
      <w:r w:rsidRPr="00925AAC">
        <w:rPr>
          <w:rFonts w:ascii="Times New Roman" w:eastAsia="Times New Roman" w:hAnsi="Times New Roman" w:cs="Times New Roman"/>
          <w:color w:val="00112B"/>
          <w:sz w:val="24"/>
          <w:szCs w:val="24"/>
        </w:rPr>
        <w:t>highlighted the relevance of subjective well-being</w:t>
      </w:r>
      <w:ins w:id="567" w:author="Miriam Hils" w:date="2022-04-08T16:56:00Z">
        <w:r w:rsidR="000F26D1">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t>
      </w:r>
      <w:del w:id="568" w:author="Miriam Hils" w:date="2022-04-08T16:56:00Z">
        <w:r w:rsidRPr="00925AAC" w:rsidDel="000F26D1">
          <w:rPr>
            <w:rFonts w:ascii="Times New Roman" w:eastAsia="Times New Roman" w:hAnsi="Times New Roman" w:cs="Times New Roman"/>
            <w:color w:val="00112B"/>
            <w:sz w:val="24"/>
            <w:szCs w:val="24"/>
          </w:rPr>
          <w:delText>as a channel, and the central role that</w:delText>
        </w:r>
      </w:del>
      <w:ins w:id="569" w:author="Miriam Hils" w:date="2022-04-08T16:56:00Z">
        <w:r w:rsidR="000F26D1">
          <w:rPr>
            <w:rFonts w:ascii="Times New Roman" w:eastAsia="Times New Roman" w:hAnsi="Times New Roman" w:cs="Times New Roman"/>
            <w:color w:val="00112B"/>
            <w:sz w:val="24"/>
            <w:szCs w:val="24"/>
          </w:rPr>
          <w:t xml:space="preserve">and </w:t>
        </w:r>
      </w:ins>
      <w:ins w:id="570" w:author="Miriam Hils" w:date="2022-04-08T16:59:00Z">
        <w:r w:rsidR="00975B80">
          <w:rPr>
            <w:rFonts w:ascii="Times New Roman" w:eastAsia="Times New Roman" w:hAnsi="Times New Roman" w:cs="Times New Roman"/>
            <w:color w:val="00112B"/>
            <w:sz w:val="24"/>
            <w:szCs w:val="24"/>
          </w:rPr>
          <w:t xml:space="preserve">especially </w:t>
        </w:r>
      </w:ins>
      <w:ins w:id="571" w:author="Miriam Hils" w:date="2022-04-08T16:56:00Z">
        <w:r w:rsidR="000F26D1">
          <w:rPr>
            <w:rFonts w:ascii="Times New Roman" w:eastAsia="Times New Roman" w:hAnsi="Times New Roman" w:cs="Times New Roman"/>
            <w:color w:val="00112B"/>
            <w:sz w:val="24"/>
            <w:szCs w:val="24"/>
          </w:rPr>
          <w:t>of</w:t>
        </w:r>
      </w:ins>
      <w:r w:rsidRPr="00925AAC">
        <w:rPr>
          <w:rFonts w:ascii="Times New Roman" w:eastAsia="Times New Roman" w:hAnsi="Times New Roman" w:cs="Times New Roman"/>
          <w:color w:val="00112B"/>
          <w:sz w:val="24"/>
          <w:szCs w:val="24"/>
        </w:rPr>
        <w:t xml:space="preserve"> uncertainty and anxiety</w:t>
      </w:r>
      <w:ins w:id="572" w:author="Miriam Hils" w:date="2022-04-08T16:56:00Z">
        <w:r w:rsidR="000F26D1">
          <w:rPr>
            <w:rFonts w:ascii="Times New Roman" w:eastAsia="Times New Roman" w:hAnsi="Times New Roman" w:cs="Times New Roman"/>
            <w:color w:val="00112B"/>
            <w:sz w:val="24"/>
            <w:szCs w:val="24"/>
          </w:rPr>
          <w:t xml:space="preserve">, in fertility decision-making </w:t>
        </w:r>
      </w:ins>
      <w:del w:id="573" w:author="Miriam Hils" w:date="2022-04-08T16:56:00Z">
        <w:r w:rsidRPr="00925AAC" w:rsidDel="000F26D1">
          <w:rPr>
            <w:rFonts w:ascii="Times New Roman" w:eastAsia="Times New Roman" w:hAnsi="Times New Roman" w:cs="Times New Roman"/>
            <w:color w:val="00112B"/>
            <w:sz w:val="24"/>
            <w:szCs w:val="24"/>
          </w:rPr>
          <w:delText xml:space="preserve"> play </w:delText>
        </w:r>
      </w:del>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{"citationID":"A3KV0O96","properties":{"formattedCitation":"(Comolli and Vignoli 2021; Nitsche and Lee 2021; Vignoli, Mencarini, and Alderotti 2020; Vignoli et al. 2022)","plainCitation":"(Comolli and Vignoli 2021; Nitsche and Lee 2021; Vignoli, Mencarini, and Alderotti 2020; Vignoli et al. 2022)","noteIndex":0},"citationItems":[{"id":2490,"uris":["http://zotero.org/users/7072385/items/NV86UN4V"],"itemData":{"id":2490,"type":"article-journal","abstract":"Abstract\n            Many previous studies have documented the procyclicality of fertility to business cycles or labour market indicators in Western countries. However, part of the recent fertility decline witnessed since the Great Recession has been left unexplained by traditional measures. The present study advances the notion that birth postponement might have accelerated in response to rising uncertainty, which fuelled negative expectations and declining levels of confidence about the future. To provide empirical support for the causal effect of perceived uncertainty on birth rates, we focus on Italy’s sovereign debt crisis of 2011–2012 as a natural experiment. Perceived uncertainty is measured using Google trends for the term ‘spread’—which acted as somewhat of a barometer for the crisis both in the media and everyday conversations—to capture the general public’s degree of concern about the stability of Italian public finances. A regression discontinuity in time identifies the effect of perceived uncertainty on birth rates in Italy as a drop between 1.5% and 5%, depending on model specification.","container-title":"European Sociological Review","DOI":"10.1093/esr/jcab001","ISSN":"0266-7215, 1468-2672","issue":"4","language":"en","page":"555-570","source":"DOI.org (Crossref)","title":"Spreading Uncertainty, Shrinking Birth Rates: A Natural Experiment for Italy","title-short":"Spreading Uncertainty, Shrinking Birth Rates","volume":"37","author":[{"family":"Comolli","given":"Chiara"},{"family":"Vignoli","given":"Daniele"}],"issued":{"date-parts":[["2021",7,29]]}}},{"id":2462,"uris":["http://zotero.org/users/7072385/items/W7ACR9JN"],"itemData":{"id":2462,"type":"speech","event":"Population Association of America - Annual Meeting","title":"Emotion and Fertility in Times of Disaster: Conceptualizing Fertility Responses to the COVID-19 Pandemic and Beyond","author":[{"family":"Nitsche","given":"Natalie"},{"family":"Lee","given":"Susie"}],"issued":{"date-parts":[["2021"]]}}},{"id":2470,"uris":["http://zotero.org/users/7072385/items/6HP6G45D"],"itemData":{"id":2470,"type":"article-journal","container-title":"Advances in Life Course Research","DOI":"10.1016/j.alcr.2020.100343","ISSN":"10402608","journalAbbreviation":"Advances in Life Course Research","language":"en","page":"100343","source":"DOI.org (Crossref)","title":"Is the effect of job uncertainty on fertility intentions channeled by subjective well-being?","volume":"46","author":[{"family":"Vignoli","given":"Daniele"},{"family":"Mencarini","given":"Letizia"},{"family":"Alderotti","given":"Giammarco"}],"issued":{"date-parts":[["2020",12]]}}},{"id":2469,"uris":["http://zotero.org/users/7072385/items/UA3NEYAS"],"itemData":{"id":2469,"type":"article-journal","abstract":"Abstract\n            \n              In recent years, fertility rates have declined in most wealthy countries. This phenomenon has largely been explained by focusing on the rise of economic uncertainty. We contribute to this debate by arguing that, under uncertain conditions,\n              narratives of the future\n              —i.e., socially conveyed imagined futures—impact individuals’ decision-making about childbearing. To assess this impact, we conducted (for the first time in fertility intention research) a controlled laboratory experiment in two contrasting settings: Florence (Italy,\n              N\n               = 800) and Oslo (Norway,\n              N \n              = 874). Individuals were randomly exposed to a specific positive or negative future economic scenario (treatments) and were compared with individuals who were not exposed to any scenario (control group). Participants were then asked whether they intended to have a child in the next three years. The results showed a clear\n              causal\n              impact of narratives of the future on fertility intentions among the participants. Moreover, when the actual economic condition at the macro- (country context) or micro-level (labor-market status and characteristics) was more favorable,\n              negative\n              narratives of the future played a more crucial role. Conversely, when the actual economic conditions were less favorable,\n              positive\n              narratives of the future proved especially important. We conclude that, in the era of global uncertainty, individuals respond to more than their actual situation and constraints; narratives of the future create a\n              distance experience\n              from the daily routine that plays a potent role by inhibiting or facilitating fertility decision-making.","container-title":"European Journal of Population","DOI":"10.1007/s10680-021-09602-3","ISSN":"0168-6577, 1572-9885","journalAbbreviation":"Eur J Population","language":"en","source":"DOI.org (Crossref)","title":"Narratives of the Future Affect Fertility: Evidence from a Laboratory Experiment","title-short":"Narratives of the Future Affect Fertility","URL":"https://link.springer.com/10.1007/s10680-021-09602-3","author":[{"family":"Vignoli","given":"Daniele"},{"family":"Minello","given":"Alessandra"},{"family":"Bazzani","given":"Giacomo"},{"family":"Matera","given":"Camilla"},{"family":"Rapallini","given":"Chiara"}],"accessed":{"date-parts":[["2022",3,9]]},"issued":{"date-parts":[["2022",2,7]]}}}],"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(Comolli and Vignoli 2021; Nitsche and Lee 2021; Vignoli, Mencarini, and Alderotti 2020; Vignoli et al.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34" w14:textId="3E787021"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In a separate study, </w:t>
      </w:r>
      <w:ins w:id="574" w:author="Miriam Hils" w:date="2022-04-08T17:00:00Z">
        <w:r w:rsidR="00975B80" w:rsidRPr="00925AAC">
          <w:rPr>
            <w:rFonts w:ascii="Times New Roman" w:eastAsia="Times New Roman" w:hAnsi="Times New Roman" w:cs="Times New Roman"/>
            <w:color w:val="00112B"/>
            <w:sz w:val="24"/>
            <w:szCs w:val="24"/>
          </w:rPr>
          <w:t xml:space="preserve">Sobotka et al. </w:t>
        </w:r>
        <w:r w:rsidR="00975B80">
          <w:rPr>
            <w:rFonts w:ascii="Times New Roman" w:eastAsia="Times New Roman" w:hAnsi="Times New Roman" w:cs="Times New Roman"/>
            <w:color w:val="00112B"/>
            <w:sz w:val="24"/>
            <w:szCs w:val="24"/>
          </w:rPr>
          <w:t xml:space="preserve">found that </w:t>
        </w:r>
      </w:ins>
      <w:r w:rsidRPr="00925AAC">
        <w:rPr>
          <w:rFonts w:ascii="Times New Roman" w:eastAsia="Times New Roman" w:hAnsi="Times New Roman" w:cs="Times New Roman"/>
          <w:color w:val="00112B"/>
          <w:sz w:val="24"/>
          <w:szCs w:val="24"/>
        </w:rPr>
        <w:t xml:space="preserve">the baby boom hypothesis </w:t>
      </w:r>
      <w:del w:id="575" w:author="Miriam Hils" w:date="2022-04-08T17:00:00Z">
        <w:r w:rsidRPr="00925AAC" w:rsidDel="00975B80">
          <w:rPr>
            <w:rFonts w:ascii="Times New Roman" w:eastAsia="Times New Roman" w:hAnsi="Times New Roman" w:cs="Times New Roman"/>
            <w:color w:val="00112B"/>
            <w:sz w:val="24"/>
            <w:szCs w:val="24"/>
          </w:rPr>
          <w:delText>proved to be</w:delText>
        </w:r>
      </w:del>
      <w:ins w:id="576" w:author="Miriam Hils" w:date="2022-04-08T17:00:00Z">
        <w:r w:rsidR="00975B80">
          <w:rPr>
            <w:rFonts w:ascii="Times New Roman" w:eastAsia="Times New Roman" w:hAnsi="Times New Roman" w:cs="Times New Roman"/>
            <w:color w:val="00112B"/>
            <w:sz w:val="24"/>
            <w:szCs w:val="24"/>
          </w:rPr>
          <w:t>was</w:t>
        </w:r>
      </w:ins>
      <w:r w:rsidRPr="00925AAC">
        <w:rPr>
          <w:rFonts w:ascii="Times New Roman" w:eastAsia="Times New Roman" w:hAnsi="Times New Roman" w:cs="Times New Roman"/>
          <w:color w:val="00112B"/>
          <w:sz w:val="24"/>
          <w:szCs w:val="24"/>
        </w:rPr>
        <w:t xml:space="preserve"> </w:t>
      </w:r>
      <w:del w:id="577" w:author="Miriam Hils" w:date="2022-04-08T17:00:00Z">
        <w:r w:rsidRPr="00925AAC" w:rsidDel="00975B80">
          <w:rPr>
            <w:rFonts w:ascii="Times New Roman" w:eastAsia="Times New Roman" w:hAnsi="Times New Roman" w:cs="Times New Roman"/>
            <w:color w:val="00112B"/>
            <w:sz w:val="24"/>
            <w:szCs w:val="24"/>
          </w:rPr>
          <w:delText xml:space="preserve">mainly </w:delText>
        </w:r>
      </w:del>
      <w:ins w:id="578" w:author="Miriam Hils" w:date="2022-04-08T17:00:00Z">
        <w:r w:rsidR="00975B80">
          <w:rPr>
            <w:rFonts w:ascii="Times New Roman" w:eastAsia="Times New Roman" w:hAnsi="Times New Roman" w:cs="Times New Roman"/>
            <w:color w:val="00112B"/>
            <w:sz w:val="24"/>
            <w:szCs w:val="24"/>
          </w:rPr>
          <w:t>largely</w:t>
        </w:r>
        <w:r w:rsidR="00975B80"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wrong in the 21 high-income countries</w:t>
      </w:r>
      <w:ins w:id="579" w:author="Miriam Hils" w:date="2022-04-08T17:00:00Z">
        <w:r w:rsidR="00975B80">
          <w:rPr>
            <w:rFonts w:ascii="Times New Roman" w:eastAsia="Times New Roman" w:hAnsi="Times New Roman" w:cs="Times New Roman"/>
            <w:color w:val="00112B"/>
            <w:sz w:val="24"/>
            <w:szCs w:val="24"/>
          </w:rPr>
          <w:t xml:space="preserve"> they</w:t>
        </w:r>
      </w:ins>
      <w:r w:rsidRPr="00925AAC">
        <w:rPr>
          <w:rFonts w:ascii="Times New Roman" w:eastAsia="Times New Roman" w:hAnsi="Times New Roman" w:cs="Times New Roman"/>
          <w:color w:val="00112B"/>
          <w:sz w:val="24"/>
          <w:szCs w:val="24"/>
        </w:rPr>
        <w:t xml:space="preserve"> analyzed </w:t>
      </w:r>
      <w:del w:id="580" w:author="Miriam Hils" w:date="2022-04-08T17:00:00Z">
        <w:r w:rsidRPr="00925AAC" w:rsidDel="00975B80">
          <w:rPr>
            <w:rFonts w:ascii="Times New Roman" w:eastAsia="Times New Roman" w:hAnsi="Times New Roman" w:cs="Times New Roman"/>
            <w:color w:val="00112B"/>
            <w:sz w:val="24"/>
            <w:szCs w:val="24"/>
          </w:rPr>
          <w:delText xml:space="preserve">by Sobotka et al. </w:delText>
        </w:r>
      </w:del>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{"citationID":"BBdW5Itp","properties":{"formattedCitation":"(2021)","plainCitation":"(2021)","noteIndex":0},"citationItems":[{"id":2475,"uris":["http://zotero.org/users/7072385/items/627U48UC"],"itemData":{"id":2475,"type":"report","abstract":"Past evidence on fertility responses to external shocks, including economic recessions and the outbreaks of infectious diseases, show that people often put their childbearing plans on hold in uncertain times. We study the most recent data on monthly birth trends to analyse the initial fertility responses to the outbreak of the COVID-19 pandemic. Our research, based on new Short-Term Fertility Fluctuations (STFF) data series (https://www.humanfertility.org/cgi-bin/stff.php), embedded in the Human Fertility Database (HFD), shows the initial signs of the expected “birth recession”. Monthly number of births in many countries fell sharply between October 2020 and the most recent month observed, often bringing about a clear reversal of the previous trend. Across 17 countries with lower fluctuations in births, the number of births fell on average by 5.1% in November 2020, 6.5% in December 2020 and 8.9% in January 2021 when compared with the same month of the previous year. Spain sustained the sharpest drop in the number of births among the analysed countries, with the number of births plummeting by 20% in December 2020 and January 2021. The combined effect of rising mortality and falling birth rates is disrupting the balance of births and deaths in many countries, pushing natural population increase to record low levels in 2020 and 2021.","genre":"preprint","note":"DOI: 10.31235/osf.io/mvy62","publisher":"SocArXiv","source":"DOI.org (Crossref)","title":"Baby bust in the wake of the COVID-19 pandemic? First results from the new STFF data series","title-short":"Baby bust in the wake of the COVID-19 pandemic?","URL":"https://osf.io/mvy62","author":[{"family":"Sobotka","given":"Tomas"},{"family":"Jasilioniene","given":"Aiva"},{"family":"Galarza","given":"Ainhoa Alustiza"},{"family":"Zeman","given":"Kryštof"},{"family":"Nemeth","given":"Laszlo"},{"family":"Jdanov","given":"Dmitri"}],"accessed":{"date-parts":[["2022",3,9]]},"issued":{"date-parts":[["2021",3,24]]}},"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del w:id="581" w:author="Miriam Hils" w:date="2022-04-08T17:01:00Z">
        <w:r w:rsidRPr="00925AAC" w:rsidDel="00975B80">
          <w:rPr>
            <w:rFonts w:ascii="Times New Roman" w:eastAsia="Times New Roman" w:hAnsi="Times New Roman" w:cs="Times New Roman"/>
            <w:color w:val="00112B"/>
            <w:sz w:val="24"/>
            <w:szCs w:val="24"/>
          </w:rPr>
          <w:delText xml:space="preserve">A </w:delText>
        </w:r>
      </w:del>
      <w:ins w:id="582" w:author="Miriam Hils" w:date="2022-04-08T17:01:00Z">
        <w:r w:rsidR="00975B80">
          <w:rPr>
            <w:rFonts w:ascii="Times New Roman" w:eastAsia="Times New Roman" w:hAnsi="Times New Roman" w:cs="Times New Roman"/>
            <w:color w:val="00112B"/>
            <w:sz w:val="24"/>
            <w:szCs w:val="24"/>
          </w:rPr>
          <w:t xml:space="preserve">The </w:t>
        </w:r>
      </w:ins>
      <w:ins w:id="583" w:author="Miriam Hils" w:date="2022-04-08T17:03:00Z">
        <w:r w:rsidR="002B2DF2">
          <w:rPr>
            <w:rFonts w:ascii="Times New Roman" w:eastAsia="Times New Roman" w:hAnsi="Times New Roman" w:cs="Times New Roman"/>
            <w:color w:val="00112B"/>
            <w:sz w:val="24"/>
            <w:szCs w:val="24"/>
          </w:rPr>
          <w:t>results indicated</w:t>
        </w:r>
      </w:ins>
      <w:ins w:id="584" w:author="Miriam Hils" w:date="2022-04-08T17:01:00Z">
        <w:r w:rsidR="00975B80">
          <w:rPr>
            <w:rFonts w:ascii="Times New Roman" w:eastAsia="Times New Roman" w:hAnsi="Times New Roman" w:cs="Times New Roman"/>
            <w:color w:val="00112B"/>
            <w:sz w:val="24"/>
            <w:szCs w:val="24"/>
          </w:rPr>
          <w:t xml:space="preserve"> that </w:t>
        </w:r>
      </w:ins>
      <w:ins w:id="585" w:author="Miriam Hils" w:date="2022-04-08T17:02:00Z">
        <w:r w:rsidR="00975B80" w:rsidRPr="00925AAC">
          <w:rPr>
            <w:rFonts w:ascii="Times New Roman" w:eastAsia="Times New Roman" w:hAnsi="Times New Roman" w:cs="Times New Roman"/>
            <w:color w:val="00112B"/>
            <w:sz w:val="24"/>
            <w:szCs w:val="24"/>
          </w:rPr>
          <w:t xml:space="preserve">in Northern </w:t>
        </w:r>
        <w:r w:rsidR="00975B80">
          <w:rPr>
            <w:rFonts w:ascii="Times New Roman" w:eastAsia="Times New Roman" w:hAnsi="Times New Roman" w:cs="Times New Roman"/>
            <w:color w:val="00112B"/>
            <w:sz w:val="24"/>
            <w:szCs w:val="24"/>
          </w:rPr>
          <w:t>H</w:t>
        </w:r>
        <w:r w:rsidR="00975B80" w:rsidRPr="00925AAC">
          <w:rPr>
            <w:rFonts w:ascii="Times New Roman" w:eastAsia="Times New Roman" w:hAnsi="Times New Roman" w:cs="Times New Roman"/>
            <w:color w:val="00112B"/>
            <w:sz w:val="24"/>
            <w:szCs w:val="24"/>
          </w:rPr>
          <w:t>emisphere</w:t>
        </w:r>
        <w:r w:rsidR="00975B80">
          <w:rPr>
            <w:rFonts w:ascii="Times New Roman" w:eastAsia="Times New Roman" w:hAnsi="Times New Roman" w:cs="Times New Roman"/>
            <w:color w:val="00112B"/>
            <w:sz w:val="24"/>
            <w:szCs w:val="24"/>
          </w:rPr>
          <w:t xml:space="preserve"> countries,</w:t>
        </w:r>
        <w:r w:rsidR="00975B80" w:rsidRPr="00925AAC">
          <w:rPr>
            <w:rFonts w:ascii="Times New Roman" w:eastAsia="Times New Roman" w:hAnsi="Times New Roman" w:cs="Times New Roman"/>
            <w:color w:val="00112B"/>
            <w:sz w:val="24"/>
            <w:szCs w:val="24"/>
          </w:rPr>
          <w:t xml:space="preserve"> </w:t>
        </w:r>
      </w:ins>
      <w:del w:id="586" w:author="Miriam Hils" w:date="2022-04-08T17:02:00Z">
        <w:r w:rsidRPr="00925AAC" w:rsidDel="00975B80">
          <w:rPr>
            <w:rFonts w:ascii="Times New Roman" w:eastAsia="Times New Roman" w:hAnsi="Times New Roman" w:cs="Times New Roman"/>
            <w:color w:val="00112B"/>
            <w:sz w:val="24"/>
            <w:szCs w:val="24"/>
          </w:rPr>
          <w:delText xml:space="preserve">widespread </w:delText>
        </w:r>
      </w:del>
      <w:r w:rsidRPr="00925AAC">
        <w:rPr>
          <w:rFonts w:ascii="Times New Roman" w:eastAsia="Times New Roman" w:hAnsi="Times New Roman" w:cs="Times New Roman"/>
          <w:color w:val="00112B"/>
          <w:sz w:val="24"/>
          <w:szCs w:val="24"/>
        </w:rPr>
        <w:t>fertility decline</w:t>
      </w:r>
      <w:ins w:id="587" w:author="Miriam Hils" w:date="2022-04-08T17:02:00Z">
        <w:r w:rsidR="00975B80">
          <w:rPr>
            <w:rFonts w:ascii="Times New Roman" w:eastAsia="Times New Roman" w:hAnsi="Times New Roman" w:cs="Times New Roman"/>
            <w:color w:val="00112B"/>
            <w:sz w:val="24"/>
            <w:szCs w:val="24"/>
          </w:rPr>
          <w:t>d</w:t>
        </w:r>
      </w:ins>
      <w:r w:rsidRPr="00925AAC">
        <w:rPr>
          <w:rFonts w:ascii="Times New Roman" w:eastAsia="Times New Roman" w:hAnsi="Times New Roman" w:cs="Times New Roman"/>
          <w:color w:val="00112B"/>
          <w:sz w:val="24"/>
          <w:szCs w:val="24"/>
        </w:rPr>
        <w:t xml:space="preserve"> between November 2020 and February 2021, approximately nine months after the onset of the pandemic</w:t>
      </w:r>
      <w:del w:id="588" w:author="Miriam Hils" w:date="2022-04-08T17:03:00Z">
        <w:r w:rsidRPr="00925AAC" w:rsidDel="00975B80">
          <w:rPr>
            <w:rFonts w:ascii="Times New Roman" w:eastAsia="Times New Roman" w:hAnsi="Times New Roman" w:cs="Times New Roman"/>
            <w:color w:val="00112B"/>
            <w:sz w:val="24"/>
            <w:szCs w:val="24"/>
          </w:rPr>
          <w:delText xml:space="preserve"> in the Northern hemisphere, was registered</w:delText>
        </w:r>
      </w:del>
      <w:r w:rsidRPr="00925AAC">
        <w:rPr>
          <w:rFonts w:ascii="Times New Roman" w:eastAsia="Times New Roman" w:hAnsi="Times New Roman" w:cs="Times New Roman"/>
          <w:color w:val="00112B"/>
          <w:sz w:val="24"/>
          <w:szCs w:val="24"/>
        </w:rPr>
        <w:t xml:space="preserve">. Compared to the same month of the previous year, the number of births dropped by an average of 5.1% in November, 6.5% in December, and 8.9% in January. </w:t>
      </w:r>
      <w:del w:id="589" w:author="Miriam Hils" w:date="2022-04-08T17:04:00Z">
        <w:r w:rsidRPr="00925AAC" w:rsidDel="002B2DF2">
          <w:rPr>
            <w:rFonts w:ascii="Times New Roman" w:eastAsia="Times New Roman" w:hAnsi="Times New Roman" w:cs="Times New Roman"/>
            <w:color w:val="00112B"/>
            <w:sz w:val="24"/>
            <w:szCs w:val="24"/>
          </w:rPr>
          <w:delText xml:space="preserve">These </w:delText>
        </w:r>
      </w:del>
      <w:ins w:id="590" w:author="Miriam Hils" w:date="2022-04-08T17:04:00Z">
        <w:r w:rsidR="002B2DF2">
          <w:rPr>
            <w:rFonts w:ascii="Times New Roman" w:eastAsia="Times New Roman" w:hAnsi="Times New Roman" w:cs="Times New Roman"/>
            <w:color w:val="00112B"/>
            <w:sz w:val="24"/>
            <w:szCs w:val="24"/>
          </w:rPr>
          <w:t>However,</w:t>
        </w:r>
      </w:ins>
      <w:ins w:id="591" w:author="Miriam Hils" w:date="2022-04-08T17:07:00Z">
        <w:r w:rsidR="002B2DF2">
          <w:rPr>
            <w:rFonts w:ascii="Times New Roman" w:eastAsia="Times New Roman" w:hAnsi="Times New Roman" w:cs="Times New Roman"/>
            <w:color w:val="00112B"/>
            <w:sz w:val="24"/>
            <w:szCs w:val="24"/>
          </w:rPr>
          <w:t xml:space="preserve"> the findings also showed that births did not</w:t>
        </w:r>
      </w:ins>
      <w:ins w:id="592" w:author="Miriam Hils" w:date="2022-04-08T17:04:00Z">
        <w:r w:rsidR="002B2DF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decrease</w:t>
      </w:r>
      <w:del w:id="593" w:author="Miriam Hils" w:date="2022-04-08T17:07:00Z">
        <w:r w:rsidRPr="00925AAC" w:rsidDel="002B2DF2">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w:t>
      </w:r>
      <w:del w:id="594" w:author="Miriam Hils" w:date="2022-04-08T17:07:00Z">
        <w:r w:rsidRPr="00925AAC" w:rsidDel="002B2DF2">
          <w:rPr>
            <w:rFonts w:ascii="Times New Roman" w:eastAsia="Times New Roman" w:hAnsi="Times New Roman" w:cs="Times New Roman"/>
            <w:color w:val="00112B"/>
            <w:sz w:val="24"/>
            <w:szCs w:val="24"/>
          </w:rPr>
          <w:delText xml:space="preserve">were not observed </w:delText>
        </w:r>
      </w:del>
      <w:r w:rsidRPr="00925AAC">
        <w:rPr>
          <w:rFonts w:ascii="Times New Roman" w:eastAsia="Times New Roman" w:hAnsi="Times New Roman" w:cs="Times New Roman"/>
          <w:color w:val="00112B"/>
          <w:sz w:val="24"/>
          <w:szCs w:val="24"/>
        </w:rPr>
        <w:t xml:space="preserve">in Denmark, Finland, the Netherlands, </w:t>
      </w:r>
      <w:del w:id="595" w:author="Miriam Hils" w:date="2022-04-08T17:07:00Z">
        <w:r w:rsidRPr="00925AAC" w:rsidDel="002B2DF2">
          <w:rPr>
            <w:rFonts w:ascii="Times New Roman" w:eastAsia="Times New Roman" w:hAnsi="Times New Roman" w:cs="Times New Roman"/>
            <w:color w:val="00112B"/>
            <w:sz w:val="24"/>
            <w:szCs w:val="24"/>
          </w:rPr>
          <w:delText xml:space="preserve">and </w:delText>
        </w:r>
      </w:del>
      <w:ins w:id="596" w:author="Miriam Hils" w:date="2022-04-08T17:07:00Z">
        <w:r w:rsidR="002B2DF2">
          <w:rPr>
            <w:rFonts w:ascii="Times New Roman" w:eastAsia="Times New Roman" w:hAnsi="Times New Roman" w:cs="Times New Roman"/>
            <w:color w:val="00112B"/>
            <w:sz w:val="24"/>
            <w:szCs w:val="24"/>
          </w:rPr>
          <w:t>or</w:t>
        </w:r>
        <w:r w:rsidR="002B2DF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Norway</w:t>
      </w:r>
      <w:ins w:id="597" w:author="Miriam Hils" w:date="2022-04-08T17:07:00Z">
        <w:r w:rsidR="002B2DF2">
          <w:rPr>
            <w:rFonts w:ascii="Times New Roman" w:eastAsia="Times New Roman" w:hAnsi="Times New Roman" w:cs="Times New Roman"/>
            <w:color w:val="00112B"/>
            <w:sz w:val="24"/>
            <w:szCs w:val="24"/>
          </w:rPr>
          <w:t>;</w:t>
        </w:r>
      </w:ins>
      <w:del w:id="598" w:author="Miriam Hils" w:date="2022-04-08T17:07:00Z">
        <w:r w:rsidRPr="00925AAC" w:rsidDel="002B2DF2">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and </w:t>
      </w:r>
      <w:ins w:id="599" w:author="Miriam Hils" w:date="2022-04-08T17:07:00Z">
        <w:r w:rsidR="002B2DF2">
          <w:rPr>
            <w:rFonts w:ascii="Times New Roman" w:eastAsia="Times New Roman" w:hAnsi="Times New Roman" w:cs="Times New Roman"/>
            <w:color w:val="00112B"/>
            <w:sz w:val="24"/>
            <w:szCs w:val="24"/>
          </w:rPr>
          <w:t xml:space="preserve">that </w:t>
        </w:r>
      </w:ins>
      <w:ins w:id="600" w:author="Miriam Hils" w:date="2022-04-08T17:06:00Z">
        <w:r w:rsidR="002B2DF2">
          <w:rPr>
            <w:rFonts w:ascii="Times New Roman" w:eastAsia="Times New Roman" w:hAnsi="Times New Roman" w:cs="Times New Roman"/>
            <w:color w:val="00112B"/>
            <w:sz w:val="24"/>
            <w:szCs w:val="24"/>
          </w:rPr>
          <w:t>the decl</w:t>
        </w:r>
      </w:ins>
      <w:ins w:id="601" w:author="Miriam Hils" w:date="2022-04-08T17:07:00Z">
        <w:r w:rsidR="002B2DF2">
          <w:rPr>
            <w:rFonts w:ascii="Times New Roman" w:eastAsia="Times New Roman" w:hAnsi="Times New Roman" w:cs="Times New Roman"/>
            <w:color w:val="00112B"/>
            <w:sz w:val="24"/>
            <w:szCs w:val="24"/>
          </w:rPr>
          <w:t>ines</w:t>
        </w:r>
      </w:ins>
      <w:ins w:id="602" w:author="Miriam Hils" w:date="2022-04-08T17:08:00Z">
        <w:r w:rsidR="002B2DF2">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were particularly </w:t>
      </w:r>
      <w:del w:id="603" w:author="Miriam Hils" w:date="2022-04-08T17:04:00Z">
        <w:r w:rsidRPr="00925AAC" w:rsidDel="002B2DF2">
          <w:rPr>
            <w:rFonts w:ascii="Times New Roman" w:eastAsia="Times New Roman" w:hAnsi="Times New Roman" w:cs="Times New Roman"/>
            <w:color w:val="00112B"/>
            <w:sz w:val="24"/>
            <w:szCs w:val="24"/>
          </w:rPr>
          <w:delText xml:space="preserve">important </w:delText>
        </w:r>
      </w:del>
      <w:ins w:id="604" w:author="Miriam Hils" w:date="2022-04-08T17:04:00Z">
        <w:r w:rsidR="002B2DF2">
          <w:rPr>
            <w:rFonts w:ascii="Times New Roman" w:eastAsia="Times New Roman" w:hAnsi="Times New Roman" w:cs="Times New Roman"/>
            <w:color w:val="00112B"/>
            <w:sz w:val="24"/>
            <w:szCs w:val="24"/>
          </w:rPr>
          <w:t>large</w:t>
        </w:r>
        <w:r w:rsidR="002B2DF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in southern European countries, </w:t>
      </w:r>
      <w:del w:id="605" w:author="Miriam Hils" w:date="2022-04-08T17:08:00Z">
        <w:r w:rsidRPr="00925AAC" w:rsidDel="002B2DF2">
          <w:rPr>
            <w:rFonts w:ascii="Times New Roman" w:eastAsia="Times New Roman" w:hAnsi="Times New Roman" w:cs="Times New Roman"/>
            <w:color w:val="00112B"/>
            <w:sz w:val="24"/>
            <w:szCs w:val="24"/>
          </w:rPr>
          <w:delText>arguably the places with relatively</w:delText>
        </w:r>
      </w:del>
      <w:ins w:id="606" w:author="Miriam Hils" w:date="2022-04-08T17:08:00Z">
        <w:r w:rsidR="002B2DF2">
          <w:rPr>
            <w:rFonts w:ascii="Times New Roman" w:eastAsia="Times New Roman" w:hAnsi="Times New Roman" w:cs="Times New Roman"/>
            <w:color w:val="00112B"/>
            <w:sz w:val="24"/>
            <w:szCs w:val="24"/>
          </w:rPr>
          <w:t>which generally have</w:t>
        </w:r>
      </w:ins>
      <w:r w:rsidRPr="00925AAC">
        <w:rPr>
          <w:rFonts w:ascii="Times New Roman" w:eastAsia="Times New Roman" w:hAnsi="Times New Roman" w:cs="Times New Roman"/>
          <w:color w:val="00112B"/>
          <w:sz w:val="24"/>
          <w:szCs w:val="24"/>
        </w:rPr>
        <w:t xml:space="preserve"> less robust welfare regimes </w:t>
      </w:r>
      <w:del w:id="607" w:author="Miriam Hils" w:date="2022-04-08T17:08:00Z">
        <w:r w:rsidRPr="00925AAC" w:rsidDel="002B2DF2">
          <w:rPr>
            <w:rFonts w:ascii="Times New Roman" w:eastAsia="Times New Roman" w:hAnsi="Times New Roman" w:cs="Times New Roman"/>
            <w:color w:val="00112B"/>
            <w:sz w:val="24"/>
            <w:szCs w:val="24"/>
          </w:rPr>
          <w:delText>compared to</w:delText>
        </w:r>
      </w:del>
      <w:ins w:id="608" w:author="Miriam Hils" w:date="2022-04-08T17:08:00Z">
        <w:r w:rsidR="002B2DF2">
          <w:rPr>
            <w:rFonts w:ascii="Times New Roman" w:eastAsia="Times New Roman" w:hAnsi="Times New Roman" w:cs="Times New Roman"/>
            <w:color w:val="00112B"/>
            <w:sz w:val="24"/>
            <w:szCs w:val="24"/>
          </w:rPr>
          <w:t>than</w:t>
        </w:r>
      </w:ins>
      <w:r w:rsidRPr="00925AAC">
        <w:rPr>
          <w:rFonts w:ascii="Times New Roman" w:eastAsia="Times New Roman" w:hAnsi="Times New Roman" w:cs="Times New Roman"/>
          <w:color w:val="00112B"/>
          <w:sz w:val="24"/>
          <w:szCs w:val="24"/>
        </w:rPr>
        <w:t xml:space="preserve"> northern European countries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{"citationID":"Zu9quYnq","properties":{"formattedCitation":"(Rendall et al. 2010)","plainCitation":"(Rendall et al. 2010)","noteIndex":0},"citationItems":[{"id":100,"uris":["http://zotero.org/users/7072385/items/2E9Y95FI"],"itemData":{"id":100,"type":"article-journal","DOI":"10.1080/00324728.2010.512392","issue":"3","title":"Increasingly heterogeneous ages at first birth by education in Southern European and Anglo-American family-policy regimes : A seven-country comparison by birth cohort","volume":"64","author":[{"family":"Rendall","given":"Michael"},{"family":"Aracil","given":"Encarnacion"},{"family":"Bagavos","given":"Christos"},{"family":"Couet","given":"Christine"},{"family":"Derose","given":"Alessandra"},{"family":"Digiulio","given":"Paola"},{"family":"Lappegard","given":"Trude"},{"family":"Robert-bobe","given":"Isabelle"},{"family":"Rønsen","given":"Marit"},{"family":"Smallwood","given":"Steve"},{"family":"Verropoulou","given":"Georgia"}],"issued":{"date-parts":[["2010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(Rendall et al. 2010)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p>
    <w:p w14:paraId="00000035" w14:textId="3049C12B"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proofErr w:type="spellStart"/>
      <w:r w:rsidRPr="00925AAC">
        <w:rPr>
          <w:rFonts w:ascii="Times New Roman" w:eastAsia="Times New Roman" w:hAnsi="Times New Roman" w:cs="Times New Roman"/>
          <w:color w:val="00112B"/>
          <w:sz w:val="24"/>
          <w:szCs w:val="24"/>
        </w:rPr>
        <w:t>Aassve</w:t>
      </w:r>
      <w:proofErr w:type="spellEnd"/>
      <w:r w:rsidRPr="00925AAC">
        <w:rPr>
          <w:rFonts w:ascii="Times New Roman" w:eastAsia="Times New Roman" w:hAnsi="Times New Roman" w:cs="Times New Roman"/>
          <w:color w:val="00112B"/>
          <w:sz w:val="24"/>
          <w:szCs w:val="24"/>
        </w:rPr>
        <w:t xml:space="preserve"> et. al.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{"citationID":"eN2TgujG","properties":{"formattedCitation":"(2021)","plainCitation":"(2021)","noteIndex":0},"citationItems":[{"id":2496,"uris":["http://zotero.org/users/7072385/items/WXADCSRU"],"itemData":{"id":2496,"type":"article-journal","abstract":"Drawing on past pandemics, scholars have suggested that the COVID-19 pandemic will bring about fertility decline. Evidence from actual birth data has so far been scarce. This brief report uses data on vital statistics from a selection of high-income countries, including the United States. The pandemic has been accompanied by a significant drop in crude birth rates beyond that predicted by past trends in 7 out of the 22 countries considered, with particularly strong declines in southern Europe: Italy (−9.1%), Spain (−8.4%), and Portugal (−6.6%). Substantial heterogeneities are, however, observed.","container-title":"Proceedings of the National Academy of Sciences","DOI":"10.1073/pnas.2105709118","ISSN":"0027-8424, 1091-6490","issue":"36","journalAbbreviation":"Proc. Natl. Acad. Sci. U.S.A.","language":"en","page":"e2105709118","source":"DOI.org (Crossref)","title":"Early assessment of the relationship between the COVID-19 pandemic and births in high-income countries","volume":"118","author":[{"family":"Aassve","given":""},{"family":"Cavalli","given":"Nicolò"},{"family":"Mencarini","given":"Letizia"},{"family":"Plach","given":"Samuel"},{"family":"Sanders","given":"Seth"}],"issued":{"date-parts":[["2021",9,7]]}},"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later assessed fertility declines </w:t>
      </w:r>
      <w:del w:id="609" w:author="Miriam Hils" w:date="2022-04-08T17:09:00Z">
        <w:r w:rsidRPr="00925AAC" w:rsidDel="00B361B2">
          <w:rPr>
            <w:rFonts w:ascii="Times New Roman" w:eastAsia="Times New Roman" w:hAnsi="Times New Roman" w:cs="Times New Roman"/>
            <w:color w:val="00112B"/>
            <w:sz w:val="24"/>
            <w:szCs w:val="24"/>
          </w:rPr>
          <w:delText>–measured by</w:delText>
        </w:r>
      </w:del>
      <w:ins w:id="610" w:author="Miriam Hils" w:date="2022-04-08T17:09:00Z">
        <w:r w:rsidR="00B361B2">
          <w:rPr>
            <w:rFonts w:ascii="Times New Roman" w:eastAsia="Times New Roman" w:hAnsi="Times New Roman" w:cs="Times New Roman"/>
            <w:color w:val="00112B"/>
            <w:sz w:val="24"/>
            <w:szCs w:val="24"/>
          </w:rPr>
          <w:t>using</w:t>
        </w:r>
      </w:ins>
      <w:r w:rsidRPr="00925AAC">
        <w:rPr>
          <w:rFonts w:ascii="Times New Roman" w:eastAsia="Times New Roman" w:hAnsi="Times New Roman" w:cs="Times New Roman"/>
          <w:color w:val="00112B"/>
          <w:sz w:val="24"/>
          <w:szCs w:val="24"/>
        </w:rPr>
        <w:t xml:space="preserve"> the </w:t>
      </w:r>
      <w:ins w:id="611" w:author="Miriam Hils" w:date="2022-04-08T17:08:00Z">
        <w:r w:rsidR="00B361B2">
          <w:rPr>
            <w:rFonts w:ascii="Times New Roman" w:eastAsia="Times New Roman" w:hAnsi="Times New Roman" w:cs="Times New Roman"/>
            <w:color w:val="00112B"/>
            <w:sz w:val="24"/>
            <w:szCs w:val="24"/>
          </w:rPr>
          <w:t>c</w:t>
        </w:r>
      </w:ins>
      <w:del w:id="612" w:author="Miriam Hils" w:date="2022-04-08T17:08:00Z">
        <w:r w:rsidRPr="00925AAC" w:rsidDel="00B361B2">
          <w:rPr>
            <w:rFonts w:ascii="Times New Roman" w:eastAsia="Times New Roman" w:hAnsi="Times New Roman" w:cs="Times New Roman"/>
            <w:color w:val="00112B"/>
            <w:sz w:val="24"/>
            <w:szCs w:val="24"/>
          </w:rPr>
          <w:delText>C</w:delText>
        </w:r>
      </w:del>
      <w:r w:rsidRPr="00925AAC">
        <w:rPr>
          <w:rFonts w:ascii="Times New Roman" w:eastAsia="Times New Roman" w:hAnsi="Times New Roman" w:cs="Times New Roman"/>
          <w:color w:val="00112B"/>
          <w:sz w:val="24"/>
          <w:szCs w:val="24"/>
        </w:rPr>
        <w:t xml:space="preserve">rude </w:t>
      </w:r>
      <w:ins w:id="613" w:author="Miriam Hils" w:date="2022-04-08T17:08:00Z">
        <w:r w:rsidR="00B361B2">
          <w:rPr>
            <w:rFonts w:ascii="Times New Roman" w:eastAsia="Times New Roman" w:hAnsi="Times New Roman" w:cs="Times New Roman"/>
            <w:color w:val="00112B"/>
            <w:sz w:val="24"/>
            <w:szCs w:val="24"/>
          </w:rPr>
          <w:t>b</w:t>
        </w:r>
      </w:ins>
      <w:del w:id="614" w:author="Miriam Hils" w:date="2022-04-08T17:08:00Z">
        <w:r w:rsidRPr="00925AAC" w:rsidDel="00B361B2">
          <w:rPr>
            <w:rFonts w:ascii="Times New Roman" w:eastAsia="Times New Roman" w:hAnsi="Times New Roman" w:cs="Times New Roman"/>
            <w:color w:val="00112B"/>
            <w:sz w:val="24"/>
            <w:szCs w:val="24"/>
          </w:rPr>
          <w:delText>B</w:delText>
        </w:r>
      </w:del>
      <w:r w:rsidRPr="00925AAC">
        <w:rPr>
          <w:rFonts w:ascii="Times New Roman" w:eastAsia="Times New Roman" w:hAnsi="Times New Roman" w:cs="Times New Roman"/>
          <w:color w:val="00112B"/>
          <w:sz w:val="24"/>
          <w:szCs w:val="24"/>
        </w:rPr>
        <w:t xml:space="preserve">irth </w:t>
      </w:r>
      <w:ins w:id="615" w:author="Miriam Hils" w:date="2022-04-08T17:08:00Z">
        <w:r w:rsidR="00B361B2">
          <w:rPr>
            <w:rFonts w:ascii="Times New Roman" w:eastAsia="Times New Roman" w:hAnsi="Times New Roman" w:cs="Times New Roman"/>
            <w:color w:val="00112B"/>
            <w:sz w:val="24"/>
            <w:szCs w:val="24"/>
          </w:rPr>
          <w:t>r</w:t>
        </w:r>
      </w:ins>
      <w:del w:id="616" w:author="Miriam Hils" w:date="2022-04-08T17:08:00Z">
        <w:r w:rsidRPr="00925AAC" w:rsidDel="00B361B2">
          <w:rPr>
            <w:rFonts w:ascii="Times New Roman" w:eastAsia="Times New Roman" w:hAnsi="Times New Roman" w:cs="Times New Roman"/>
            <w:color w:val="00112B"/>
            <w:sz w:val="24"/>
            <w:szCs w:val="24"/>
          </w:rPr>
          <w:delText>R</w:delText>
        </w:r>
      </w:del>
      <w:r w:rsidRPr="00925AAC">
        <w:rPr>
          <w:rFonts w:ascii="Times New Roman" w:eastAsia="Times New Roman" w:hAnsi="Times New Roman" w:cs="Times New Roman"/>
          <w:color w:val="00112B"/>
          <w:sz w:val="24"/>
          <w:szCs w:val="24"/>
        </w:rPr>
        <w:t>ate</w:t>
      </w:r>
      <w:del w:id="617" w:author="Miriam Hils" w:date="2022-04-08T17:09:00Z">
        <w:r w:rsidRPr="00925AAC" w:rsidDel="00B361B2">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in the same sample of countries</w:t>
      </w:r>
      <w:ins w:id="618" w:author="Miriam Hils" w:date="2022-04-08T17:09:00Z">
        <w:r w:rsidR="00B361B2">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but controlled </w:t>
      </w:r>
      <w:del w:id="619" w:author="Miriam Hils" w:date="2022-04-08T17:09:00Z">
        <w:r w:rsidRPr="00925AAC" w:rsidDel="00B361B2">
          <w:rPr>
            <w:rFonts w:ascii="Times New Roman" w:eastAsia="Times New Roman" w:hAnsi="Times New Roman" w:cs="Times New Roman"/>
            <w:color w:val="00112B"/>
            <w:sz w:val="24"/>
            <w:szCs w:val="24"/>
          </w:rPr>
          <w:delText>by</w:delText>
        </w:r>
      </w:del>
      <w:ins w:id="620" w:author="Miriam Hils" w:date="2022-04-08T17:09:00Z">
        <w:r w:rsidR="00B361B2">
          <w:rPr>
            <w:rFonts w:ascii="Times New Roman" w:eastAsia="Times New Roman" w:hAnsi="Times New Roman" w:cs="Times New Roman"/>
            <w:color w:val="00112B"/>
            <w:sz w:val="24"/>
            <w:szCs w:val="24"/>
          </w:rPr>
          <w:t>for</w:t>
        </w:r>
      </w:ins>
      <w:r w:rsidRPr="00925AAC">
        <w:rPr>
          <w:rFonts w:ascii="Times New Roman" w:eastAsia="Times New Roman" w:hAnsi="Times New Roman" w:cs="Times New Roman"/>
          <w:color w:val="00112B"/>
          <w:sz w:val="24"/>
          <w:szCs w:val="24"/>
        </w:rPr>
        <w:t xml:space="preserve"> the ongoing trends </w:t>
      </w:r>
      <w:del w:id="621" w:author="Miriam Hils" w:date="2022-04-08T17:10:00Z">
        <w:r w:rsidRPr="00925AAC" w:rsidDel="00B361B2">
          <w:rPr>
            <w:rFonts w:ascii="Times New Roman" w:eastAsia="Times New Roman" w:hAnsi="Times New Roman" w:cs="Times New Roman"/>
            <w:color w:val="00112B"/>
            <w:sz w:val="24"/>
            <w:szCs w:val="24"/>
          </w:rPr>
          <w:delText>at the time of</w:delText>
        </w:r>
      </w:del>
      <w:ins w:id="622" w:author="Miriam Hils" w:date="2022-04-08T17:10:00Z">
        <w:r w:rsidR="00B361B2">
          <w:rPr>
            <w:rFonts w:ascii="Times New Roman" w:eastAsia="Times New Roman" w:hAnsi="Times New Roman" w:cs="Times New Roman"/>
            <w:color w:val="00112B"/>
            <w:sz w:val="24"/>
            <w:szCs w:val="24"/>
          </w:rPr>
          <w:t>during</w:t>
        </w:r>
      </w:ins>
      <w:r w:rsidRPr="00925AAC">
        <w:rPr>
          <w:rFonts w:ascii="Times New Roman" w:eastAsia="Times New Roman" w:hAnsi="Times New Roman" w:cs="Times New Roman"/>
          <w:color w:val="00112B"/>
          <w:sz w:val="24"/>
          <w:szCs w:val="24"/>
        </w:rPr>
        <w:t xml:space="preserve"> the </w:t>
      </w:r>
      <w:ins w:id="623" w:author="Miriam Hils" w:date="2022-04-12T16:14:00Z">
        <w:r w:rsidR="009E1D44">
          <w:rPr>
            <w:rFonts w:ascii="Times New Roman" w:eastAsia="Times New Roman" w:hAnsi="Times New Roman" w:cs="Times New Roman"/>
            <w:color w:val="00112B"/>
            <w:sz w:val="24"/>
            <w:szCs w:val="24"/>
          </w:rPr>
          <w:t xml:space="preserve">Covid-19 </w:t>
        </w:r>
      </w:ins>
      <w:r w:rsidRPr="00925AAC">
        <w:rPr>
          <w:rFonts w:ascii="Times New Roman" w:eastAsia="Times New Roman" w:hAnsi="Times New Roman" w:cs="Times New Roman"/>
          <w:color w:val="00112B"/>
          <w:sz w:val="24"/>
          <w:szCs w:val="24"/>
        </w:rPr>
        <w:t xml:space="preserve">pandemic. </w:t>
      </w:r>
      <w:del w:id="624" w:author="Miriam Hils" w:date="2022-04-08T17:10:00Z">
        <w:r w:rsidRPr="00925AAC" w:rsidDel="00B361B2">
          <w:rPr>
            <w:rFonts w:ascii="Times New Roman" w:eastAsia="Times New Roman" w:hAnsi="Times New Roman" w:cs="Times New Roman"/>
            <w:color w:val="00112B"/>
            <w:sz w:val="24"/>
            <w:szCs w:val="24"/>
          </w:rPr>
          <w:delText xml:space="preserve">A </w:delText>
        </w:r>
      </w:del>
      <w:ins w:id="625" w:author="Miriam Hils" w:date="2022-04-08T17:10:00Z">
        <w:r w:rsidR="00B361B2">
          <w:rPr>
            <w:rFonts w:ascii="Times New Roman" w:eastAsia="Times New Roman" w:hAnsi="Times New Roman" w:cs="Times New Roman"/>
            <w:color w:val="00112B"/>
            <w:sz w:val="24"/>
            <w:szCs w:val="24"/>
          </w:rPr>
          <w:t>They found that the pandemic had a</w:t>
        </w:r>
        <w:r w:rsidR="00B361B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net negative effect </w:t>
      </w:r>
      <w:del w:id="626" w:author="Miriam Hils" w:date="2022-04-08T17:10:00Z">
        <w:r w:rsidRPr="00925AAC" w:rsidDel="00B361B2">
          <w:rPr>
            <w:rFonts w:ascii="Times New Roman" w:eastAsia="Times New Roman" w:hAnsi="Times New Roman" w:cs="Times New Roman"/>
            <w:color w:val="00112B"/>
            <w:sz w:val="24"/>
            <w:szCs w:val="24"/>
          </w:rPr>
          <w:delText>of the pandemic was then found</w:delText>
        </w:r>
      </w:del>
      <w:ins w:id="627" w:author="Miriam Hils" w:date="2022-04-08T17:10:00Z">
        <w:r w:rsidR="00B361B2">
          <w:rPr>
            <w:rFonts w:ascii="Times New Roman" w:eastAsia="Times New Roman" w:hAnsi="Times New Roman" w:cs="Times New Roman"/>
            <w:color w:val="00112B"/>
            <w:sz w:val="24"/>
            <w:szCs w:val="24"/>
          </w:rPr>
          <w:t>on fertility</w:t>
        </w:r>
      </w:ins>
      <w:r w:rsidRPr="00925AAC">
        <w:rPr>
          <w:rFonts w:ascii="Times New Roman" w:eastAsia="Times New Roman" w:hAnsi="Times New Roman" w:cs="Times New Roman"/>
          <w:color w:val="00112B"/>
          <w:sz w:val="24"/>
          <w:szCs w:val="24"/>
        </w:rPr>
        <w:t xml:space="preserve"> in seven countries: Austria, Belgium, Hungary, Italy, Portugal, Singapore, and Spain. More recent research </w:t>
      </w:r>
      <w:ins w:id="628" w:author="Miriam Hils" w:date="2022-04-08T17:10:00Z">
        <w:r w:rsidR="00B361B2">
          <w:rPr>
            <w:rFonts w:ascii="Times New Roman" w:eastAsia="Times New Roman" w:hAnsi="Times New Roman" w:cs="Times New Roman"/>
            <w:color w:val="00112B"/>
            <w:sz w:val="24"/>
            <w:szCs w:val="24"/>
          </w:rPr>
          <w:t xml:space="preserve">has </w:t>
        </w:r>
      </w:ins>
      <w:del w:id="629" w:author="Miriam Hils" w:date="2022-04-08T17:11:00Z">
        <w:r w:rsidRPr="00925AAC" w:rsidDel="00B361B2">
          <w:rPr>
            <w:rFonts w:ascii="Times New Roman" w:eastAsia="Times New Roman" w:hAnsi="Times New Roman" w:cs="Times New Roman"/>
            <w:color w:val="00112B"/>
            <w:sz w:val="24"/>
            <w:szCs w:val="24"/>
          </w:rPr>
          <w:delText xml:space="preserve">emphasized </w:delText>
        </w:r>
      </w:del>
      <w:ins w:id="630" w:author="Miriam Hils" w:date="2022-04-08T17:11:00Z">
        <w:r w:rsidR="00B361B2">
          <w:rPr>
            <w:rFonts w:ascii="Times New Roman" w:eastAsia="Times New Roman" w:hAnsi="Times New Roman" w:cs="Times New Roman"/>
            <w:color w:val="00112B"/>
            <w:sz w:val="24"/>
            <w:szCs w:val="24"/>
          </w:rPr>
          <w:t>shown that</w:t>
        </w:r>
        <w:r w:rsidR="00B361B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this baby bust </w:t>
      </w:r>
      <w:del w:id="631" w:author="Miriam Hils" w:date="2022-04-08T17:11:00Z">
        <w:r w:rsidRPr="00925AAC" w:rsidDel="00B361B2">
          <w:rPr>
            <w:rFonts w:ascii="Times New Roman" w:eastAsia="Times New Roman" w:hAnsi="Times New Roman" w:cs="Times New Roman"/>
            <w:color w:val="00112B"/>
            <w:sz w:val="24"/>
            <w:szCs w:val="24"/>
          </w:rPr>
          <w:delText xml:space="preserve">as </w:delText>
        </w:r>
      </w:del>
      <w:ins w:id="632" w:author="Miriam Hils" w:date="2022-04-08T17:11:00Z">
        <w:r w:rsidR="00B361B2">
          <w:rPr>
            <w:rFonts w:ascii="Times New Roman" w:eastAsia="Times New Roman" w:hAnsi="Times New Roman" w:cs="Times New Roman"/>
            <w:color w:val="00112B"/>
            <w:sz w:val="24"/>
            <w:szCs w:val="24"/>
          </w:rPr>
          <w:t>was</w:t>
        </w:r>
        <w:r w:rsidR="00B361B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a short-term effect</w:t>
      </w:r>
      <w:ins w:id="633" w:author="Miriam Hils" w:date="2022-04-08T17:11:00Z">
        <w:r w:rsidR="00B361B2">
          <w:rPr>
            <w:rFonts w:ascii="Times New Roman" w:eastAsia="Times New Roman" w:hAnsi="Times New Roman" w:cs="Times New Roman"/>
            <w:color w:val="00112B"/>
            <w:sz w:val="24"/>
            <w:szCs w:val="24"/>
          </w:rPr>
          <w:t xml:space="preserve"> that was</w:t>
        </w:r>
      </w:ins>
      <w:del w:id="634" w:author="Miriam Hils" w:date="2022-04-08T17:11:00Z">
        <w:r w:rsidRPr="00925AAC" w:rsidDel="00B361B2">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followed by the reversion of fertility rates to pre-pandemic levels in most countries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{"citationID":"lG0xf9Ud","properties":{"formattedCitation":"(UNFPA 2021)","plainCitation":"(UNFPA 2021)","noteIndex":0},"citationItems":[{"id":2461,"uris":["http://zotero.org/users/7072385/items/PB6H86MD"],"itemData":{"id":2461,"type":"report","genre":"Technical Brief","publisher":"United Nations Population Fund","title":"How will the COVID-19 pandemic affect births?","author":[{"family":"UNFPA","given":""}],"issued":{"date-parts":[["2021"]]}}}],"schema":"https://github.com/citation-style-language/schema/raw/master/csl-citation.json"}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(UNFPA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A scenario of </w:t>
      </w:r>
      <w:ins w:id="635" w:author="Miriam Hils" w:date="2022-04-12T16:15:00Z">
        <w:r w:rsidR="009E1D44">
          <w:rPr>
            <w:rFonts w:ascii="Times New Roman" w:eastAsia="Times New Roman" w:hAnsi="Times New Roman" w:cs="Times New Roman"/>
            <w:color w:val="00112B"/>
            <w:sz w:val="24"/>
            <w:szCs w:val="24"/>
          </w:rPr>
          <w:t xml:space="preserve">a </w:t>
        </w:r>
      </w:ins>
      <w:r w:rsidRPr="00925AAC">
        <w:rPr>
          <w:rFonts w:ascii="Times New Roman" w:eastAsia="Times New Roman" w:hAnsi="Times New Roman" w:cs="Times New Roman"/>
          <w:color w:val="00112B"/>
          <w:sz w:val="24"/>
          <w:szCs w:val="24"/>
        </w:rPr>
        <w:t>partial recovery</w:t>
      </w:r>
      <w:ins w:id="636" w:author="Miriam Hils" w:date="2022-04-08T17:11:00Z">
        <w:r w:rsidR="00B361B2">
          <w:rPr>
            <w:rFonts w:ascii="Times New Roman" w:eastAsia="Times New Roman" w:hAnsi="Times New Roman" w:cs="Times New Roman"/>
            <w:color w:val="00112B"/>
            <w:sz w:val="24"/>
            <w:szCs w:val="24"/>
          </w:rPr>
          <w:t xml:space="preserve"> of fertility</w:t>
        </w:r>
      </w:ins>
      <w:r w:rsidRPr="00925AAC">
        <w:rPr>
          <w:rFonts w:ascii="Times New Roman" w:eastAsia="Times New Roman" w:hAnsi="Times New Roman" w:cs="Times New Roman"/>
          <w:color w:val="00112B"/>
          <w:sz w:val="24"/>
          <w:szCs w:val="24"/>
        </w:rPr>
        <w:t xml:space="preserve"> seems probable, </w:t>
      </w:r>
      <w:r w:rsidRPr="00925AAC">
        <w:rPr>
          <w:rFonts w:ascii="Times New Roman" w:eastAsia="Times New Roman" w:hAnsi="Times New Roman" w:cs="Times New Roman"/>
          <w:color w:val="00112B"/>
          <w:sz w:val="24"/>
          <w:szCs w:val="24"/>
        </w:rPr>
        <w:lastRenderedPageBreak/>
        <w:t xml:space="preserve">although </w:t>
      </w:r>
      <w:ins w:id="637" w:author="Miriam Hils" w:date="2022-04-12T16:17:00Z">
        <w:r w:rsidR="009E1D44">
          <w:rPr>
            <w:rFonts w:ascii="Times New Roman" w:eastAsia="Times New Roman" w:hAnsi="Times New Roman" w:cs="Times New Roman"/>
            <w:color w:val="00112B"/>
            <w:sz w:val="24"/>
            <w:szCs w:val="24"/>
          </w:rPr>
          <w:t>fertility</w:t>
        </w:r>
      </w:ins>
      <w:ins w:id="638" w:author="Miriam Hils" w:date="2022-04-08T17:12:00Z">
        <w:r w:rsidR="00B361B2">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trends </w:t>
      </w:r>
      <w:del w:id="639" w:author="Miriam Hils" w:date="2022-04-08T17:13:00Z">
        <w:r w:rsidRPr="00925AAC" w:rsidDel="00B361B2">
          <w:rPr>
            <w:rFonts w:ascii="Times New Roman" w:eastAsia="Times New Roman" w:hAnsi="Times New Roman" w:cs="Times New Roman"/>
            <w:color w:val="00112B"/>
            <w:sz w:val="24"/>
            <w:szCs w:val="24"/>
          </w:rPr>
          <w:delText xml:space="preserve">can </w:delText>
        </w:r>
      </w:del>
      <w:ins w:id="640" w:author="Miriam Hils" w:date="2022-04-08T17:13:00Z">
        <w:r w:rsidR="00B361B2">
          <w:rPr>
            <w:rFonts w:ascii="Times New Roman" w:eastAsia="Times New Roman" w:hAnsi="Times New Roman" w:cs="Times New Roman"/>
            <w:color w:val="00112B"/>
            <w:sz w:val="24"/>
            <w:szCs w:val="24"/>
          </w:rPr>
          <w:t>may</w:t>
        </w:r>
        <w:r w:rsidR="00B361B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also be unstable, </w:t>
      </w:r>
      <w:del w:id="641" w:author="Miriam Hils" w:date="2022-04-08T17:13:00Z">
        <w:r w:rsidRPr="00925AAC" w:rsidDel="00B361B2">
          <w:rPr>
            <w:rFonts w:ascii="Times New Roman" w:eastAsia="Times New Roman" w:hAnsi="Times New Roman" w:cs="Times New Roman"/>
            <w:color w:val="00112B"/>
            <w:sz w:val="24"/>
            <w:szCs w:val="24"/>
          </w:rPr>
          <w:delText>moving in</w:delText>
        </w:r>
      </w:del>
      <w:ins w:id="642" w:author="Miriam Hils" w:date="2022-04-08T17:13:00Z">
        <w:r w:rsidR="00B361B2">
          <w:rPr>
            <w:rFonts w:ascii="Times New Roman" w:eastAsia="Times New Roman" w:hAnsi="Times New Roman" w:cs="Times New Roman"/>
            <w:color w:val="00112B"/>
            <w:sz w:val="24"/>
            <w:szCs w:val="24"/>
          </w:rPr>
          <w:t>characterized by</w:t>
        </w:r>
      </w:ins>
      <w:r w:rsidRPr="00925AAC">
        <w:rPr>
          <w:rFonts w:ascii="Times New Roman" w:eastAsia="Times New Roman" w:hAnsi="Times New Roman" w:cs="Times New Roman"/>
          <w:color w:val="00112B"/>
          <w:sz w:val="24"/>
          <w:szCs w:val="24"/>
        </w:rPr>
        <w:t xml:space="preserve"> cycles of busts and recoveries, similar to the cycles of the pandemic. </w:t>
      </w:r>
    </w:p>
    <w:p w14:paraId="00000036" w14:textId="5369C2FD"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Finally, subnational data </w:t>
      </w:r>
      <w:del w:id="643" w:author="Miriam Hils" w:date="2022-04-08T17:13:00Z">
        <w:r w:rsidRPr="00925AAC" w:rsidDel="00B361B2">
          <w:rPr>
            <w:rFonts w:ascii="Times New Roman" w:eastAsia="Times New Roman" w:hAnsi="Times New Roman" w:cs="Times New Roman"/>
            <w:color w:val="00112B"/>
            <w:sz w:val="24"/>
            <w:szCs w:val="24"/>
          </w:rPr>
          <w:delText xml:space="preserve">is </w:delText>
        </w:r>
      </w:del>
      <w:ins w:id="644" w:author="Miriam Hils" w:date="2022-04-08T17:13:00Z">
        <w:r w:rsidR="00B361B2">
          <w:rPr>
            <w:rFonts w:ascii="Times New Roman" w:eastAsia="Times New Roman" w:hAnsi="Times New Roman" w:cs="Times New Roman"/>
            <w:color w:val="00112B"/>
            <w:sz w:val="24"/>
            <w:szCs w:val="24"/>
          </w:rPr>
          <w:t>are</w:t>
        </w:r>
        <w:r w:rsidR="00B361B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becoming available</w:t>
      </w:r>
      <w:del w:id="645" w:author="Miriam Hils" w:date="2022-04-08T17:13:00Z">
        <w:r w:rsidRPr="00925AAC" w:rsidDel="00B361B2">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del w:id="646" w:author="Miriam Hils" w:date="2022-04-08T17:13:00Z">
        <w:r w:rsidRPr="00925AAC" w:rsidDel="00B361B2">
          <w:rPr>
            <w:rFonts w:ascii="Times New Roman" w:eastAsia="Times New Roman" w:hAnsi="Times New Roman" w:cs="Times New Roman"/>
            <w:color w:val="00112B"/>
            <w:sz w:val="24"/>
            <w:szCs w:val="24"/>
          </w:rPr>
          <w:delText xml:space="preserve">allowing </w:delText>
        </w:r>
      </w:del>
      <w:ins w:id="647" w:author="Miriam Hils" w:date="2022-04-08T17:13:00Z">
        <w:r w:rsidR="00B361B2">
          <w:rPr>
            <w:rFonts w:ascii="Times New Roman" w:eastAsia="Times New Roman" w:hAnsi="Times New Roman" w:cs="Times New Roman"/>
            <w:color w:val="00112B"/>
            <w:sz w:val="24"/>
            <w:szCs w:val="24"/>
          </w:rPr>
          <w:t>that will allow</w:t>
        </w:r>
        <w:r w:rsidR="00B361B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researchers to examine these trends in a more disaggregated manner. The first </w:t>
      </w:r>
      <w:del w:id="648" w:author="Miriam Hils" w:date="2022-04-08T17:14:00Z">
        <w:r w:rsidRPr="00925AAC" w:rsidDel="00B0319C">
          <w:rPr>
            <w:rFonts w:ascii="Times New Roman" w:eastAsia="Times New Roman" w:hAnsi="Times New Roman" w:cs="Times New Roman"/>
            <w:color w:val="00112B"/>
            <w:sz w:val="24"/>
            <w:szCs w:val="24"/>
          </w:rPr>
          <w:delText xml:space="preserve">work </w:delText>
        </w:r>
      </w:del>
      <w:ins w:id="649" w:author="Miriam Hils" w:date="2022-04-08T17:14:00Z">
        <w:r w:rsidR="00B0319C">
          <w:rPr>
            <w:rFonts w:ascii="Times New Roman" w:eastAsia="Times New Roman" w:hAnsi="Times New Roman" w:cs="Times New Roman"/>
            <w:color w:val="00112B"/>
            <w:sz w:val="24"/>
            <w:szCs w:val="24"/>
          </w:rPr>
          <w:t>study</w:t>
        </w:r>
        <w:r w:rsidR="00B0319C"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on subnational patterns</w:t>
      </w:r>
      <w:ins w:id="650" w:author="Miriam Hils" w:date="2022-04-08T17:15:00Z">
        <w:r w:rsidR="00A255C4">
          <w:rPr>
            <w:rFonts w:ascii="Times New Roman" w:eastAsia="Times New Roman" w:hAnsi="Times New Roman" w:cs="Times New Roman"/>
            <w:color w:val="00112B"/>
            <w:sz w:val="24"/>
            <w:szCs w:val="24"/>
          </w:rPr>
          <w:t xml:space="preserve"> was </w:t>
        </w:r>
      </w:ins>
      <w:ins w:id="651" w:author="Miriam Hils" w:date="2022-04-08T17:20:00Z">
        <w:r w:rsidR="00E277E8">
          <w:rPr>
            <w:rFonts w:ascii="Times New Roman" w:eastAsia="Times New Roman" w:hAnsi="Times New Roman" w:cs="Times New Roman"/>
            <w:color w:val="00112B"/>
            <w:sz w:val="24"/>
            <w:szCs w:val="24"/>
          </w:rPr>
          <w:t xml:space="preserve">by </w:t>
        </w:r>
      </w:ins>
      <w:ins w:id="652" w:author="Miriam Hils" w:date="2022-04-08T17:15:00Z">
        <w:r w:rsidR="00A255C4" w:rsidRPr="00925AAC">
          <w:rPr>
            <w:rFonts w:ascii="Times New Roman" w:eastAsia="Times New Roman" w:hAnsi="Times New Roman" w:cs="Times New Roman"/>
            <w:color w:val="00112B"/>
            <w:sz w:val="24"/>
            <w:szCs w:val="24"/>
          </w:rPr>
          <w:t xml:space="preserve">Cohen </w:t>
        </w:r>
        <w:r w:rsidR="00A255C4" w:rsidRPr="00925AAC">
          <w:rPr>
            <w:rFonts w:ascii="Times New Roman" w:hAnsi="Times New Roman" w:cs="Times New Roman"/>
            <w:sz w:val="24"/>
            <w:szCs w:val="24"/>
          </w:rPr>
          <w:fldChar w:fldCharType="begin"/>
        </w:r>
        <w:r w:rsidR="00A255C4" w:rsidRPr="00925AAC">
          <w:rPr>
            <w:rFonts w:ascii="Times New Roman" w:hAnsi="Times New Roman" w:cs="Times New Roman"/>
            <w:sz w:val="24"/>
            <w:szCs w:val="24"/>
          </w:rPr>
          <w:instrText xml:space="preserve"> ADDIN ZOTERO_ITEM CSL_CITATION {"citationID":"DlJGCjLn","properties":{"formattedCitation":"(2021)","plainCitation":"(2021)","noteIndex":0},"citationItems":[{"id":2492,"uris":["http://zotero.org/users/7072385/items/KXA4CSZL"],"itemData":{"id":2492,"type":"report","abstract":"The United States experienced a 3.8 percent decline in births for 2020 compared with 2019, but the rate of decline was much faster at the end of the year (8 percent in December), suggesting dramatic early effects of the COVID-19 pandemic, which began affecting social life in late March 2020. Using birth data from Florida and Ohio counties through February 2021, this analysis examines whether and how much falling birth rates were associated with local pandemic conditions, specifically infection rates and reductions in geographic mobility. Results show that the vast majority of counties experienced declining births, suggestive of a general influence of the pandemic, but also that declines were steeper in places with greater prevalence of COVID-19 infections and more extensive reductions in mobility. The latter result is consistent with more direct influences of the pandemic on family planning or sexual behavior. The idea that social isolation would cause an increase in subsequent births receives no support.","genre":"preprint","note":"DOI: 10.31235/osf.io/qwxz3","publisher":"SocArXiv","source":"DOI.org (Crossref)","title":"Baby Bust: Falling Fertility in US Counties Is Associated with COVID-19 Prevalence and Mobility Reductions","title-short":"Baby Bust","URL":"https://osf.io/qwxz3","author":[{"family":"Cohen","given":"Philip N."}],"accessed":{"date-parts":[["2022",3,9]]},"issued":{"date-parts":[["2021",3,17]]}},"suppress-author":true}],"schema":"https://github.com/citation-style-language/schema/raw/master/csl-citation.json"} </w:instrText>
        </w:r>
        <w:r w:rsidR="00A255C4" w:rsidRPr="00925AAC">
          <w:rPr>
            <w:rFonts w:ascii="Times New Roman" w:hAnsi="Times New Roman" w:cs="Times New Roman"/>
            <w:sz w:val="24"/>
            <w:szCs w:val="24"/>
          </w:rPr>
          <w:fldChar w:fldCharType="separate"/>
        </w:r>
        <w:r w:rsidR="00A255C4" w:rsidRPr="00925AAC">
          <w:rPr>
            <w:rFonts w:ascii="Times New Roman" w:hAnsi="Times New Roman" w:cs="Times New Roman"/>
            <w:sz w:val="24"/>
            <w:szCs w:val="24"/>
          </w:rPr>
          <w:t>(2021)</w:t>
        </w:r>
        <w:r w:rsidR="00A255C4" w:rsidRPr="00925AAC">
          <w:rPr>
            <w:rFonts w:ascii="Times New Roman" w:hAnsi="Times New Roman" w:cs="Times New Roman"/>
            <w:sz w:val="24"/>
            <w:szCs w:val="24"/>
          </w:rPr>
          <w:fldChar w:fldCharType="end"/>
        </w:r>
      </w:ins>
      <w:ins w:id="653" w:author="Miriam Hils" w:date="2022-04-08T17:17:00Z">
        <w:r w:rsidR="00A255C4">
          <w:rPr>
            <w:rFonts w:ascii="Times New Roman" w:hAnsi="Times New Roman" w:cs="Times New Roman"/>
            <w:sz w:val="24"/>
            <w:szCs w:val="24"/>
          </w:rPr>
          <w:t>,</w:t>
        </w:r>
      </w:ins>
      <w:ins w:id="654" w:author="Miriam Hils" w:date="2022-04-08T17:15:00Z">
        <w:r w:rsidR="00A255C4" w:rsidRPr="00925AAC">
          <w:rPr>
            <w:rFonts w:ascii="Times New Roman" w:eastAsia="Times New Roman" w:hAnsi="Times New Roman" w:cs="Times New Roman"/>
            <w:color w:val="00112B"/>
            <w:sz w:val="24"/>
            <w:szCs w:val="24"/>
          </w:rPr>
          <w:t xml:space="preserve"> </w:t>
        </w:r>
      </w:ins>
      <w:ins w:id="655" w:author="Miriam Hils" w:date="2022-04-08T17:17:00Z">
        <w:r w:rsidR="00A255C4">
          <w:rPr>
            <w:rFonts w:ascii="Times New Roman" w:eastAsia="Times New Roman" w:hAnsi="Times New Roman" w:cs="Times New Roman"/>
            <w:color w:val="00112B"/>
            <w:sz w:val="24"/>
            <w:szCs w:val="24"/>
          </w:rPr>
          <w:t xml:space="preserve">who examined fertility </w:t>
        </w:r>
      </w:ins>
      <w:ins w:id="656" w:author="Miriam Hils" w:date="2022-04-08T17:18:00Z">
        <w:r w:rsidR="00A255C4">
          <w:rPr>
            <w:rFonts w:ascii="Times New Roman" w:eastAsia="Times New Roman" w:hAnsi="Times New Roman" w:cs="Times New Roman"/>
            <w:color w:val="00112B"/>
            <w:sz w:val="24"/>
            <w:szCs w:val="24"/>
          </w:rPr>
          <w:t>in</w:t>
        </w:r>
      </w:ins>
      <w:ins w:id="657" w:author="Miriam Hils" w:date="2022-04-08T17:15:00Z">
        <w:r w:rsidR="00A255C4" w:rsidRPr="00925AAC">
          <w:rPr>
            <w:rFonts w:ascii="Times New Roman" w:eastAsia="Times New Roman" w:hAnsi="Times New Roman" w:cs="Times New Roman"/>
            <w:color w:val="00112B"/>
            <w:sz w:val="24"/>
            <w:szCs w:val="24"/>
          </w:rPr>
          <w:t xml:space="preserve"> counties </w:t>
        </w:r>
      </w:ins>
      <w:ins w:id="658" w:author="Miriam Hils" w:date="2022-04-08T17:16:00Z">
        <w:r w:rsidR="00A255C4">
          <w:rPr>
            <w:rFonts w:ascii="Times New Roman" w:eastAsia="Times New Roman" w:hAnsi="Times New Roman" w:cs="Times New Roman"/>
            <w:color w:val="00112B"/>
            <w:sz w:val="24"/>
            <w:szCs w:val="24"/>
          </w:rPr>
          <w:t>in</w:t>
        </w:r>
      </w:ins>
      <w:ins w:id="659" w:author="Miriam Hils" w:date="2022-04-08T17:15:00Z">
        <w:r w:rsidR="00A255C4" w:rsidRPr="00925AAC">
          <w:rPr>
            <w:rFonts w:ascii="Times New Roman" w:eastAsia="Times New Roman" w:hAnsi="Times New Roman" w:cs="Times New Roman"/>
            <w:color w:val="00112B"/>
            <w:sz w:val="24"/>
            <w:szCs w:val="24"/>
          </w:rPr>
          <w:t xml:space="preserve"> Florida and Ohio in the U.S.</w:t>
        </w:r>
      </w:ins>
      <w:ins w:id="660" w:author="Miriam Hils" w:date="2022-04-08T17:17:00Z">
        <w:r w:rsidR="00A255C4">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t>
      </w:r>
      <w:del w:id="661" w:author="Miriam Hils" w:date="2022-04-08T17:20:00Z">
        <w:r w:rsidRPr="00925AAC" w:rsidDel="00E277E8">
          <w:rPr>
            <w:rFonts w:ascii="Times New Roman" w:eastAsia="Times New Roman" w:hAnsi="Times New Roman" w:cs="Times New Roman"/>
            <w:color w:val="00112B"/>
            <w:sz w:val="24"/>
            <w:szCs w:val="24"/>
          </w:rPr>
          <w:delText>shows regional within-country heterogeneity in terms of “excess births” –</w:delText>
        </w:r>
      </w:del>
      <w:r w:rsidRPr="00925AAC">
        <w:rPr>
          <w:rFonts w:ascii="Times New Roman" w:eastAsia="Times New Roman" w:hAnsi="Times New Roman" w:cs="Times New Roman"/>
          <w:color w:val="00112B"/>
          <w:sz w:val="24"/>
          <w:szCs w:val="24"/>
        </w:rPr>
        <w:t xml:space="preserve">see </w:t>
      </w:r>
      <w:proofErr w:type="spellStart"/>
      <w:r w:rsidRPr="00925AAC">
        <w:rPr>
          <w:rFonts w:ascii="Times New Roman" w:eastAsia="Times New Roman" w:hAnsi="Times New Roman" w:cs="Times New Roman"/>
          <w:color w:val="00112B"/>
          <w:sz w:val="24"/>
          <w:szCs w:val="24"/>
        </w:rPr>
        <w:t>Nitsche</w:t>
      </w:r>
      <w:proofErr w:type="spellEnd"/>
      <w:r w:rsidRPr="00925AAC">
        <w:rPr>
          <w:rFonts w:ascii="Times New Roman" w:eastAsia="Times New Roman" w:hAnsi="Times New Roman" w:cs="Times New Roman"/>
          <w:color w:val="00112B"/>
          <w:sz w:val="24"/>
          <w:szCs w:val="24"/>
        </w:rPr>
        <w:t xml:space="preserve"> et. al.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{"citationID":"Zc0TP9rw","properties":{"formattedCitation":"(2021)","plainCitation":"(2021)","noteIndex":0},"citationItems":[{"id":2554,"uris":["http://zotero.org/users/7072385/items/FUI3SRNS"],"itemData":{"id":2554,"type":"paper-conference","event":"Pandemic Babies? The Covid-19 Pandemic and Its Impact on Fertility and Family Dynamics","event-place":"Berlin","publisher":"Max Planck Institute for Demographic Research","publisher-place":"Berlin","title":"Pandemic Babies? The Fertility Response to the First Covid-19 Wave across European Regions","author":[{"family":"Nitsche","given":"Natalie"},{"family":"Jasilioniene","given":"A"},{"family":"Kniffka","given":"M"},{"family":"Myrskylä","given":"Mikko"},{"family":"Nissen","given":"Jessica"}],"issued":{"date-parts":[["2021"]]}},"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for </w:t>
      </w:r>
      <w:ins w:id="662" w:author="Miriam Hils" w:date="2022-04-08T17:18:00Z">
        <w:r w:rsidR="00A255C4">
          <w:rPr>
            <w:rFonts w:ascii="Times New Roman" w:eastAsia="Times New Roman" w:hAnsi="Times New Roman" w:cs="Times New Roman"/>
            <w:color w:val="00112B"/>
            <w:sz w:val="24"/>
            <w:szCs w:val="24"/>
          </w:rPr>
          <w:t xml:space="preserve">an analysis of subnational </w:t>
        </w:r>
      </w:ins>
      <w:ins w:id="663" w:author="Miriam Hils" w:date="2022-04-08T17:19:00Z">
        <w:r w:rsidR="00A255C4">
          <w:rPr>
            <w:rFonts w:ascii="Times New Roman" w:eastAsia="Times New Roman" w:hAnsi="Times New Roman" w:cs="Times New Roman"/>
            <w:color w:val="00112B"/>
            <w:sz w:val="24"/>
            <w:szCs w:val="24"/>
          </w:rPr>
          <w:t xml:space="preserve">fertility </w:t>
        </w:r>
      </w:ins>
      <w:ins w:id="664" w:author="Miriam Hils" w:date="2022-04-08T17:18:00Z">
        <w:r w:rsidR="00A255C4">
          <w:rPr>
            <w:rFonts w:ascii="Times New Roman" w:eastAsia="Times New Roman" w:hAnsi="Times New Roman" w:cs="Times New Roman"/>
            <w:color w:val="00112B"/>
            <w:sz w:val="24"/>
            <w:szCs w:val="24"/>
          </w:rPr>
          <w:t xml:space="preserve">patterns in </w:t>
        </w:r>
      </w:ins>
      <w:r w:rsidRPr="00925AAC">
        <w:rPr>
          <w:rFonts w:ascii="Times New Roman" w:eastAsia="Times New Roman" w:hAnsi="Times New Roman" w:cs="Times New Roman"/>
          <w:color w:val="00112B"/>
          <w:sz w:val="24"/>
          <w:szCs w:val="24"/>
        </w:rPr>
        <w:t>European countries</w:t>
      </w:r>
      <w:ins w:id="665" w:author="Miriam Hils" w:date="2022-04-08T17:19:00Z">
        <w:r w:rsidR="00A255C4">
          <w:rPr>
            <w:rFonts w:ascii="Times New Roman" w:eastAsia="Times New Roman" w:hAnsi="Times New Roman" w:cs="Times New Roman"/>
            <w:color w:val="00112B"/>
            <w:sz w:val="24"/>
            <w:szCs w:val="24"/>
          </w:rPr>
          <w:t xml:space="preserve">. </w:t>
        </w:r>
      </w:ins>
      <w:del w:id="666" w:author="Miriam Hils" w:date="2022-04-08T17:19:00Z">
        <w:r w:rsidRPr="00925AAC" w:rsidDel="00A255C4">
          <w:rPr>
            <w:rFonts w:ascii="Times New Roman" w:eastAsia="Times New Roman" w:hAnsi="Times New Roman" w:cs="Times New Roman"/>
            <w:color w:val="00112B"/>
            <w:sz w:val="24"/>
            <w:szCs w:val="24"/>
          </w:rPr>
          <w:delText>– and</w:delText>
        </w:r>
      </w:del>
      <w:ins w:id="667" w:author="Miriam Hils" w:date="2022-04-08T17:20:00Z">
        <w:r w:rsidR="00E277E8">
          <w:rPr>
            <w:rFonts w:ascii="Times New Roman" w:eastAsia="Times New Roman" w:hAnsi="Times New Roman" w:cs="Times New Roman"/>
            <w:color w:val="00112B"/>
            <w:sz w:val="24"/>
            <w:szCs w:val="24"/>
          </w:rPr>
          <w:t>T</w:t>
        </w:r>
      </w:ins>
      <w:ins w:id="668" w:author="Miriam Hils" w:date="2022-04-08T17:19:00Z">
        <w:r w:rsidR="00A255C4">
          <w:rPr>
            <w:rFonts w:ascii="Times New Roman" w:eastAsia="Times New Roman" w:hAnsi="Times New Roman" w:cs="Times New Roman"/>
            <w:color w:val="00112B"/>
            <w:sz w:val="24"/>
            <w:szCs w:val="24"/>
          </w:rPr>
          <w:t>he results showed t</w:t>
        </w:r>
        <w:r w:rsidR="00E277E8">
          <w:rPr>
            <w:rFonts w:ascii="Times New Roman" w:eastAsia="Times New Roman" w:hAnsi="Times New Roman" w:cs="Times New Roman"/>
            <w:color w:val="00112B"/>
            <w:sz w:val="24"/>
            <w:szCs w:val="24"/>
          </w:rPr>
          <w:t xml:space="preserve">hat there was </w:t>
        </w:r>
        <w:r w:rsidR="00E277E8" w:rsidRPr="00925AAC">
          <w:rPr>
            <w:rFonts w:ascii="Times New Roman" w:eastAsia="Times New Roman" w:hAnsi="Times New Roman" w:cs="Times New Roman"/>
            <w:color w:val="00112B"/>
            <w:sz w:val="24"/>
            <w:szCs w:val="24"/>
          </w:rPr>
          <w:t>regional within-country heterogeneity in “excess births</w:t>
        </w:r>
      </w:ins>
      <w:ins w:id="669" w:author="Miriam Hils" w:date="2022-04-08T17:21:00Z">
        <w:r w:rsidR="00E277E8">
          <w:rPr>
            <w:rFonts w:ascii="Times New Roman" w:eastAsia="Times New Roman" w:hAnsi="Times New Roman" w:cs="Times New Roman"/>
            <w:color w:val="00112B"/>
            <w:sz w:val="24"/>
            <w:szCs w:val="24"/>
          </w:rPr>
          <w:t>,</w:t>
        </w:r>
      </w:ins>
      <w:ins w:id="670" w:author="Miriam Hils" w:date="2022-04-08T17:19:00Z">
        <w:r w:rsidR="00E277E8" w:rsidRPr="00925AAC">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t>
      </w:r>
      <w:del w:id="671" w:author="Miriam Hils" w:date="2022-04-08T17:21:00Z">
        <w:r w:rsidRPr="00925AAC" w:rsidDel="00E277E8">
          <w:rPr>
            <w:rFonts w:ascii="Times New Roman" w:eastAsia="Times New Roman" w:hAnsi="Times New Roman" w:cs="Times New Roman"/>
            <w:color w:val="00112B"/>
            <w:sz w:val="24"/>
            <w:szCs w:val="24"/>
          </w:rPr>
          <w:delText xml:space="preserve">also </w:delText>
        </w:r>
      </w:del>
      <w:ins w:id="672" w:author="Miriam Hils" w:date="2022-04-08T17:21:00Z">
        <w:r w:rsidR="00E277E8">
          <w:rPr>
            <w:rFonts w:ascii="Times New Roman" w:eastAsia="Times New Roman" w:hAnsi="Times New Roman" w:cs="Times New Roman"/>
            <w:color w:val="00112B"/>
            <w:sz w:val="24"/>
            <w:szCs w:val="24"/>
          </w:rPr>
          <w:t>with</w:t>
        </w:r>
        <w:r w:rsidR="00E277E8"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the largest fertility </w:t>
      </w:r>
      <w:del w:id="673" w:author="Miriam Hils" w:date="2022-04-08T17:21:00Z">
        <w:r w:rsidRPr="00925AAC" w:rsidDel="00E277E8">
          <w:rPr>
            <w:rFonts w:ascii="Times New Roman" w:eastAsia="Times New Roman" w:hAnsi="Times New Roman" w:cs="Times New Roman"/>
            <w:color w:val="00112B"/>
            <w:sz w:val="24"/>
            <w:szCs w:val="24"/>
          </w:rPr>
          <w:delText>reduction</w:delText>
        </w:r>
      </w:del>
      <w:ins w:id="674" w:author="Miriam Hils" w:date="2022-04-08T17:21:00Z">
        <w:r w:rsidR="00E277E8">
          <w:rPr>
            <w:rFonts w:ascii="Times New Roman" w:eastAsia="Times New Roman" w:hAnsi="Times New Roman" w:cs="Times New Roman"/>
            <w:color w:val="00112B"/>
            <w:sz w:val="24"/>
            <w:szCs w:val="24"/>
          </w:rPr>
          <w:t>declines being observed</w:t>
        </w:r>
      </w:ins>
      <w:r w:rsidRPr="00925AAC">
        <w:rPr>
          <w:rFonts w:ascii="Times New Roman" w:eastAsia="Times New Roman" w:hAnsi="Times New Roman" w:cs="Times New Roman"/>
          <w:color w:val="00112B"/>
          <w:sz w:val="24"/>
          <w:szCs w:val="24"/>
        </w:rPr>
        <w:t xml:space="preserve"> in places</w:t>
      </w:r>
      <w:ins w:id="675" w:author="Miriam Hils" w:date="2022-04-08T17:21:00Z">
        <w:r w:rsidR="00E277E8">
          <w:rPr>
            <w:rFonts w:ascii="Times New Roman" w:eastAsia="Times New Roman" w:hAnsi="Times New Roman" w:cs="Times New Roman"/>
            <w:color w:val="00112B"/>
            <w:sz w:val="24"/>
            <w:szCs w:val="24"/>
          </w:rPr>
          <w:t xml:space="preserve"> that were</w:t>
        </w:r>
      </w:ins>
      <w:r w:rsidRPr="00925AAC">
        <w:rPr>
          <w:rFonts w:ascii="Times New Roman" w:eastAsia="Times New Roman" w:hAnsi="Times New Roman" w:cs="Times New Roman"/>
          <w:color w:val="00112B"/>
          <w:sz w:val="24"/>
          <w:szCs w:val="24"/>
        </w:rPr>
        <w:t xml:space="preserve"> most affected by the pandemic in terms of infection rates and reductions in mobility</w:t>
      </w:r>
      <w:ins w:id="676" w:author="Miriam Hils" w:date="2022-04-12T16:18:00Z">
        <w:r w:rsidR="00767900">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t>
      </w:r>
      <w:del w:id="677" w:author="Miriam Hils" w:date="2022-04-08T17:15:00Z">
        <w:r w:rsidRPr="00925AAC" w:rsidDel="00B0319C">
          <w:rPr>
            <w:rFonts w:ascii="Times New Roman" w:eastAsia="Times New Roman" w:hAnsi="Times New Roman" w:cs="Times New Roman"/>
            <w:color w:val="00112B"/>
            <w:sz w:val="24"/>
            <w:szCs w:val="24"/>
          </w:rPr>
          <w:delText xml:space="preserve">–Cohen </w:delText>
        </w:r>
        <w:r w:rsidR="00925AAC" w:rsidRPr="00925AAC" w:rsidDel="00B0319C">
          <w:rPr>
            <w:rFonts w:ascii="Times New Roman" w:hAnsi="Times New Roman" w:cs="Times New Roman"/>
            <w:sz w:val="24"/>
            <w:szCs w:val="24"/>
          </w:rPr>
          <w:fldChar w:fldCharType="begin"/>
        </w:r>
        <w:r w:rsidR="00925AAC" w:rsidRPr="00925AAC" w:rsidDel="00B0319C">
          <w:rPr>
            <w:rFonts w:ascii="Times New Roman" w:hAnsi="Times New Roman" w:cs="Times New Roman"/>
            <w:sz w:val="24"/>
            <w:szCs w:val="24"/>
          </w:rPr>
          <w:delInstrText xml:space="preserve"> ADDIN ZOTERO_ITEM CSL_CITATION {"citationID":"DlJGCjLn","properties":{"formattedCitation":"(2021)","plainCitation":"(2021)","noteIndex":0},"citationItems":[{"id":2492,"uris":["http://zotero.org/users/7072385/items/KXA4CSZL"],"itemData":{"id":2492,"type":"report","abstract":"The United States experienced a 3.8 percent decline in births for 2020 compared with 2019, but the rate of decline was much faster at the end of the year (8 percent in December), suggesting dramatic early effects of the COVID-19 pandemic, which began affecting social life in late March 2020. Using birth data from Florida and Ohio counties through February 2021, this analysis examines whether and how much falling birth rates were associated with local pandemic conditions, specifically infection rates and reductions in geographic mobility. Results show that the vast majority of counties experienced declining births, suggestive of a general influence of the pandemic, but also that declines were steeper in places with greater prevalence of COVID-19 infections and more extensive reductions in mobility. The latter result is consistent with more direct influences of the pandemic on family planning or sexual behavior. The idea that social isolation would cause an increase in subsequent births receives no support.","genre":"preprint","note":"DOI: 10.31235/osf.io/qwxz3","publisher":"SocArXiv","source":"DOI.org (Crossref)","title":"Baby Bust: Falling Fertility in US Counties Is Associated with COVID-19 Prevalence and Mobility Reductions","title-short":"Baby Bust","URL":"https://osf.io/qwxz3","author":[{"family":"Cohen","given":"Philip N."}],"accessed":{"date-parts":[["2022",3,9]]},"issued":{"date-parts":[["2021",3,17]]}},"suppress-author":true}],"schema":"https://github.com/citation-style-language/schema/raw/master/csl-citation.json"} </w:delInstrText>
        </w:r>
        <w:r w:rsidR="00925AAC" w:rsidRPr="00925AAC" w:rsidDel="00B0319C">
          <w:rPr>
            <w:rFonts w:ascii="Times New Roman" w:hAnsi="Times New Roman" w:cs="Times New Roman"/>
            <w:sz w:val="24"/>
            <w:szCs w:val="24"/>
          </w:rPr>
          <w:fldChar w:fldCharType="separate"/>
        </w:r>
        <w:r w:rsidR="00925AAC" w:rsidRPr="00925AAC" w:rsidDel="00B0319C">
          <w:rPr>
            <w:rFonts w:ascii="Times New Roman" w:hAnsi="Times New Roman" w:cs="Times New Roman"/>
            <w:sz w:val="24"/>
            <w:szCs w:val="24"/>
          </w:rPr>
          <w:delText>(2021)</w:delText>
        </w:r>
        <w:r w:rsidR="00925AAC" w:rsidRPr="00925AAC" w:rsidDel="00B0319C">
          <w:rPr>
            <w:rFonts w:ascii="Times New Roman" w:hAnsi="Times New Roman" w:cs="Times New Roman"/>
            <w:sz w:val="24"/>
            <w:szCs w:val="24"/>
          </w:rPr>
          <w:fldChar w:fldCharType="end"/>
        </w:r>
        <w:r w:rsidRPr="00925AAC" w:rsidDel="00B0319C">
          <w:rPr>
            <w:rFonts w:ascii="Times New Roman" w:eastAsia="Times New Roman" w:hAnsi="Times New Roman" w:cs="Times New Roman"/>
            <w:color w:val="00112B"/>
            <w:sz w:val="24"/>
            <w:szCs w:val="24"/>
          </w:rPr>
          <w:delText xml:space="preserve"> for counties within Florida and Ohio, in the U.S.</w:delText>
        </w:r>
      </w:del>
    </w:p>
    <w:p w14:paraId="00000037" w14:textId="77777777" w:rsidR="00F71367" w:rsidRPr="00925AAC" w:rsidRDefault="003B6693" w:rsidP="00925AAC">
      <w:pPr>
        <w:spacing w:before="240" w:line="360" w:lineRule="auto"/>
        <w:jc w:val="both"/>
        <w:rPr>
          <w:rFonts w:ascii="Times New Roman" w:eastAsia="Times New Roman" w:hAnsi="Times New Roman" w:cs="Times New Roman"/>
          <w:i/>
          <w:color w:val="00112B"/>
          <w:sz w:val="24"/>
          <w:szCs w:val="24"/>
        </w:rPr>
      </w:pPr>
      <w:r w:rsidRPr="00925AAC">
        <w:rPr>
          <w:rFonts w:ascii="Times New Roman" w:eastAsia="Times New Roman" w:hAnsi="Times New Roman" w:cs="Times New Roman"/>
          <w:i/>
          <w:color w:val="00112B"/>
          <w:sz w:val="24"/>
          <w:szCs w:val="24"/>
        </w:rPr>
        <w:t>The case of Brazil and Colombia</w:t>
      </w:r>
    </w:p>
    <w:p w14:paraId="00000038" w14:textId="1975032A"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del w:id="678" w:author="Miriam Hils" w:date="2022-04-08T17:24:00Z">
        <w:r w:rsidRPr="00925AAC" w:rsidDel="00173CC1">
          <w:rPr>
            <w:rFonts w:ascii="Times New Roman" w:eastAsia="Times New Roman" w:hAnsi="Times New Roman" w:cs="Times New Roman"/>
            <w:color w:val="00112B"/>
            <w:sz w:val="24"/>
            <w:szCs w:val="24"/>
          </w:rPr>
          <w:delText xml:space="preserve">The </w:delText>
        </w:r>
      </w:del>
      <w:ins w:id="679" w:author="Miriam Hils" w:date="2022-04-08T17:24:00Z">
        <w:r w:rsidR="00173CC1">
          <w:rPr>
            <w:rFonts w:ascii="Times New Roman" w:eastAsia="Times New Roman" w:hAnsi="Times New Roman" w:cs="Times New Roman"/>
            <w:color w:val="00112B"/>
            <w:sz w:val="24"/>
            <w:szCs w:val="24"/>
          </w:rPr>
          <w:t xml:space="preserve">We </w:t>
        </w:r>
        <w:r w:rsidR="00445DD1">
          <w:rPr>
            <w:rFonts w:ascii="Times New Roman" w:eastAsia="Times New Roman" w:hAnsi="Times New Roman" w:cs="Times New Roman"/>
            <w:color w:val="00112B"/>
            <w:sz w:val="24"/>
            <w:szCs w:val="24"/>
          </w:rPr>
          <w:t>have chos</w:t>
        </w:r>
      </w:ins>
      <w:ins w:id="680" w:author="Miriam Hils" w:date="2022-04-08T17:25:00Z">
        <w:r w:rsidR="00445DD1">
          <w:rPr>
            <w:rFonts w:ascii="Times New Roman" w:eastAsia="Times New Roman" w:hAnsi="Times New Roman" w:cs="Times New Roman"/>
            <w:color w:val="00112B"/>
            <w:sz w:val="24"/>
            <w:szCs w:val="24"/>
          </w:rPr>
          <w:t xml:space="preserve">en to </w:t>
        </w:r>
      </w:ins>
      <w:ins w:id="681" w:author="Miriam Hils" w:date="2022-04-08T17:27:00Z">
        <w:r w:rsidR="00445DD1">
          <w:rPr>
            <w:rFonts w:ascii="Times New Roman" w:eastAsia="Times New Roman" w:hAnsi="Times New Roman" w:cs="Times New Roman"/>
            <w:color w:val="00112B"/>
            <w:sz w:val="24"/>
            <w:szCs w:val="24"/>
          </w:rPr>
          <w:t>study the</w:t>
        </w:r>
      </w:ins>
      <w:ins w:id="682" w:author="Miriam Hils" w:date="2022-04-08T17:24:00Z">
        <w:r w:rsidR="00173CC1">
          <w:rPr>
            <w:rFonts w:ascii="Times New Roman" w:eastAsia="Times New Roman" w:hAnsi="Times New Roman" w:cs="Times New Roman"/>
            <w:color w:val="00112B"/>
            <w:sz w:val="24"/>
            <w:szCs w:val="24"/>
          </w:rPr>
          <w:t xml:space="preserve"> </w:t>
        </w:r>
      </w:ins>
      <w:ins w:id="683" w:author="Miriam Hils" w:date="2022-04-12T16:19:00Z">
        <w:r w:rsidR="002525CC">
          <w:rPr>
            <w:rFonts w:ascii="Times New Roman" w:eastAsia="Times New Roman" w:hAnsi="Times New Roman" w:cs="Times New Roman"/>
            <w:color w:val="00112B"/>
            <w:sz w:val="24"/>
            <w:szCs w:val="24"/>
          </w:rPr>
          <w:t>effects of</w:t>
        </w:r>
      </w:ins>
      <w:ins w:id="684" w:author="Miriam Hils" w:date="2022-04-08T17:27:00Z">
        <w:r w:rsidR="00445DD1" w:rsidRPr="00445DD1">
          <w:rPr>
            <w:rFonts w:ascii="Times New Roman" w:eastAsia="Times New Roman" w:hAnsi="Times New Roman" w:cs="Times New Roman"/>
            <w:color w:val="00112B"/>
            <w:sz w:val="24"/>
            <w:szCs w:val="24"/>
            <w:rPrChange w:id="685" w:author="Miriam Hils" w:date="2022-04-08T17:27:00Z">
              <w:rPr>
                <w:rFonts w:ascii="Times New Roman" w:eastAsia="Times New Roman" w:hAnsi="Times New Roman" w:cs="Times New Roman"/>
                <w:b/>
                <w:color w:val="00112B"/>
                <w:sz w:val="24"/>
                <w:szCs w:val="24"/>
              </w:rPr>
            </w:rPrChange>
          </w:rPr>
          <w:t xml:space="preserve"> the Covid-19 pandemic </w:t>
        </w:r>
      </w:ins>
      <w:ins w:id="686" w:author="Miriam Hils" w:date="2022-04-12T16:19:00Z">
        <w:r w:rsidR="002525CC">
          <w:rPr>
            <w:rFonts w:ascii="Times New Roman" w:eastAsia="Times New Roman" w:hAnsi="Times New Roman" w:cs="Times New Roman"/>
            <w:color w:val="00112B"/>
            <w:sz w:val="24"/>
            <w:szCs w:val="24"/>
          </w:rPr>
          <w:t>on</w:t>
        </w:r>
      </w:ins>
      <w:ins w:id="687" w:author="Miriam Hils" w:date="2022-04-08T17:27:00Z">
        <w:r w:rsidR="00445DD1" w:rsidRPr="00445DD1">
          <w:rPr>
            <w:rFonts w:ascii="Times New Roman" w:eastAsia="Times New Roman" w:hAnsi="Times New Roman" w:cs="Times New Roman"/>
            <w:color w:val="00112B"/>
            <w:sz w:val="24"/>
            <w:szCs w:val="24"/>
            <w:rPrChange w:id="688" w:author="Miriam Hils" w:date="2022-04-08T17:27:00Z">
              <w:rPr>
                <w:rFonts w:ascii="Times New Roman" w:eastAsia="Times New Roman" w:hAnsi="Times New Roman" w:cs="Times New Roman"/>
                <w:b/>
                <w:color w:val="00112B"/>
                <w:sz w:val="24"/>
                <w:szCs w:val="24"/>
              </w:rPr>
            </w:rPrChange>
          </w:rPr>
          <w:t xml:space="preserve"> births</w:t>
        </w:r>
        <w:r w:rsidR="00445DD1">
          <w:rPr>
            <w:rFonts w:ascii="Times New Roman" w:eastAsia="Times New Roman" w:hAnsi="Times New Roman" w:cs="Times New Roman"/>
            <w:color w:val="00112B"/>
            <w:sz w:val="24"/>
            <w:szCs w:val="24"/>
          </w:rPr>
          <w:t xml:space="preserve"> in</w:t>
        </w:r>
        <w:r w:rsidR="00445DD1" w:rsidRPr="00445DD1">
          <w:rPr>
            <w:rFonts w:ascii="Times New Roman" w:eastAsia="Times New Roman" w:hAnsi="Times New Roman" w:cs="Times New Roman"/>
            <w:color w:val="00112B"/>
            <w:sz w:val="24"/>
            <w:szCs w:val="24"/>
            <w:rPrChange w:id="689" w:author="Miriam Hils" w:date="2022-04-08T17:27:00Z">
              <w:rPr>
                <w:rFonts w:ascii="Times New Roman" w:eastAsia="Times New Roman" w:hAnsi="Times New Roman" w:cs="Times New Roman"/>
                <w:b/>
                <w:color w:val="00112B"/>
                <w:sz w:val="24"/>
                <w:szCs w:val="24"/>
              </w:rPr>
            </w:rPrChange>
          </w:rPr>
          <w:t xml:space="preserve"> </w:t>
        </w:r>
      </w:ins>
      <w:ins w:id="690" w:author="Miriam Hils" w:date="2022-04-08T17:24:00Z">
        <w:r w:rsidR="00173CC1">
          <w:rPr>
            <w:rFonts w:ascii="Times New Roman" w:eastAsia="Times New Roman" w:hAnsi="Times New Roman" w:cs="Times New Roman"/>
            <w:color w:val="00112B"/>
            <w:sz w:val="24"/>
            <w:szCs w:val="24"/>
          </w:rPr>
          <w:t>Brazil and Columbia because</w:t>
        </w:r>
        <w:r w:rsidR="00173CC1" w:rsidRPr="00925AAC">
          <w:rPr>
            <w:rFonts w:ascii="Times New Roman" w:eastAsia="Times New Roman" w:hAnsi="Times New Roman" w:cs="Times New Roman"/>
            <w:color w:val="00112B"/>
            <w:sz w:val="24"/>
            <w:szCs w:val="24"/>
          </w:rPr>
          <w:t xml:space="preserve"> </w:t>
        </w:r>
      </w:ins>
      <w:del w:id="691" w:author="Miriam Hils" w:date="2022-04-08T17:24:00Z">
        <w:r w:rsidRPr="00925AAC" w:rsidDel="00173CC1">
          <w:rPr>
            <w:rFonts w:ascii="Times New Roman" w:eastAsia="Times New Roman" w:hAnsi="Times New Roman" w:cs="Times New Roman"/>
            <w:color w:val="00112B"/>
            <w:sz w:val="24"/>
            <w:szCs w:val="24"/>
          </w:rPr>
          <w:delText xml:space="preserve">similarities between </w:delText>
        </w:r>
      </w:del>
      <w:r w:rsidRPr="00925AAC">
        <w:rPr>
          <w:rFonts w:ascii="Times New Roman" w:eastAsia="Times New Roman" w:hAnsi="Times New Roman" w:cs="Times New Roman"/>
          <w:color w:val="00112B"/>
          <w:sz w:val="24"/>
          <w:szCs w:val="24"/>
        </w:rPr>
        <w:t xml:space="preserve">these two countries </w:t>
      </w:r>
      <w:del w:id="692" w:author="Miriam Hils" w:date="2022-04-08T17:25:00Z">
        <w:r w:rsidRPr="00925AAC" w:rsidDel="00445DD1">
          <w:rPr>
            <w:rFonts w:ascii="Times New Roman" w:eastAsia="Times New Roman" w:hAnsi="Times New Roman" w:cs="Times New Roman"/>
            <w:color w:val="00112B"/>
            <w:sz w:val="24"/>
            <w:szCs w:val="24"/>
          </w:rPr>
          <w:delText>in terms of overarching</w:delText>
        </w:r>
      </w:del>
      <w:ins w:id="693" w:author="Miriam Hils" w:date="2022-04-08T17:25:00Z">
        <w:r w:rsidR="00445DD1">
          <w:rPr>
            <w:rFonts w:ascii="Times New Roman" w:eastAsia="Times New Roman" w:hAnsi="Times New Roman" w:cs="Times New Roman"/>
            <w:color w:val="00112B"/>
            <w:sz w:val="24"/>
            <w:szCs w:val="24"/>
          </w:rPr>
          <w:t>have similar overall</w:t>
        </w:r>
      </w:ins>
      <w:r w:rsidRPr="00925AAC">
        <w:rPr>
          <w:rFonts w:ascii="Times New Roman" w:eastAsia="Times New Roman" w:hAnsi="Times New Roman" w:cs="Times New Roman"/>
          <w:color w:val="00112B"/>
          <w:sz w:val="24"/>
          <w:szCs w:val="24"/>
        </w:rPr>
        <w:t xml:space="preserve"> fertility trends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{"citationID":"lv1y102U","properties":{"formattedCitation":"(Guzm\\uc0\\u225{}n et al. 2006)","plainCitation":"(Guzmán et al. 2006)","noteIndex":0},"citationItems":[{"id":1681,"uris":["http://zotero.org/users/7072385/items/MFIDLPTE"],"itemData":{"id":1681,"type":"article-journal","container-title":"Population English Edition","DOI":"10.3917/pope.605.0519","ISSN":"1634-2941","issue":"5-6","page":"519–576","title":"The Demography of Latin America and the Caribbean since 1950","volume":"61","author":[{"family":"Guzmán","given":"José"},{"family":"Rodríguez","given":"Jorge"},{"family":"Martínez","given":"Jorge"},{"family":"Contreras","given":"Juan"},{"family":"González","given":"Daniela"}],"issued":{"date-parts":[["2006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(Guzmán et al. 2006)</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and social stratification systems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{"citationID":"WuVIOTis","properties":{"formattedCitation":"(Portes and Hoffman 2003)","plainCitation":"(Portes and Hoffman 2003)","noteIndex":0},"citationItems":[{"id":1520,"uris":["http://zotero.org/users/7072385/items/CPYD7EGK"],"itemData":{"id":1520,"type":"article-journal","abstract":"This article proposes a framework for the analysis of social classes in Latin America and presents evidence on the composition of the class structure in the region and its evolution during the last two decades, corresponding to the years of implementation of a new economic model in most countries. The paper is an update of an earlier article on the same topic published in this journal at the end of the period of import substitution industrialization. Relative to that earlier period, the present era registers a visible increase in income inequality, a persistent concentration of wealth in the top decile of the population, a rapid expansion of the class of micro-entrepreneurs, and a stagnation or increase of the informal proletariat. The contraction of public sector employment and the stagnation of formal sector labor demand in most countries has led to a series of adaptive solutions by the middle and lower classes. The rise of informal self-employment and micro-entrepreneurialism throughout the region can be interpreted as a direct result of the new adjustment policies. We explore other, less orthodox adaptive strategies, including the rise of violent crime in the cities and migration abroad by an increasingly diversified cross-section of the population. The impact that changes in the class structure have had an party politics and other forms of popular political mobilization in Latin American countries is discussed.","container-title":"Latin American Research Review","DOI":"10.1353/lar.2003.0011","ISSN":"00238791","issue":"1","note":"ISBN: 1542-4278","page":"41–82","title":"Latin American Class Structures: Their Composition and Change during the Neoliberal Era","volume":"38","author":[{"family":"Portes","given":"Alejandro"},{"family":"Hoffman","given":"Kelly"}],"issued":{"date-parts":[["2003"]]}}}],"schema":"https://github.com/citation-style-language/schema/raw/master/csl-citation.json"}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(Portes and Hoffman 2003)</w:t>
      </w:r>
      <w:r w:rsidR="00925AAC" w:rsidRPr="00925AAC">
        <w:rPr>
          <w:rFonts w:ascii="Times New Roman" w:hAnsi="Times New Roman" w:cs="Times New Roman"/>
          <w:sz w:val="24"/>
          <w:szCs w:val="24"/>
        </w:rPr>
        <w:fldChar w:fldCharType="end"/>
      </w:r>
      <w:del w:id="694" w:author="Miriam Hils" w:date="2022-04-08T17:25:00Z">
        <w:r w:rsidRPr="00925AAC" w:rsidDel="00445DD1">
          <w:rPr>
            <w:rFonts w:ascii="Times New Roman" w:eastAsia="Times New Roman" w:hAnsi="Times New Roman" w:cs="Times New Roman"/>
            <w:color w:val="00112B"/>
            <w:sz w:val="24"/>
            <w:szCs w:val="24"/>
          </w:rPr>
          <w:delText xml:space="preserve"> warrant the comparability of our results</w:delText>
        </w:r>
      </w:del>
      <w:r w:rsidRPr="00925AAC">
        <w:rPr>
          <w:rFonts w:ascii="Times New Roman" w:eastAsia="Times New Roman" w:hAnsi="Times New Roman" w:cs="Times New Roman"/>
          <w:color w:val="00112B"/>
          <w:sz w:val="24"/>
          <w:szCs w:val="24"/>
        </w:rPr>
        <w:t xml:space="preserve">. </w:t>
      </w:r>
      <w:del w:id="695" w:author="Miriam Hils" w:date="2022-04-08T17:30:00Z">
        <w:r w:rsidRPr="00925AAC" w:rsidDel="00445DD1">
          <w:rPr>
            <w:rFonts w:ascii="Times New Roman" w:eastAsia="Times New Roman" w:hAnsi="Times New Roman" w:cs="Times New Roman"/>
            <w:color w:val="00112B"/>
            <w:sz w:val="24"/>
            <w:szCs w:val="24"/>
          </w:rPr>
          <w:delText>Meanwhile</w:delText>
        </w:r>
      </w:del>
      <w:ins w:id="696" w:author="Miriam Hils" w:date="2022-04-08T17:30:00Z">
        <w:r w:rsidR="00445DD1">
          <w:rPr>
            <w:rFonts w:ascii="Times New Roman" w:eastAsia="Times New Roman" w:hAnsi="Times New Roman" w:cs="Times New Roman"/>
            <w:color w:val="00112B"/>
            <w:sz w:val="24"/>
            <w:szCs w:val="24"/>
          </w:rPr>
          <w:t>However</w:t>
        </w:r>
      </w:ins>
      <w:r w:rsidRPr="00925AAC">
        <w:rPr>
          <w:rFonts w:ascii="Times New Roman" w:eastAsia="Times New Roman" w:hAnsi="Times New Roman" w:cs="Times New Roman"/>
          <w:color w:val="00112B"/>
          <w:sz w:val="24"/>
          <w:szCs w:val="24"/>
        </w:rPr>
        <w:t xml:space="preserve">, </w:t>
      </w:r>
      <w:ins w:id="697" w:author="Miriam Hils" w:date="2022-04-08T17:30:00Z">
        <w:r w:rsidR="00BE1426">
          <w:rPr>
            <w:rFonts w:ascii="Times New Roman" w:eastAsia="Times New Roman" w:hAnsi="Times New Roman" w:cs="Times New Roman"/>
            <w:color w:val="00112B"/>
            <w:sz w:val="24"/>
            <w:szCs w:val="24"/>
          </w:rPr>
          <w:t>the differences between these two</w:t>
        </w:r>
      </w:ins>
      <w:ins w:id="698" w:author="Miriam Hils" w:date="2022-04-08T17:28:00Z">
        <w:r w:rsidR="00445DD1">
          <w:rPr>
            <w:rFonts w:ascii="Times New Roman" w:eastAsia="Times New Roman" w:hAnsi="Times New Roman" w:cs="Times New Roman"/>
            <w:color w:val="00112B"/>
            <w:sz w:val="24"/>
            <w:szCs w:val="24"/>
          </w:rPr>
          <w:t xml:space="preserve"> countries</w:t>
        </w:r>
      </w:ins>
      <w:del w:id="699" w:author="Miriam Hils" w:date="2022-04-08T17:28:00Z">
        <w:r w:rsidRPr="00925AAC" w:rsidDel="00445DD1">
          <w:rPr>
            <w:rFonts w:ascii="Times New Roman" w:eastAsia="Times New Roman" w:hAnsi="Times New Roman" w:cs="Times New Roman"/>
            <w:color w:val="00112B"/>
            <w:sz w:val="24"/>
            <w:szCs w:val="24"/>
          </w:rPr>
          <w:delText>some differences</w:delText>
        </w:r>
      </w:del>
      <w:r w:rsidRPr="00925AAC">
        <w:rPr>
          <w:rFonts w:ascii="Times New Roman" w:eastAsia="Times New Roman" w:hAnsi="Times New Roman" w:cs="Times New Roman"/>
          <w:color w:val="00112B"/>
          <w:sz w:val="24"/>
          <w:szCs w:val="24"/>
        </w:rPr>
        <w:t xml:space="preserve"> in terms of </w:t>
      </w:r>
      <w:ins w:id="700" w:author="Miriam Hils" w:date="2022-04-08T17:28:00Z">
        <w:r w:rsidR="00445DD1">
          <w:rPr>
            <w:rFonts w:ascii="Times New Roman" w:eastAsia="Times New Roman" w:hAnsi="Times New Roman" w:cs="Times New Roman"/>
            <w:color w:val="00112B"/>
            <w:sz w:val="24"/>
            <w:szCs w:val="24"/>
          </w:rPr>
          <w:t xml:space="preserve">their </w:t>
        </w:r>
      </w:ins>
      <w:r w:rsidRPr="00925AAC">
        <w:rPr>
          <w:rFonts w:ascii="Times New Roman" w:eastAsia="Times New Roman" w:hAnsi="Times New Roman" w:cs="Times New Roman"/>
          <w:color w:val="00112B"/>
          <w:sz w:val="24"/>
          <w:szCs w:val="24"/>
        </w:rPr>
        <w:t xml:space="preserve">population size, </w:t>
      </w:r>
      <w:ins w:id="701" w:author="Miriam Hils" w:date="2022-04-08T17:28:00Z">
        <w:r w:rsidR="00445DD1">
          <w:rPr>
            <w:rFonts w:ascii="Times New Roman" w:eastAsia="Times New Roman" w:hAnsi="Times New Roman" w:cs="Times New Roman"/>
            <w:color w:val="00112B"/>
            <w:sz w:val="24"/>
            <w:szCs w:val="24"/>
          </w:rPr>
          <w:t xml:space="preserve">their </w:t>
        </w:r>
      </w:ins>
      <w:r w:rsidRPr="00925AAC">
        <w:rPr>
          <w:rFonts w:ascii="Times New Roman" w:eastAsia="Times New Roman" w:hAnsi="Times New Roman" w:cs="Times New Roman"/>
          <w:color w:val="00112B"/>
          <w:sz w:val="24"/>
          <w:szCs w:val="24"/>
        </w:rPr>
        <w:t xml:space="preserve">geographical </w:t>
      </w:r>
      <w:del w:id="702" w:author="Miriam Hils" w:date="2022-04-08T17:28:00Z">
        <w:r w:rsidRPr="00925AAC" w:rsidDel="00445DD1">
          <w:rPr>
            <w:rFonts w:ascii="Times New Roman" w:eastAsia="Times New Roman" w:hAnsi="Times New Roman" w:cs="Times New Roman"/>
            <w:color w:val="00112B"/>
            <w:sz w:val="24"/>
            <w:szCs w:val="24"/>
          </w:rPr>
          <w:delText>extension</w:delText>
        </w:r>
      </w:del>
      <w:ins w:id="703" w:author="Miriam Hils" w:date="2022-04-08T17:28:00Z">
        <w:r w:rsidR="00445DD1">
          <w:rPr>
            <w:rFonts w:ascii="Times New Roman" w:eastAsia="Times New Roman" w:hAnsi="Times New Roman" w:cs="Times New Roman"/>
            <w:color w:val="00112B"/>
            <w:sz w:val="24"/>
            <w:szCs w:val="24"/>
          </w:rPr>
          <w:t>area</w:t>
        </w:r>
      </w:ins>
      <w:r w:rsidRPr="00925AAC">
        <w:rPr>
          <w:rFonts w:ascii="Times New Roman" w:eastAsia="Times New Roman" w:hAnsi="Times New Roman" w:cs="Times New Roman"/>
          <w:color w:val="00112B"/>
          <w:sz w:val="24"/>
          <w:szCs w:val="24"/>
        </w:rPr>
        <w:t xml:space="preserve">, the functioning of </w:t>
      </w:r>
      <w:ins w:id="704" w:author="Miriam Hils" w:date="2022-04-08T17:29:00Z">
        <w:r w:rsidR="00445DD1">
          <w:rPr>
            <w:rFonts w:ascii="Times New Roman" w:eastAsia="Times New Roman" w:hAnsi="Times New Roman" w:cs="Times New Roman"/>
            <w:color w:val="00112B"/>
            <w:sz w:val="24"/>
            <w:szCs w:val="24"/>
          </w:rPr>
          <w:t xml:space="preserve">their </w:t>
        </w:r>
      </w:ins>
      <w:r w:rsidRPr="00925AAC">
        <w:rPr>
          <w:rFonts w:ascii="Times New Roman" w:eastAsia="Times New Roman" w:hAnsi="Times New Roman" w:cs="Times New Roman"/>
          <w:color w:val="00112B"/>
          <w:sz w:val="24"/>
          <w:szCs w:val="24"/>
        </w:rPr>
        <w:t>national health system</w:t>
      </w:r>
      <w:del w:id="705" w:author="Miriam Hils" w:date="2022-04-08T17:29:00Z">
        <w:r w:rsidRPr="00925AAC" w:rsidDel="00445DD1">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the</w:t>
      </w:r>
      <w:ins w:id="706" w:author="Miriam Hils" w:date="2022-04-08T17:29:00Z">
        <w:r w:rsidR="00445DD1">
          <w:rPr>
            <w:rFonts w:ascii="Times New Roman" w:eastAsia="Times New Roman" w:hAnsi="Times New Roman" w:cs="Times New Roman"/>
            <w:color w:val="00112B"/>
            <w:sz w:val="24"/>
            <w:szCs w:val="24"/>
          </w:rPr>
          <w:t>ir</w:t>
        </w:r>
      </w:ins>
      <w:r w:rsidRPr="00925AAC">
        <w:rPr>
          <w:rFonts w:ascii="Times New Roman" w:eastAsia="Times New Roman" w:hAnsi="Times New Roman" w:cs="Times New Roman"/>
          <w:color w:val="00112B"/>
          <w:sz w:val="24"/>
          <w:szCs w:val="24"/>
        </w:rPr>
        <w:t xml:space="preserve"> legacy of armed internal conflict</w:t>
      </w:r>
      <w:del w:id="707" w:author="Miriam Hils" w:date="2022-04-08T17:29:00Z">
        <w:r w:rsidRPr="00925AAC" w:rsidDel="00445DD1">
          <w:rPr>
            <w:rFonts w:ascii="Times New Roman" w:eastAsia="Times New Roman" w:hAnsi="Times New Roman" w:cs="Times New Roman"/>
            <w:color w:val="00112B"/>
            <w:sz w:val="24"/>
            <w:szCs w:val="24"/>
          </w:rPr>
          <w:delText xml:space="preserve"> in Colombia</w:delText>
        </w:r>
      </w:del>
      <w:r w:rsidRPr="00925AAC">
        <w:rPr>
          <w:rFonts w:ascii="Times New Roman" w:eastAsia="Times New Roman" w:hAnsi="Times New Roman" w:cs="Times New Roman"/>
          <w:color w:val="00112B"/>
          <w:sz w:val="24"/>
          <w:szCs w:val="24"/>
        </w:rPr>
        <w:t xml:space="preserve">, and </w:t>
      </w:r>
      <w:ins w:id="708" w:author="Miriam Hils" w:date="2022-04-08T17:29:00Z">
        <w:r w:rsidR="00445DD1">
          <w:rPr>
            <w:rFonts w:ascii="Times New Roman" w:eastAsia="Times New Roman" w:hAnsi="Times New Roman" w:cs="Times New Roman"/>
            <w:color w:val="00112B"/>
            <w:sz w:val="24"/>
            <w:szCs w:val="24"/>
          </w:rPr>
          <w:t xml:space="preserve">their </w:t>
        </w:r>
      </w:ins>
      <w:r w:rsidRPr="00925AAC">
        <w:rPr>
          <w:rFonts w:ascii="Times New Roman" w:eastAsia="Times New Roman" w:hAnsi="Times New Roman" w:cs="Times New Roman"/>
          <w:color w:val="00112B"/>
          <w:sz w:val="24"/>
          <w:szCs w:val="24"/>
        </w:rPr>
        <w:t xml:space="preserve">economic development may account for </w:t>
      </w:r>
      <w:del w:id="709" w:author="Miriam Hils" w:date="2022-04-08T17:33:00Z">
        <w:r w:rsidRPr="00925AAC" w:rsidDel="00BE1426">
          <w:rPr>
            <w:rFonts w:ascii="Times New Roman" w:eastAsia="Times New Roman" w:hAnsi="Times New Roman" w:cs="Times New Roman"/>
            <w:color w:val="00112B"/>
            <w:sz w:val="24"/>
            <w:szCs w:val="24"/>
          </w:rPr>
          <w:delText>potential divergent results</w:delText>
        </w:r>
      </w:del>
      <w:ins w:id="710" w:author="Miriam Hils" w:date="2022-04-08T17:33:00Z">
        <w:r w:rsidR="00BE1426">
          <w:rPr>
            <w:rFonts w:ascii="Times New Roman" w:eastAsia="Times New Roman" w:hAnsi="Times New Roman" w:cs="Times New Roman"/>
            <w:color w:val="00112B"/>
            <w:sz w:val="24"/>
            <w:szCs w:val="24"/>
          </w:rPr>
          <w:t xml:space="preserve">some of the </w:t>
        </w:r>
      </w:ins>
      <w:ins w:id="711" w:author="Miriam Hils" w:date="2022-04-12T16:22:00Z">
        <w:r w:rsidR="002525CC">
          <w:rPr>
            <w:rFonts w:ascii="Times New Roman" w:eastAsia="Times New Roman" w:hAnsi="Times New Roman" w:cs="Times New Roman"/>
            <w:color w:val="00112B"/>
            <w:sz w:val="24"/>
            <w:szCs w:val="24"/>
          </w:rPr>
          <w:t>discrepancies</w:t>
        </w:r>
      </w:ins>
      <w:ins w:id="712" w:author="Miriam Hils" w:date="2022-04-08T17:33:00Z">
        <w:r w:rsidR="00BE1426">
          <w:rPr>
            <w:rFonts w:ascii="Times New Roman" w:eastAsia="Times New Roman" w:hAnsi="Times New Roman" w:cs="Times New Roman"/>
            <w:color w:val="00112B"/>
            <w:sz w:val="24"/>
            <w:szCs w:val="24"/>
          </w:rPr>
          <w:t xml:space="preserve"> in their fertility trends</w:t>
        </w:r>
      </w:ins>
      <w:r w:rsidRPr="00925AAC">
        <w:rPr>
          <w:rFonts w:ascii="Times New Roman" w:eastAsia="Times New Roman" w:hAnsi="Times New Roman" w:cs="Times New Roman"/>
          <w:color w:val="00112B"/>
          <w:sz w:val="24"/>
          <w:szCs w:val="24"/>
        </w:rPr>
        <w:t>.</w:t>
      </w:r>
    </w:p>
    <w:p w14:paraId="00000039" w14:textId="790A460B"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del w:id="713" w:author="Miriam Hils" w:date="2022-04-08T17:33:00Z">
        <w:r w:rsidRPr="00925AAC" w:rsidDel="00BE1426">
          <w:rPr>
            <w:rFonts w:ascii="Times New Roman" w:eastAsia="Times New Roman" w:hAnsi="Times New Roman" w:cs="Times New Roman"/>
            <w:color w:val="00112B"/>
            <w:sz w:val="24"/>
            <w:szCs w:val="24"/>
          </w:rPr>
          <w:delText>In terms of</w:delText>
        </w:r>
      </w:del>
      <w:ins w:id="714" w:author="Miriam Hils" w:date="2022-04-08T17:33:00Z">
        <w:r w:rsidR="00BE1426">
          <w:rPr>
            <w:rFonts w:ascii="Times New Roman" w:eastAsia="Times New Roman" w:hAnsi="Times New Roman" w:cs="Times New Roman"/>
            <w:color w:val="00112B"/>
            <w:sz w:val="24"/>
            <w:szCs w:val="24"/>
          </w:rPr>
          <w:t>When we look at the</w:t>
        </w:r>
      </w:ins>
      <w:r w:rsidRPr="00925AAC">
        <w:rPr>
          <w:rFonts w:ascii="Times New Roman" w:eastAsia="Times New Roman" w:hAnsi="Times New Roman" w:cs="Times New Roman"/>
          <w:color w:val="00112B"/>
          <w:sz w:val="24"/>
          <w:szCs w:val="24"/>
        </w:rPr>
        <w:t xml:space="preserve"> similarities</w:t>
      </w:r>
      <w:ins w:id="715" w:author="Miriam Hils" w:date="2022-04-08T17:33:00Z">
        <w:r w:rsidR="00BE1426">
          <w:rPr>
            <w:rFonts w:ascii="Times New Roman" w:eastAsia="Times New Roman" w:hAnsi="Times New Roman" w:cs="Times New Roman"/>
            <w:color w:val="00112B"/>
            <w:sz w:val="24"/>
            <w:szCs w:val="24"/>
          </w:rPr>
          <w:t xml:space="preserve"> between these two countr</w:t>
        </w:r>
      </w:ins>
      <w:ins w:id="716" w:author="Miriam Hils" w:date="2022-04-08T17:34:00Z">
        <w:r w:rsidR="00BE1426">
          <w:rPr>
            <w:rFonts w:ascii="Times New Roman" w:eastAsia="Times New Roman" w:hAnsi="Times New Roman" w:cs="Times New Roman"/>
            <w:color w:val="00112B"/>
            <w:sz w:val="24"/>
            <w:szCs w:val="24"/>
          </w:rPr>
          <w:t>ies</w:t>
        </w:r>
      </w:ins>
      <w:r w:rsidRPr="00925AAC">
        <w:rPr>
          <w:rFonts w:ascii="Times New Roman" w:eastAsia="Times New Roman" w:hAnsi="Times New Roman" w:cs="Times New Roman"/>
          <w:color w:val="00112B"/>
          <w:sz w:val="24"/>
          <w:szCs w:val="24"/>
        </w:rPr>
        <w:t xml:space="preserve">, </w:t>
      </w:r>
      <w:ins w:id="717" w:author="Miriam Hils" w:date="2022-04-08T17:34:00Z">
        <w:r w:rsidR="00BE1426">
          <w:rPr>
            <w:rFonts w:ascii="Times New Roman" w:eastAsia="Times New Roman" w:hAnsi="Times New Roman" w:cs="Times New Roman"/>
            <w:color w:val="00112B"/>
            <w:sz w:val="24"/>
            <w:szCs w:val="24"/>
          </w:rPr>
          <w:t xml:space="preserve">we note that </w:t>
        </w:r>
      </w:ins>
      <w:r w:rsidRPr="00925AAC">
        <w:rPr>
          <w:rFonts w:ascii="Times New Roman" w:eastAsia="Times New Roman" w:hAnsi="Times New Roman" w:cs="Times New Roman"/>
          <w:color w:val="00112B"/>
          <w:sz w:val="24"/>
          <w:szCs w:val="24"/>
        </w:rPr>
        <w:t xml:space="preserve">although </w:t>
      </w:r>
      <w:del w:id="718" w:author="Miriam Hils" w:date="2022-04-08T17:34:00Z">
        <w:r w:rsidRPr="00925AAC" w:rsidDel="00BE1426">
          <w:rPr>
            <w:rFonts w:ascii="Times New Roman" w:eastAsia="Times New Roman" w:hAnsi="Times New Roman" w:cs="Times New Roman"/>
            <w:color w:val="00112B"/>
            <w:sz w:val="24"/>
            <w:szCs w:val="24"/>
          </w:rPr>
          <w:delText xml:space="preserve">the </w:delText>
        </w:r>
      </w:del>
      <w:ins w:id="719" w:author="Miriam Hils" w:date="2022-04-08T17:34:00Z">
        <w:r w:rsidR="00BE1426">
          <w:rPr>
            <w:rFonts w:ascii="Times New Roman" w:eastAsia="Times New Roman" w:hAnsi="Times New Roman" w:cs="Times New Roman"/>
            <w:color w:val="00112B"/>
            <w:sz w:val="24"/>
            <w:szCs w:val="24"/>
          </w:rPr>
          <w:t xml:space="preserve">their </w:t>
        </w:r>
      </w:ins>
      <w:r w:rsidRPr="00925AAC">
        <w:rPr>
          <w:rFonts w:ascii="Times New Roman" w:eastAsia="Times New Roman" w:hAnsi="Times New Roman" w:cs="Times New Roman"/>
          <w:color w:val="00112B"/>
          <w:sz w:val="24"/>
          <w:szCs w:val="24"/>
        </w:rPr>
        <w:t>population</w:t>
      </w:r>
      <w:ins w:id="720" w:author="Miriam Hils" w:date="2022-04-08T17:34:00Z">
        <w:r w:rsidR="00BE1426">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w:t>
      </w:r>
      <w:del w:id="721" w:author="Miriam Hils" w:date="2022-04-08T17:34:00Z">
        <w:r w:rsidRPr="00925AAC" w:rsidDel="00BE1426">
          <w:rPr>
            <w:rFonts w:ascii="Times New Roman" w:eastAsia="Times New Roman" w:hAnsi="Times New Roman" w:cs="Times New Roman"/>
            <w:color w:val="00112B"/>
            <w:sz w:val="24"/>
            <w:szCs w:val="24"/>
          </w:rPr>
          <w:delText>of these countries is</w:delText>
        </w:r>
      </w:del>
      <w:ins w:id="722" w:author="Miriam Hils" w:date="2022-04-08T17:34:00Z">
        <w:r w:rsidR="00BE1426">
          <w:rPr>
            <w:rFonts w:ascii="Times New Roman" w:eastAsia="Times New Roman" w:hAnsi="Times New Roman" w:cs="Times New Roman"/>
            <w:color w:val="00112B"/>
            <w:sz w:val="24"/>
            <w:szCs w:val="24"/>
          </w:rPr>
          <w:t>are</w:t>
        </w:r>
      </w:ins>
      <w:r w:rsidRPr="00925AAC">
        <w:rPr>
          <w:rFonts w:ascii="Times New Roman" w:eastAsia="Times New Roman" w:hAnsi="Times New Roman" w:cs="Times New Roman"/>
          <w:color w:val="00112B"/>
          <w:sz w:val="24"/>
          <w:szCs w:val="24"/>
        </w:rPr>
        <w:t xml:space="preserve"> still growing, the</w:t>
      </w:r>
      <w:ins w:id="723" w:author="Miriam Hils" w:date="2022-04-08T17:35:00Z">
        <w:r w:rsidR="00BE1426">
          <w:rPr>
            <w:rFonts w:ascii="Times New Roman" w:eastAsia="Times New Roman" w:hAnsi="Times New Roman" w:cs="Times New Roman"/>
            <w:color w:val="00112B"/>
            <w:sz w:val="24"/>
            <w:szCs w:val="24"/>
          </w:rPr>
          <w:t>ir</w:t>
        </w:r>
      </w:ins>
      <w:r w:rsidRPr="00925AAC">
        <w:rPr>
          <w:rFonts w:ascii="Times New Roman" w:eastAsia="Times New Roman" w:hAnsi="Times New Roman" w:cs="Times New Roman"/>
          <w:color w:val="00112B"/>
          <w:sz w:val="24"/>
          <w:szCs w:val="24"/>
        </w:rPr>
        <w:t xml:space="preserve"> natural </w:t>
      </w:r>
      <w:ins w:id="724" w:author="Miriam Hils" w:date="2022-04-08T17:34:00Z">
        <w:r w:rsidR="00BE1426">
          <w:rPr>
            <w:rFonts w:ascii="Times New Roman" w:eastAsia="Times New Roman" w:hAnsi="Times New Roman" w:cs="Times New Roman"/>
            <w:color w:val="00112B"/>
            <w:sz w:val="24"/>
            <w:szCs w:val="24"/>
          </w:rPr>
          <w:t xml:space="preserve">population </w:t>
        </w:r>
      </w:ins>
      <w:r w:rsidRPr="00925AAC">
        <w:rPr>
          <w:rFonts w:ascii="Times New Roman" w:eastAsia="Times New Roman" w:hAnsi="Times New Roman" w:cs="Times New Roman"/>
          <w:color w:val="00112B"/>
          <w:sz w:val="24"/>
          <w:szCs w:val="24"/>
        </w:rPr>
        <w:t>growth rate</w:t>
      </w:r>
      <w:ins w:id="725" w:author="Miriam Hils" w:date="2022-04-08T17:35:00Z">
        <w:r w:rsidR="00BE1426">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w:t>
      </w:r>
      <w:del w:id="726" w:author="Miriam Hils" w:date="2022-04-08T17:35:00Z">
        <w:r w:rsidRPr="00925AAC" w:rsidDel="00BE1426">
          <w:rPr>
            <w:rFonts w:ascii="Times New Roman" w:eastAsia="Times New Roman" w:hAnsi="Times New Roman" w:cs="Times New Roman"/>
            <w:color w:val="00112B"/>
            <w:sz w:val="24"/>
            <w:szCs w:val="24"/>
          </w:rPr>
          <w:delText xml:space="preserve">has </w:delText>
        </w:r>
      </w:del>
      <w:ins w:id="727" w:author="Miriam Hils" w:date="2022-04-08T17:35:00Z">
        <w:r w:rsidR="00BE1426">
          <w:rPr>
            <w:rFonts w:ascii="Times New Roman" w:eastAsia="Times New Roman" w:hAnsi="Times New Roman" w:cs="Times New Roman"/>
            <w:color w:val="00112B"/>
            <w:sz w:val="24"/>
            <w:szCs w:val="24"/>
          </w:rPr>
          <w:t>have</w:t>
        </w:r>
        <w:r w:rsidR="00BE1426"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slowed considerably in recent years</w:t>
      </w:r>
      <w:ins w:id="728" w:author="Miriam Hils" w:date="2022-04-08T17:35:00Z">
        <w:r w:rsidR="00BE1426">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to below 1% per year. These relatively low growth rates </w:t>
      </w:r>
      <w:del w:id="729" w:author="Miriam Hils" w:date="2022-04-08T17:35:00Z">
        <w:r w:rsidRPr="00925AAC" w:rsidDel="00D758D2">
          <w:rPr>
            <w:rFonts w:ascii="Times New Roman" w:eastAsia="Times New Roman" w:hAnsi="Times New Roman" w:cs="Times New Roman"/>
            <w:color w:val="00112B"/>
            <w:sz w:val="24"/>
            <w:szCs w:val="24"/>
          </w:rPr>
          <w:delText>result from</w:delText>
        </w:r>
      </w:del>
      <w:ins w:id="730" w:author="Miriam Hils" w:date="2022-04-08T17:35:00Z">
        <w:r w:rsidR="00D758D2">
          <w:rPr>
            <w:rFonts w:ascii="Times New Roman" w:eastAsia="Times New Roman" w:hAnsi="Times New Roman" w:cs="Times New Roman"/>
            <w:color w:val="00112B"/>
            <w:sz w:val="24"/>
            <w:szCs w:val="24"/>
          </w:rPr>
          <w:t>can be attributed to</w:t>
        </w:r>
      </w:ins>
      <w:r w:rsidRPr="00925AAC">
        <w:rPr>
          <w:rFonts w:ascii="Times New Roman" w:eastAsia="Times New Roman" w:hAnsi="Times New Roman" w:cs="Times New Roman"/>
          <w:color w:val="00112B"/>
          <w:sz w:val="24"/>
          <w:szCs w:val="24"/>
        </w:rPr>
        <w:t xml:space="preserve"> rapid and sustained fertility declines throughout the second half of the 20th century, </w:t>
      </w:r>
      <w:ins w:id="731" w:author="Miriam Hils" w:date="2022-04-08T17:35:00Z">
        <w:r w:rsidR="00D758D2">
          <w:rPr>
            <w:rFonts w:ascii="Times New Roman" w:eastAsia="Times New Roman" w:hAnsi="Times New Roman" w:cs="Times New Roman"/>
            <w:color w:val="00112B"/>
            <w:sz w:val="24"/>
            <w:szCs w:val="24"/>
          </w:rPr>
          <w:t xml:space="preserve">albeit </w:t>
        </w:r>
      </w:ins>
      <w:r w:rsidRPr="00925AAC">
        <w:rPr>
          <w:rFonts w:ascii="Times New Roman" w:eastAsia="Times New Roman" w:hAnsi="Times New Roman" w:cs="Times New Roman"/>
          <w:color w:val="00112B"/>
          <w:sz w:val="24"/>
          <w:szCs w:val="24"/>
        </w:rPr>
        <w:t xml:space="preserve">with </w:t>
      </w:r>
      <w:del w:id="732" w:author="Miriam Hils" w:date="2022-04-08T17:36:00Z">
        <w:r w:rsidRPr="00925AAC" w:rsidDel="00D758D2">
          <w:rPr>
            <w:rFonts w:ascii="Times New Roman" w:eastAsia="Times New Roman" w:hAnsi="Times New Roman" w:cs="Times New Roman"/>
            <w:color w:val="00112B"/>
            <w:sz w:val="24"/>
            <w:szCs w:val="24"/>
          </w:rPr>
          <w:delText>persisting gaps</w:delText>
        </w:r>
      </w:del>
      <w:ins w:id="733" w:author="Miriam Hils" w:date="2022-04-08T17:36:00Z">
        <w:r w:rsidR="00D758D2">
          <w:rPr>
            <w:rFonts w:ascii="Times New Roman" w:eastAsia="Times New Roman" w:hAnsi="Times New Roman" w:cs="Times New Roman"/>
            <w:color w:val="00112B"/>
            <w:sz w:val="24"/>
            <w:szCs w:val="24"/>
          </w:rPr>
          <w:t>considerable variation</w:t>
        </w:r>
      </w:ins>
      <w:r w:rsidRPr="00925AAC">
        <w:rPr>
          <w:rFonts w:ascii="Times New Roman" w:eastAsia="Times New Roman" w:hAnsi="Times New Roman" w:cs="Times New Roman"/>
          <w:color w:val="00112B"/>
          <w:sz w:val="24"/>
          <w:szCs w:val="24"/>
        </w:rPr>
        <w:t xml:space="preserve"> </w:t>
      </w:r>
      <w:ins w:id="734" w:author="Miriam Hils" w:date="2022-04-12T16:23:00Z">
        <w:r w:rsidR="002525CC">
          <w:rPr>
            <w:rFonts w:ascii="Times New Roman" w:eastAsia="Times New Roman" w:hAnsi="Times New Roman" w:cs="Times New Roman"/>
            <w:color w:val="00112B"/>
            <w:sz w:val="24"/>
            <w:szCs w:val="24"/>
          </w:rPr>
          <w:t xml:space="preserve">across </w:t>
        </w:r>
      </w:ins>
      <w:del w:id="735" w:author="Miriam Hils" w:date="2022-04-12T16:23:00Z">
        <w:r w:rsidRPr="00925AAC" w:rsidDel="002525CC">
          <w:rPr>
            <w:rFonts w:ascii="Times New Roman" w:eastAsia="Times New Roman" w:hAnsi="Times New Roman" w:cs="Times New Roman"/>
            <w:color w:val="00112B"/>
            <w:sz w:val="24"/>
            <w:szCs w:val="24"/>
          </w:rPr>
          <w:delText xml:space="preserve">by </w:delText>
        </w:r>
      </w:del>
      <w:del w:id="736" w:author="Miriam Hils" w:date="2022-04-08T17:36:00Z">
        <w:r w:rsidRPr="00925AAC" w:rsidDel="00D758D2">
          <w:rPr>
            <w:rFonts w:ascii="Times New Roman" w:eastAsia="Times New Roman" w:hAnsi="Times New Roman" w:cs="Times New Roman"/>
            <w:color w:val="00112B"/>
            <w:sz w:val="24"/>
            <w:szCs w:val="24"/>
          </w:rPr>
          <w:delText xml:space="preserve">geography </w:delText>
        </w:r>
      </w:del>
      <w:ins w:id="737" w:author="Miriam Hils" w:date="2022-04-08T17:36:00Z">
        <w:r w:rsidR="00D758D2">
          <w:rPr>
            <w:rFonts w:ascii="Times New Roman" w:eastAsia="Times New Roman" w:hAnsi="Times New Roman" w:cs="Times New Roman"/>
            <w:color w:val="00112B"/>
            <w:sz w:val="24"/>
            <w:szCs w:val="24"/>
          </w:rPr>
          <w:t>geographic region</w:t>
        </w:r>
      </w:ins>
      <w:ins w:id="738" w:author="Miriam Hils" w:date="2022-04-12T16:23:00Z">
        <w:r w:rsidR="002525CC">
          <w:rPr>
            <w:rFonts w:ascii="Times New Roman" w:eastAsia="Times New Roman" w:hAnsi="Times New Roman" w:cs="Times New Roman"/>
            <w:color w:val="00112B"/>
            <w:sz w:val="24"/>
            <w:szCs w:val="24"/>
          </w:rPr>
          <w:t>s</w:t>
        </w:r>
      </w:ins>
      <w:ins w:id="739" w:author="Miriam Hils" w:date="2022-04-08T17:36:00Z">
        <w:r w:rsidR="00D758D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and socioeconomic </w:t>
      </w:r>
      <w:del w:id="740" w:author="Miriam Hils" w:date="2022-04-12T16:23:00Z">
        <w:r w:rsidRPr="00925AAC" w:rsidDel="002525CC">
          <w:rPr>
            <w:rFonts w:ascii="Times New Roman" w:eastAsia="Times New Roman" w:hAnsi="Times New Roman" w:cs="Times New Roman"/>
            <w:color w:val="00112B"/>
            <w:sz w:val="24"/>
            <w:szCs w:val="24"/>
          </w:rPr>
          <w:delText xml:space="preserve">status </w:delText>
        </w:r>
      </w:del>
      <w:ins w:id="741" w:author="Miriam Hils" w:date="2022-04-12T16:23:00Z">
        <w:r w:rsidR="002525CC">
          <w:rPr>
            <w:rFonts w:ascii="Times New Roman" w:eastAsia="Times New Roman" w:hAnsi="Times New Roman" w:cs="Times New Roman"/>
            <w:color w:val="00112B"/>
            <w:sz w:val="24"/>
            <w:szCs w:val="24"/>
          </w:rPr>
          <w:t>groups</w:t>
        </w:r>
        <w:r w:rsidR="002525CC" w:rsidRPr="00925AAC">
          <w:rPr>
            <w:rFonts w:ascii="Times New Roman" w:eastAsia="Times New Roman" w:hAnsi="Times New Roman" w:cs="Times New Roman"/>
            <w:color w:val="00112B"/>
            <w:sz w:val="24"/>
            <w:szCs w:val="24"/>
          </w:rPr>
          <w:t xml:space="preserve"> </w:t>
        </w:r>
      </w:ins>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{"citationID":"36nXaHEi","properties":{"formattedCitation":"(Adser\\uc0\\u224{} and Menendez 2011; Castro Torres 2021)","plainCitation":"(Adserà and Menendez 2011; Castro Torres 2021)","noteIndex":0},"citationItems":[{"id":1548,"uris":["http://zotero.org/users/7072385/items/PAXS47QK"],"itemData":{"id":1548,"type":"article-journal","abstract":"We explored the relation between fertility and the business cycle in Latin America. First, we used aggregate data on fertility rates and economic performance for 18 countries. We then studied these same associations in the transitions to first, second, and third births with DHS individual data for ten countries. The results show that in general, childbearing declined during economic downturns. The decline was mainly associated with increasing unemployment rather than slowdowns in the growth of gross domestic product, although there was a positive relationship between first-birth rates and growth. While periods of unemployment may be a good time to have children because opportunity costs are lower, in fact childbearing was reduced or postponed, especially among the most recent cohorts and among urban and more educated women. The finding is consistent with the contention that, during this particular period in Latin America, income effects were dominant.","container-title":"Population Studies","DOI":"10.1080/00324728.2010.530291","ISSN":"0032-4728","issue":"1","note":"ISBN: 0032-4728\nPMID: 21213181","page":"37–56","title":"Fertility changes in Latin America in periods of economic uncertainty","volume":"65","author":[{"family":"Adserà","given":"Alícia"},{"family":"Menendez","given":"Alicia"}],"issued":{"date-parts":[["2011",3]]}}},{"id":2301,"uris":["http://zotero.org/users/7072385/items/GSDI3J4C"],"itemData":{"id":2301,"type":"article-journal","abstract":"Abstract\n            \n              Theories of demographic change have not paid enough attention to how factors associated with fertility decline play different roles across social classes that are defined multidimensionally. I use a multidimensional definition of social class along with information on the reproductive histories of women born between 1920 and 1965 in six Latin American countries to show the following: the enduring connection between social stratification and fertility differentials, the concomitance of diverse fertility decline trajectories by class, and the role of within- and between-class social distances in promoting/preventing ideational change towards the acceptance of lower fertility. These results enable me to revisit the scope of theories of fertility change and to provide an explanatory narrative centred on empirically constructed social classes (\n              probable social classes\n              ) and the macro- and micro-level conditions that influenced their life courses. I use 21 census samples collected between 1970 and 2005 in Bolivia, Brazil, Chile, Colombia, Mexico, and Paraguay.","container-title":"European Journal of Population","DOI":"10.1007/s10680-020-09569-7","ISSN":"0168-6577, 1572-9885","issue":"2","journalAbbreviation":"Eur J Population","language":"en","page":"297-339","source":"DOI.org (Crossref)","title":"Analysis of Latin American Fertility in Terms of Probable Social Classes","volume":"37","author":[{"family":"Castro Torres","given":"Andrés Felipe"}],"issued":{"date-parts":[["2021",4]]}}}],"schema":"https://github.com/citation-style-language/schema/raw/master/csl-citation.json"}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(Adserà and Menendez 2011; Castro Torres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del w:id="742" w:author="Miriam Hils" w:date="2022-04-08T17:36:00Z">
        <w:r w:rsidRPr="00925AAC" w:rsidDel="00D758D2">
          <w:rPr>
            <w:rFonts w:ascii="Times New Roman" w:eastAsia="Times New Roman" w:hAnsi="Times New Roman" w:cs="Times New Roman"/>
            <w:color w:val="00112B"/>
            <w:sz w:val="24"/>
            <w:szCs w:val="24"/>
          </w:rPr>
          <w:delText xml:space="preserve">Colombian </w:delText>
        </w:r>
      </w:del>
      <w:ins w:id="743" w:author="Miriam Hils" w:date="2022-04-08T17:36:00Z">
        <w:r w:rsidR="00D758D2">
          <w:rPr>
            <w:rFonts w:ascii="Times New Roman" w:eastAsia="Times New Roman" w:hAnsi="Times New Roman" w:cs="Times New Roman"/>
            <w:color w:val="00112B"/>
            <w:sz w:val="24"/>
            <w:szCs w:val="24"/>
          </w:rPr>
          <w:t>In Colombia,</w:t>
        </w:r>
        <w:r w:rsidR="00D758D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fertility has been declining from high levels since the 1960s</w:t>
      </w:r>
      <w:ins w:id="744" w:author="Miriam Hils" w:date="2022-04-08T17:37:00Z">
        <w:r w:rsidR="00D758D2">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and has </w:t>
      </w:r>
      <w:del w:id="745" w:author="Miriam Hils" w:date="2022-04-08T17:37:00Z">
        <w:r w:rsidRPr="00925AAC" w:rsidDel="00D758D2">
          <w:rPr>
            <w:rFonts w:ascii="Times New Roman" w:eastAsia="Times New Roman" w:hAnsi="Times New Roman" w:cs="Times New Roman"/>
            <w:color w:val="00112B"/>
            <w:sz w:val="24"/>
            <w:szCs w:val="24"/>
          </w:rPr>
          <w:delText xml:space="preserve">reached </w:delText>
        </w:r>
      </w:del>
      <w:ins w:id="746" w:author="Miriam Hils" w:date="2022-04-08T17:37:00Z">
        <w:r w:rsidR="00D758D2">
          <w:rPr>
            <w:rFonts w:ascii="Times New Roman" w:eastAsia="Times New Roman" w:hAnsi="Times New Roman" w:cs="Times New Roman"/>
            <w:color w:val="00112B"/>
            <w:sz w:val="24"/>
            <w:szCs w:val="24"/>
          </w:rPr>
          <w:t>been at</w:t>
        </w:r>
        <w:r w:rsidR="00D758D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below-replacement levels since 2015. </w:t>
      </w:r>
      <w:ins w:id="747" w:author="Miriam Hils" w:date="2022-04-08T17:37:00Z">
        <w:r w:rsidR="00D758D2">
          <w:rPr>
            <w:rFonts w:ascii="Times New Roman" w:eastAsia="Times New Roman" w:hAnsi="Times New Roman" w:cs="Times New Roman"/>
            <w:color w:val="00112B"/>
            <w:sz w:val="24"/>
            <w:szCs w:val="24"/>
          </w:rPr>
          <w:t xml:space="preserve">In </w:t>
        </w:r>
      </w:ins>
      <w:r w:rsidRPr="00925AAC">
        <w:rPr>
          <w:rFonts w:ascii="Times New Roman" w:eastAsia="Times New Roman" w:hAnsi="Times New Roman" w:cs="Times New Roman"/>
          <w:color w:val="00112B"/>
          <w:sz w:val="24"/>
          <w:szCs w:val="24"/>
        </w:rPr>
        <w:t>Brazil</w:t>
      </w:r>
      <w:ins w:id="748" w:author="Miriam Hils" w:date="2022-04-08T17:37:00Z">
        <w:r w:rsidR="00D758D2">
          <w:rPr>
            <w:rFonts w:ascii="Times New Roman" w:eastAsia="Times New Roman" w:hAnsi="Times New Roman" w:cs="Times New Roman"/>
            <w:color w:val="00112B"/>
            <w:sz w:val="24"/>
            <w:szCs w:val="24"/>
          </w:rPr>
          <w:t>,</w:t>
        </w:r>
      </w:ins>
      <w:del w:id="749" w:author="Miriam Hils" w:date="2022-04-08T17:37:00Z">
        <w:r w:rsidRPr="00925AAC" w:rsidDel="00D758D2">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fertility </w:t>
      </w:r>
      <w:del w:id="750" w:author="Miriam Hils" w:date="2022-04-08T17:37:00Z">
        <w:r w:rsidRPr="00925AAC" w:rsidDel="00D758D2">
          <w:rPr>
            <w:rFonts w:ascii="Times New Roman" w:eastAsia="Times New Roman" w:hAnsi="Times New Roman" w:cs="Times New Roman"/>
            <w:color w:val="00112B"/>
            <w:sz w:val="24"/>
            <w:szCs w:val="24"/>
          </w:rPr>
          <w:delText xml:space="preserve">has </w:delText>
        </w:r>
      </w:del>
      <w:ins w:id="751" w:author="Miriam Hils" w:date="2022-04-08T17:37:00Z">
        <w:r w:rsidR="00D758D2">
          <w:rPr>
            <w:rFonts w:ascii="Times New Roman" w:eastAsia="Times New Roman" w:hAnsi="Times New Roman" w:cs="Times New Roman"/>
            <w:color w:val="00112B"/>
            <w:sz w:val="24"/>
            <w:szCs w:val="24"/>
          </w:rPr>
          <w:t>trends have</w:t>
        </w:r>
        <w:r w:rsidR="00D758D2" w:rsidRPr="00925AAC">
          <w:rPr>
            <w:rFonts w:ascii="Times New Roman" w:eastAsia="Times New Roman" w:hAnsi="Times New Roman" w:cs="Times New Roman"/>
            <w:color w:val="00112B"/>
            <w:sz w:val="24"/>
            <w:szCs w:val="24"/>
          </w:rPr>
          <w:t xml:space="preserve"> </w:t>
        </w:r>
      </w:ins>
      <w:del w:id="752" w:author="Miriam Hils" w:date="2022-04-08T17:37:00Z">
        <w:r w:rsidRPr="00925AAC" w:rsidDel="00D758D2">
          <w:rPr>
            <w:rFonts w:ascii="Times New Roman" w:eastAsia="Times New Roman" w:hAnsi="Times New Roman" w:cs="Times New Roman"/>
            <w:color w:val="00112B"/>
            <w:sz w:val="24"/>
            <w:szCs w:val="24"/>
          </w:rPr>
          <w:delText xml:space="preserve">shown </w:delText>
        </w:r>
      </w:del>
      <w:ins w:id="753" w:author="Miriam Hils" w:date="2022-04-08T17:37:00Z">
        <w:r w:rsidR="00D758D2">
          <w:rPr>
            <w:rFonts w:ascii="Times New Roman" w:eastAsia="Times New Roman" w:hAnsi="Times New Roman" w:cs="Times New Roman"/>
            <w:color w:val="00112B"/>
            <w:sz w:val="24"/>
            <w:szCs w:val="24"/>
          </w:rPr>
          <w:t>followed</w:t>
        </w:r>
        <w:r w:rsidR="00D758D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 similar trajectory, with the most rapid </w:t>
      </w:r>
      <w:ins w:id="754" w:author="Miriam Hils" w:date="2022-04-08T17:38:00Z">
        <w:r w:rsidR="00D758D2">
          <w:rPr>
            <w:rFonts w:ascii="Times New Roman" w:eastAsia="Times New Roman" w:hAnsi="Times New Roman" w:cs="Times New Roman"/>
            <w:color w:val="00112B"/>
            <w:sz w:val="24"/>
            <w:szCs w:val="24"/>
          </w:rPr>
          <w:t xml:space="preserve">period of </w:t>
        </w:r>
      </w:ins>
      <w:r w:rsidRPr="00925AAC">
        <w:rPr>
          <w:rFonts w:ascii="Times New Roman" w:eastAsia="Times New Roman" w:hAnsi="Times New Roman" w:cs="Times New Roman"/>
          <w:color w:val="00112B"/>
          <w:sz w:val="24"/>
          <w:szCs w:val="24"/>
        </w:rPr>
        <w:t>decline beginning in the late 1970s</w:t>
      </w:r>
      <w:ins w:id="755" w:author="Miriam Hils" w:date="2022-04-08T17:38:00Z">
        <w:r w:rsidR="00D758D2">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t>
      </w:r>
      <w:del w:id="756" w:author="Miriam Hils" w:date="2022-04-08T17:38:00Z">
        <w:r w:rsidRPr="00925AAC" w:rsidDel="00D758D2">
          <w:rPr>
            <w:rFonts w:ascii="Times New Roman" w:eastAsia="Times New Roman" w:hAnsi="Times New Roman" w:cs="Times New Roman"/>
            <w:color w:val="00112B"/>
            <w:sz w:val="24"/>
            <w:szCs w:val="24"/>
          </w:rPr>
          <w:delText>and reaching</w:delText>
        </w:r>
      </w:del>
      <w:ins w:id="757" w:author="Miriam Hils" w:date="2022-04-08T17:38:00Z">
        <w:r w:rsidR="00D758D2">
          <w:rPr>
            <w:rFonts w:ascii="Times New Roman" w:eastAsia="Times New Roman" w:hAnsi="Times New Roman" w:cs="Times New Roman"/>
            <w:color w:val="00112B"/>
            <w:sz w:val="24"/>
            <w:szCs w:val="24"/>
          </w:rPr>
          <w:t>Ferti</w:t>
        </w:r>
      </w:ins>
      <w:ins w:id="758" w:author="Miriam Hils" w:date="2022-04-08T17:39:00Z">
        <w:r w:rsidR="00D758D2">
          <w:rPr>
            <w:rFonts w:ascii="Times New Roman" w:eastAsia="Times New Roman" w:hAnsi="Times New Roman" w:cs="Times New Roman"/>
            <w:color w:val="00112B"/>
            <w:sz w:val="24"/>
            <w:szCs w:val="24"/>
          </w:rPr>
          <w:t>lity reached</w:t>
        </w:r>
      </w:ins>
      <w:r w:rsidRPr="00925AAC">
        <w:rPr>
          <w:rFonts w:ascii="Times New Roman" w:eastAsia="Times New Roman" w:hAnsi="Times New Roman" w:cs="Times New Roman"/>
          <w:color w:val="00112B"/>
          <w:sz w:val="24"/>
          <w:szCs w:val="24"/>
        </w:rPr>
        <w:t xml:space="preserve"> below-replacement levels even earlier</w:t>
      </w:r>
      <w:ins w:id="759" w:author="Miriam Hils" w:date="2022-04-08T17:39:00Z">
        <w:r w:rsidR="00D758D2">
          <w:rPr>
            <w:rFonts w:ascii="Times New Roman" w:eastAsia="Times New Roman" w:hAnsi="Times New Roman" w:cs="Times New Roman"/>
            <w:color w:val="00112B"/>
            <w:sz w:val="24"/>
            <w:szCs w:val="24"/>
          </w:rPr>
          <w:t xml:space="preserve"> in Brazil than in Colombia</w:t>
        </w:r>
      </w:ins>
      <w:r w:rsidRPr="00925AAC">
        <w:rPr>
          <w:rFonts w:ascii="Times New Roman" w:eastAsia="Times New Roman" w:hAnsi="Times New Roman" w:cs="Times New Roman"/>
          <w:color w:val="00112B"/>
          <w:sz w:val="24"/>
          <w:szCs w:val="24"/>
        </w:rPr>
        <w:t xml:space="preserve">, in the </w:t>
      </w:r>
      <w:del w:id="760" w:author="Miriam Hils" w:date="2022-04-08T17:39:00Z">
        <w:r w:rsidRPr="00925AAC" w:rsidDel="00D758D2">
          <w:rPr>
            <w:rFonts w:ascii="Times New Roman" w:eastAsia="Times New Roman" w:hAnsi="Times New Roman" w:cs="Times New Roman"/>
            <w:color w:val="00112B"/>
            <w:sz w:val="24"/>
            <w:szCs w:val="24"/>
          </w:rPr>
          <w:delText xml:space="preserve">first </w:delText>
        </w:r>
      </w:del>
      <w:ins w:id="761" w:author="Miriam Hils" w:date="2022-04-08T17:39:00Z">
        <w:r w:rsidR="00D758D2">
          <w:rPr>
            <w:rFonts w:ascii="Times New Roman" w:eastAsia="Times New Roman" w:hAnsi="Times New Roman" w:cs="Times New Roman"/>
            <w:color w:val="00112B"/>
            <w:sz w:val="24"/>
            <w:szCs w:val="24"/>
          </w:rPr>
          <w:t>early</w:t>
        </w:r>
        <w:r w:rsidR="00D758D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years of the current century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{"citationID":"tT3kDhA3","properties":{"formattedCitation":"(Rios-Neto, Miranda-Ribeiro, and Miranda-Ribeiro 2018)","plainCitation":"(Rios-Neto, Miranda-Ribeiro, and Miranda-Ribeiro 2018)","noteIndex":0},"citationItems":[{"id":1992,"uris":["http://zotero.org/users/7072385/items/FRT2FBBS"],"itemData":{"id":1992,"type":"article-journal","abstract":"Brazil entered the group of countries that had below-replacement fertility forty to fifty years after the onset of fertility transition. The last decade also marks the onset of the so-called postponement transition in Brazil. We build birth histories from the 2000 and 2010 Brazilian demographic censuses. We divide women into four groups according to years of schooling and apply a decomposition of rate and composition effects to estimate the extent to which within-group rate effects and compositional effects account for change in some fertility- and postponement-related variables. The rate effects explain changes that are not associated with education, while the compositional effects explain changes driven by the education gradient. In the case of fertility-related variables, there is a combination of rate and composition impacts on fertility decline. In the case of the postponement of childbearing, the education gradient (composition effect) explains most of the observed rise in postponement.","container-title":"Population and Development Review","ISSN":"0098-7921","issue":"3","note":"publisher: [Population Council, Wiley]","page":"489-517","source":"JSTOR","title":"Fertility Differentials by Education in Brazil: From the Conclusion of Fertility to the Onset of Postponement Transition","title-short":"Fertility Differentials by Education in Brazil","volume":"44","author":[{"family":"Rios-Neto","given":"Eduardo L. G."},{"family":"Miranda-Ribeiro","given":"Adriana"},{"family":"Miranda-Ribeiro","given":"Paula"}],"issued":{"date-parts":[["2018"]]}}}],"schema":"https://github.com/citation-style-language/schema/raw/master/csl-citation.json"}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(Rios-Neto, Miranda-Ribeiro, and Miranda-Ribeiro 2018)</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Although </w:t>
      </w:r>
      <w:ins w:id="762" w:author="Miriam Hils" w:date="2022-04-08T17:39:00Z">
        <w:r w:rsidR="00D758D2">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fertility patterns </w:t>
      </w:r>
      <w:del w:id="763" w:author="Miriam Hils" w:date="2022-04-08T17:39:00Z">
        <w:r w:rsidRPr="00925AAC" w:rsidDel="00D758D2">
          <w:rPr>
            <w:rFonts w:ascii="Times New Roman" w:eastAsia="Times New Roman" w:hAnsi="Times New Roman" w:cs="Times New Roman"/>
            <w:color w:val="00112B"/>
            <w:sz w:val="24"/>
            <w:szCs w:val="24"/>
          </w:rPr>
          <w:delText xml:space="preserve">are peculiar </w:delText>
        </w:r>
      </w:del>
      <w:r w:rsidRPr="00925AAC">
        <w:rPr>
          <w:rFonts w:ascii="Times New Roman" w:eastAsia="Times New Roman" w:hAnsi="Times New Roman" w:cs="Times New Roman"/>
          <w:color w:val="00112B"/>
          <w:sz w:val="24"/>
          <w:szCs w:val="24"/>
        </w:rPr>
        <w:t>in LATAM</w:t>
      </w:r>
      <w:ins w:id="764" w:author="Miriam Hils" w:date="2022-04-08T17:40:00Z">
        <w:r w:rsidR="00D758D2">
          <w:rPr>
            <w:rFonts w:ascii="Times New Roman" w:eastAsia="Times New Roman" w:hAnsi="Times New Roman" w:cs="Times New Roman"/>
            <w:color w:val="00112B"/>
            <w:sz w:val="24"/>
            <w:szCs w:val="24"/>
          </w:rPr>
          <w:t xml:space="preserve"> are </w:t>
        </w:r>
      </w:ins>
      <w:ins w:id="765" w:author="Miriam Hils" w:date="2022-04-08T17:42:00Z">
        <w:r w:rsidR="00D039CA">
          <w:rPr>
            <w:rFonts w:ascii="Times New Roman" w:eastAsia="Times New Roman" w:hAnsi="Times New Roman" w:cs="Times New Roman"/>
            <w:color w:val="00112B"/>
            <w:sz w:val="24"/>
            <w:szCs w:val="24"/>
          </w:rPr>
          <w:t xml:space="preserve">unlike those in many other </w:t>
        </w:r>
        <w:r w:rsidR="00D039CA" w:rsidRPr="00925AAC">
          <w:rPr>
            <w:rFonts w:ascii="Times New Roman" w:eastAsia="Times New Roman" w:hAnsi="Times New Roman" w:cs="Times New Roman"/>
            <w:color w:val="00112B"/>
            <w:sz w:val="24"/>
            <w:szCs w:val="24"/>
          </w:rPr>
          <w:t>low-fertility contexts</w:t>
        </w:r>
      </w:ins>
      <w:r w:rsidRPr="00925AAC">
        <w:rPr>
          <w:rFonts w:ascii="Times New Roman" w:eastAsia="Times New Roman" w:hAnsi="Times New Roman" w:cs="Times New Roman"/>
          <w:color w:val="00112B"/>
          <w:sz w:val="24"/>
          <w:szCs w:val="24"/>
        </w:rPr>
        <w:t xml:space="preserve"> </w:t>
      </w:r>
      <w:ins w:id="766" w:author="Miriam Hils" w:date="2022-04-08T17:40:00Z">
        <w:r w:rsidR="00D758D2">
          <w:rPr>
            <w:rFonts w:ascii="Times New Roman" w:eastAsia="Times New Roman" w:hAnsi="Times New Roman" w:cs="Times New Roman"/>
            <w:color w:val="00112B"/>
            <w:sz w:val="24"/>
            <w:szCs w:val="24"/>
          </w:rPr>
          <w:t>(</w:t>
        </w:r>
      </w:ins>
      <w:del w:id="767" w:author="Miriam Hils" w:date="2022-04-08T17:40:00Z">
        <w:r w:rsidRPr="00925AAC" w:rsidDel="00D758D2">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e.g., adolescent fertility rates </w:t>
      </w:r>
      <w:del w:id="768" w:author="Miriam Hils" w:date="2022-04-08T17:40:00Z">
        <w:r w:rsidRPr="00925AAC" w:rsidDel="00D758D2">
          <w:rPr>
            <w:rFonts w:ascii="Times New Roman" w:eastAsia="Times New Roman" w:hAnsi="Times New Roman" w:cs="Times New Roman"/>
            <w:color w:val="00112B"/>
            <w:sz w:val="24"/>
            <w:szCs w:val="24"/>
          </w:rPr>
          <w:delText>are typically</w:delText>
        </w:r>
      </w:del>
      <w:ins w:id="769" w:author="Miriam Hils" w:date="2022-04-08T17:40:00Z">
        <w:r w:rsidR="00D758D2">
          <w:rPr>
            <w:rFonts w:ascii="Times New Roman" w:eastAsia="Times New Roman" w:hAnsi="Times New Roman" w:cs="Times New Roman"/>
            <w:color w:val="00112B"/>
            <w:sz w:val="24"/>
            <w:szCs w:val="24"/>
          </w:rPr>
          <w:t>tend to be</w:t>
        </w:r>
      </w:ins>
      <w:r w:rsidRPr="00925AAC">
        <w:rPr>
          <w:rFonts w:ascii="Times New Roman" w:eastAsia="Times New Roman" w:hAnsi="Times New Roman" w:cs="Times New Roman"/>
          <w:color w:val="00112B"/>
          <w:sz w:val="24"/>
          <w:szCs w:val="24"/>
        </w:rPr>
        <w:t xml:space="preserve"> high</w:t>
      </w:r>
      <w:ins w:id="770" w:author="Miriam Hils" w:date="2022-04-08T17:40:00Z">
        <w:r w:rsidR="00D758D2">
          <w:rPr>
            <w:rFonts w:ascii="Times New Roman" w:eastAsia="Times New Roman" w:hAnsi="Times New Roman" w:cs="Times New Roman"/>
            <w:color w:val="00112B"/>
            <w:sz w:val="24"/>
            <w:szCs w:val="24"/>
          </w:rPr>
          <w:t>)</w:t>
        </w:r>
      </w:ins>
      <w:del w:id="771" w:author="Miriam Hils" w:date="2022-04-08T17:40:00Z">
        <w:r w:rsidRPr="00925AAC" w:rsidDel="00D758D2">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social norms relating to stopping mechanisms and </w:t>
      </w:r>
      <w:ins w:id="772" w:author="Miriam Hils" w:date="2022-04-08T17:41:00Z">
        <w:r w:rsidR="00D039CA">
          <w:rPr>
            <w:rFonts w:ascii="Times New Roman" w:eastAsia="Times New Roman" w:hAnsi="Times New Roman" w:cs="Times New Roman"/>
            <w:color w:val="00112B"/>
            <w:sz w:val="24"/>
            <w:szCs w:val="24"/>
          </w:rPr>
          <w:lastRenderedPageBreak/>
          <w:t xml:space="preserve">to a </w:t>
        </w:r>
      </w:ins>
      <w:r w:rsidRPr="00925AAC">
        <w:rPr>
          <w:rFonts w:ascii="Times New Roman" w:eastAsia="Times New Roman" w:hAnsi="Times New Roman" w:cs="Times New Roman"/>
          <w:color w:val="00112B"/>
          <w:sz w:val="24"/>
          <w:szCs w:val="24"/>
        </w:rPr>
        <w:t>later transition to motherhood are emerging in both countries</w:t>
      </w:r>
      <w:ins w:id="773" w:author="Miriam Hils" w:date="2022-04-08T17:42:00Z">
        <w:r w:rsidR="00D039CA">
          <w:rPr>
            <w:rFonts w:ascii="Times New Roman" w:eastAsia="Times New Roman" w:hAnsi="Times New Roman" w:cs="Times New Roman"/>
            <w:color w:val="00112B"/>
            <w:sz w:val="24"/>
            <w:szCs w:val="24"/>
          </w:rPr>
          <w:t xml:space="preserve"> </w:t>
        </w:r>
      </w:ins>
      <w:del w:id="774" w:author="Miriam Hils" w:date="2022-04-08T17:42:00Z">
        <w:r w:rsidRPr="00925AAC" w:rsidDel="00D039CA">
          <w:rPr>
            <w:rFonts w:ascii="Times New Roman" w:eastAsia="Times New Roman" w:hAnsi="Times New Roman" w:cs="Times New Roman"/>
            <w:color w:val="00112B"/>
            <w:sz w:val="24"/>
            <w:szCs w:val="24"/>
          </w:rPr>
          <w:delText xml:space="preserve">, as expected in low-fertility contexts </w:delText>
        </w:r>
      </w:del>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{"citationID":"4JDy6wbJ","properties":{"formattedCitation":"(Castanheira and Kohler 2017; B. P. Urdinola and Ospino 2015)","plainCitation":"(Castanheira and Kohler 2017; B. P. Urdinola and Ospino 2015)","noteIndex":0},"citationItems":[{"id":516,"uris":["http://zotero.org/users/7072385/items/5SAHNG4C"],"itemData":{"id":516,"type":"article-journal","abstract":"An increasing number of developing countries are experiencing below replacement fertility rates. Although the factors associated with low fertility in developed countries have been widely explored in the literature, studies of low fertility in middle- and low-income countries continue to be rare. To help fill this gap, Brazil was used as a case study to assess whether human development, gender equality and the ability of mothers with young children to work are associated with the likelihood of married or cohabiting women to have a child. For this purpose, multilevel logistic regressions were estimated using the 1991, 2000 and 2010 Brazilian Demographic Censuses. It was found that human development was negatively associated with fertility in the three periods analysed. Gender equality and the ability of mothers with young children to work were positively associated with the odds of having higher order births in Brazil in 2000 and 2010. In 1991, these variables were not associated with higher order births, and gender equality was negatively associated with first births. The positive association found in 2000 and 2010 may constitute a reversal of the relationship that in all likelihood prevailed earlier in the demographic transition when gender equality was most likely negatively correlated with fertility levels.","container-title":"Journal of Biosocial Science","DOI":"10.1017/S0021932017000396","ISSN":"0021-9320","issue":"S1","page":"S131–S155","title":"SOCIAL DETERMINANTS OF LOW FERTILITY IN BRAZIL","volume":"49","author":[{"family":"Castanheira","given":"Helena Cruz"},{"family":"Kohler","given":"Hans-Peter"}],"issued":{"date-parts":[["2017",11]]}}},{"id":248,"uris":["http://zotero.org/users/7072385/items/NB2ZDFBP"],"itemData":{"id":248,"type":"article-journal","abstract":"BACKGROUND Estimating the long-term effects of adolescent motherhood is challenging for all developing countries, including Colombia, where this rate has been steadily increasing for 24 years, despite the reduction in the overall fertility rate. We propose a replicable methodology by applying a pseudo panel that evaluates the consequences of adolescent motherhood on outcomes previously neglected in the literature, such as job quality, marriage instability, partner's job class, presence of physical abuse by current partner, and children's health. OBJECTIVE To examine how adolescent mothers compare with non-adolescent mothers in outcomes not previously studied, such as job quality, marriage instability, partner's job class, if respondent has been physically abused by current partner, and health outcomes for their children. METHODS We built a pseudo panel using four Demographic and Health Surveys (1995–2010) and compared the effects of older adolescent childbearing (ages 18–19) with those of women who postponed motherhood for just a couple of years (ages 20–21), exploiting the natural difference between adolescents and young adults who become mothers. RESULTS The results revealed younger mothers as well as their partners hold lower-class jobs, suffer higher rates of domestic violence at the hands of their partners, and have a higher share of deceased children.","container-title":"Demographic Research","DOI":"10.4054/DemRes.2015.32.55","ISSN":"1435-9871","issue":"1","page":"1487–1518","title":"Long-term consequences of adolescent fertility: The Colombian case","volume":"32","author":[{"family":"Urdinola","given":"B. Piedad"},{"family":"Ospino","given":"Carlos"}],"issued":{"date-parts":[["2015",6]]}}}],"schema":"https://github.com/citation-style-language/schema/raw/master/csl-citation.json"}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(Castanheira and Kohler 2017; B. P. Urdinola and Ospino 2015)</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3A" w14:textId="12CD4310"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del w:id="775" w:author="Miriam Hils" w:date="2022-04-08T17:43:00Z">
        <w:r w:rsidRPr="00925AAC" w:rsidDel="00D039CA">
          <w:rPr>
            <w:rFonts w:ascii="Times New Roman" w:eastAsia="Times New Roman" w:hAnsi="Times New Roman" w:cs="Times New Roman"/>
            <w:color w:val="00112B"/>
            <w:sz w:val="24"/>
            <w:szCs w:val="24"/>
          </w:rPr>
          <w:delText xml:space="preserve">The </w:delText>
        </w:r>
      </w:del>
      <w:ins w:id="776" w:author="Miriam Hils" w:date="2022-04-08T17:44:00Z">
        <w:r w:rsidR="00D039CA">
          <w:rPr>
            <w:rFonts w:ascii="Times New Roman" w:eastAsia="Times New Roman" w:hAnsi="Times New Roman" w:cs="Times New Roman"/>
            <w:color w:val="00112B"/>
            <w:sz w:val="24"/>
            <w:szCs w:val="24"/>
          </w:rPr>
          <w:t>In</w:t>
        </w:r>
      </w:ins>
      <w:ins w:id="777" w:author="Miriam Hils" w:date="2022-04-08T17:43:00Z">
        <w:r w:rsidR="00D039CA">
          <w:rPr>
            <w:rFonts w:ascii="Times New Roman" w:eastAsia="Times New Roman" w:hAnsi="Times New Roman" w:cs="Times New Roman"/>
            <w:color w:val="00112B"/>
            <w:sz w:val="24"/>
            <w:szCs w:val="24"/>
          </w:rPr>
          <w:t xml:space="preserve"> both Brazil and Colombia</w:t>
        </w:r>
      </w:ins>
      <w:ins w:id="778" w:author="Miriam Hils" w:date="2022-04-08T17:44:00Z">
        <w:r w:rsidR="00D039CA">
          <w:rPr>
            <w:rFonts w:ascii="Times New Roman" w:eastAsia="Times New Roman" w:hAnsi="Times New Roman" w:cs="Times New Roman"/>
            <w:color w:val="00112B"/>
            <w:sz w:val="24"/>
            <w:szCs w:val="24"/>
          </w:rPr>
          <w:t xml:space="preserve">, there </w:t>
        </w:r>
      </w:ins>
      <w:ins w:id="779" w:author="Miriam Hils" w:date="2022-04-12T16:26:00Z">
        <w:r w:rsidR="00D72DFC">
          <w:rPr>
            <w:rFonts w:ascii="Times New Roman" w:eastAsia="Times New Roman" w:hAnsi="Times New Roman" w:cs="Times New Roman"/>
            <w:color w:val="00112B"/>
            <w:sz w:val="24"/>
            <w:szCs w:val="24"/>
          </w:rPr>
          <w:t>has been</w:t>
        </w:r>
      </w:ins>
      <w:ins w:id="780" w:author="Miriam Hils" w:date="2022-04-08T17:44:00Z">
        <w:r w:rsidR="00D039CA">
          <w:rPr>
            <w:rFonts w:ascii="Times New Roman" w:eastAsia="Times New Roman" w:hAnsi="Times New Roman" w:cs="Times New Roman"/>
            <w:color w:val="00112B"/>
            <w:sz w:val="24"/>
            <w:szCs w:val="24"/>
          </w:rPr>
          <w:t xml:space="preserve"> a</w:t>
        </w:r>
      </w:ins>
      <w:ins w:id="781" w:author="Miriam Hils" w:date="2022-04-08T17:43:00Z">
        <w:r w:rsidR="00D039C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limited governmental response to the health and economic crises </w:t>
      </w:r>
      <w:del w:id="782" w:author="Miriam Hils" w:date="2022-04-08T17:43:00Z">
        <w:r w:rsidRPr="00925AAC" w:rsidDel="00D039CA">
          <w:rPr>
            <w:rFonts w:ascii="Times New Roman" w:eastAsia="Times New Roman" w:hAnsi="Times New Roman" w:cs="Times New Roman"/>
            <w:color w:val="00112B"/>
            <w:sz w:val="24"/>
            <w:szCs w:val="24"/>
          </w:rPr>
          <w:delText xml:space="preserve">spurring </w:delText>
        </w:r>
      </w:del>
      <w:ins w:id="783" w:author="Miriam Hils" w:date="2022-04-08T17:43:00Z">
        <w:r w:rsidR="00D039CA">
          <w:rPr>
            <w:rFonts w:ascii="Times New Roman" w:eastAsia="Times New Roman" w:hAnsi="Times New Roman" w:cs="Times New Roman"/>
            <w:color w:val="00112B"/>
            <w:sz w:val="24"/>
            <w:szCs w:val="24"/>
          </w:rPr>
          <w:t>sparked</w:t>
        </w:r>
        <w:r w:rsidR="00D039CA" w:rsidRPr="00925AAC">
          <w:rPr>
            <w:rFonts w:ascii="Times New Roman" w:eastAsia="Times New Roman" w:hAnsi="Times New Roman" w:cs="Times New Roman"/>
            <w:color w:val="00112B"/>
            <w:sz w:val="24"/>
            <w:szCs w:val="24"/>
          </w:rPr>
          <w:t xml:space="preserve"> </w:t>
        </w:r>
      </w:ins>
      <w:del w:id="784" w:author="Miriam Hils" w:date="2022-04-08T17:43:00Z">
        <w:r w:rsidRPr="00925AAC" w:rsidDel="00D039CA">
          <w:rPr>
            <w:rFonts w:ascii="Times New Roman" w:eastAsia="Times New Roman" w:hAnsi="Times New Roman" w:cs="Times New Roman"/>
            <w:color w:val="00112B"/>
            <w:sz w:val="24"/>
            <w:szCs w:val="24"/>
          </w:rPr>
          <w:delText xml:space="preserve">from </w:delText>
        </w:r>
      </w:del>
      <w:ins w:id="785" w:author="Miriam Hils" w:date="2022-04-08T17:43:00Z">
        <w:r w:rsidR="00D039CA">
          <w:rPr>
            <w:rFonts w:ascii="Times New Roman" w:eastAsia="Times New Roman" w:hAnsi="Times New Roman" w:cs="Times New Roman"/>
            <w:color w:val="00112B"/>
            <w:sz w:val="24"/>
            <w:szCs w:val="24"/>
          </w:rPr>
          <w:t>by</w:t>
        </w:r>
        <w:r w:rsidR="00D039C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the spread of the virus </w:t>
      </w:r>
      <w:del w:id="786" w:author="Miriam Hils" w:date="2022-04-08T17:44:00Z">
        <w:r w:rsidRPr="00925AAC" w:rsidDel="00D039CA">
          <w:rPr>
            <w:rFonts w:ascii="Times New Roman" w:eastAsia="Times New Roman" w:hAnsi="Times New Roman" w:cs="Times New Roman"/>
            <w:color w:val="00112B"/>
            <w:sz w:val="24"/>
            <w:szCs w:val="24"/>
          </w:rPr>
          <w:delText xml:space="preserve">is also a common aspect between these two countries </w:delText>
        </w:r>
      </w:del>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{"citationID":"ebYV2ccW","properties":{"formattedCitation":"(Hale et al. 2021)","plainCitation":"(Hale et al. 2021)","noteIndex":0},"citationItems":[{"id":2485,"uris":["http://zotero.org/users/7072385/items/8LP9G5KW"],"itemData":{"id":2485,"type":"article-journal","container-title":"Nature Human Behaviour","DOI":"10.1038/s41562-021-01079-8","ISSN":"2397-3374","issue":"4","journalAbbreviation":"Nat Hum Behav","language":"en","page":"529-538","source":"DOI.org (Crossref)","title":"A global panel database of pandemic policies (Oxford COVID-19 Government Response Tracker)","volume":"5","author":[{"family":"Hale","given":"Thomas"},{"family":"Angrist","given":"Noam"},{"family":"Goldszmidt","given":"Rafael"},{"family":"Kira","given":"Beatriz"},{"family":"Petherick","given":"Anna"},{"family":"Phillips","given":"Toby"},{"family":"Webster","given":"Samuel"},{"family":"Cameron-Blake","given":"Emily"},{"family":"Hallas","given":"Laura"},{"family":"Majumdar","given":"Saptarshi"},{"family":"Tatlow","given":"Helen"}],"issued":{"date-parts":[["2021",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(Hale et al. 2021)</w:t>
      </w:r>
      <w:r w:rsidR="00925AAC" w:rsidRPr="00925AAC">
        <w:rPr>
          <w:rFonts w:ascii="Times New Roman" w:hAnsi="Times New Roman" w:cs="Times New Roman"/>
          <w:sz w:val="24"/>
          <w:szCs w:val="24"/>
        </w:rPr>
        <w:fldChar w:fldCharType="end"/>
      </w:r>
      <w:ins w:id="787" w:author="Miriam Hils" w:date="2022-04-08T17:45:00Z">
        <w:r w:rsidR="00D039CA">
          <w:rPr>
            <w:rFonts w:ascii="Times New Roman" w:hAnsi="Times New Roman" w:cs="Times New Roman"/>
            <w:sz w:val="24"/>
            <w:szCs w:val="24"/>
          </w:rPr>
          <w:t>. Moreover</w:t>
        </w:r>
      </w:ins>
      <w:r w:rsidRPr="00925AAC">
        <w:rPr>
          <w:rFonts w:ascii="Times New Roman" w:eastAsia="Times New Roman" w:hAnsi="Times New Roman" w:cs="Times New Roman"/>
          <w:color w:val="00112B"/>
          <w:sz w:val="24"/>
          <w:szCs w:val="24"/>
        </w:rPr>
        <w:t xml:space="preserve">, both countries </w:t>
      </w:r>
      <w:ins w:id="788" w:author="Miriam Hils" w:date="2022-04-12T16:25:00Z">
        <w:r w:rsidR="00D72DFC">
          <w:rPr>
            <w:rFonts w:ascii="Times New Roman" w:eastAsia="Times New Roman" w:hAnsi="Times New Roman" w:cs="Times New Roman"/>
            <w:color w:val="00112B"/>
            <w:sz w:val="24"/>
            <w:szCs w:val="24"/>
          </w:rPr>
          <w:t>have lo</w:t>
        </w:r>
      </w:ins>
      <w:ins w:id="789" w:author="Miriam Hils" w:date="2022-04-12T16:26:00Z">
        <w:r w:rsidR="00D72DFC">
          <w:rPr>
            <w:rFonts w:ascii="Times New Roman" w:eastAsia="Times New Roman" w:hAnsi="Times New Roman" w:cs="Times New Roman"/>
            <w:color w:val="00112B"/>
            <w:sz w:val="24"/>
            <w:szCs w:val="24"/>
          </w:rPr>
          <w:t xml:space="preserve">w rankings </w:t>
        </w:r>
      </w:ins>
      <w:del w:id="790" w:author="Miriam Hils" w:date="2022-04-12T16:25:00Z">
        <w:r w:rsidRPr="00925AAC" w:rsidDel="00D72DFC">
          <w:rPr>
            <w:rFonts w:ascii="Times New Roman" w:eastAsia="Times New Roman" w:hAnsi="Times New Roman" w:cs="Times New Roman"/>
            <w:color w:val="00112B"/>
            <w:sz w:val="24"/>
            <w:szCs w:val="24"/>
          </w:rPr>
          <w:delText xml:space="preserve">ranked poorly </w:delText>
        </w:r>
      </w:del>
      <w:del w:id="791" w:author="Miriam Hils" w:date="2022-04-08T17:45:00Z">
        <w:r w:rsidRPr="00925AAC" w:rsidDel="00D039CA">
          <w:rPr>
            <w:rFonts w:ascii="Times New Roman" w:eastAsia="Times New Roman" w:hAnsi="Times New Roman" w:cs="Times New Roman"/>
            <w:color w:val="00112B"/>
            <w:sz w:val="24"/>
            <w:szCs w:val="24"/>
          </w:rPr>
          <w:delText>according to</w:delText>
        </w:r>
      </w:del>
      <w:ins w:id="792" w:author="Miriam Hils" w:date="2022-04-08T17:45:00Z">
        <w:r w:rsidR="00D039CA">
          <w:rPr>
            <w:rFonts w:ascii="Times New Roman" w:eastAsia="Times New Roman" w:hAnsi="Times New Roman" w:cs="Times New Roman"/>
            <w:color w:val="00112B"/>
            <w:sz w:val="24"/>
            <w:szCs w:val="24"/>
          </w:rPr>
          <w:t>in</w:t>
        </w:r>
      </w:ins>
      <w:r w:rsidRPr="00925AAC">
        <w:rPr>
          <w:rFonts w:ascii="Times New Roman" w:eastAsia="Times New Roman" w:hAnsi="Times New Roman" w:cs="Times New Roman"/>
          <w:color w:val="00112B"/>
          <w:sz w:val="24"/>
          <w:szCs w:val="24"/>
        </w:rPr>
        <w:t xml:space="preserve"> international measures</w:t>
      </w:r>
      <w:ins w:id="793" w:author="Miriam Hils" w:date="2022-04-08T17:45:00Z">
        <w:r w:rsidR="00D039CA">
          <w:rPr>
            <w:rFonts w:ascii="Times New Roman" w:eastAsia="Times New Roman" w:hAnsi="Times New Roman" w:cs="Times New Roman"/>
            <w:color w:val="00112B"/>
            <w:sz w:val="24"/>
            <w:szCs w:val="24"/>
          </w:rPr>
          <w:t xml:space="preserve"> of countries’ responses to the pandemic,</w:t>
        </w:r>
      </w:ins>
      <w:r w:rsidRPr="00925AAC">
        <w:rPr>
          <w:rFonts w:ascii="Times New Roman" w:eastAsia="Times New Roman" w:hAnsi="Times New Roman" w:cs="Times New Roman"/>
          <w:color w:val="00112B"/>
          <w:sz w:val="24"/>
          <w:szCs w:val="24"/>
        </w:rPr>
        <w:t xml:space="preserve"> such as</w:t>
      </w:r>
      <w:ins w:id="794" w:author="Miriam Hils" w:date="2022-04-08T17:46:00Z">
        <w:r w:rsidR="00D039CA">
          <w:rPr>
            <w:rFonts w:ascii="Times New Roman" w:eastAsia="Times New Roman" w:hAnsi="Times New Roman" w:cs="Times New Roman"/>
            <w:color w:val="00112B"/>
            <w:sz w:val="24"/>
            <w:szCs w:val="24"/>
          </w:rPr>
          <w:t xml:space="preserve"> in</w:t>
        </w:r>
      </w:ins>
      <w:r w:rsidRPr="00925AAC">
        <w:rPr>
          <w:rFonts w:ascii="Times New Roman" w:eastAsia="Times New Roman" w:hAnsi="Times New Roman" w:cs="Times New Roman"/>
          <w:color w:val="00112B"/>
          <w:sz w:val="24"/>
          <w:szCs w:val="24"/>
        </w:rPr>
        <w:t xml:space="preserve"> the Covid</w:t>
      </w:r>
      <w:ins w:id="795" w:author="Miriam Hils" w:date="2022-04-08T17:46:00Z">
        <w:r w:rsidR="00BB2582">
          <w:rPr>
            <w:rFonts w:ascii="Times New Roman" w:eastAsia="Times New Roman" w:hAnsi="Times New Roman" w:cs="Times New Roman"/>
            <w:color w:val="00112B"/>
            <w:sz w:val="24"/>
            <w:szCs w:val="24"/>
          </w:rPr>
          <w:t xml:space="preserve"> P</w:t>
        </w:r>
      </w:ins>
      <w:del w:id="796" w:author="Miriam Hils" w:date="2022-04-08T17:46:00Z">
        <w:r w:rsidRPr="00925AAC" w:rsidDel="00BB2582">
          <w:rPr>
            <w:rFonts w:ascii="Times New Roman" w:eastAsia="Times New Roman" w:hAnsi="Times New Roman" w:cs="Times New Roman"/>
            <w:color w:val="00112B"/>
            <w:sz w:val="24"/>
            <w:szCs w:val="24"/>
          </w:rPr>
          <w:delText>-p</w:delText>
        </w:r>
      </w:del>
      <w:r w:rsidRPr="00925AAC">
        <w:rPr>
          <w:rFonts w:ascii="Times New Roman" w:eastAsia="Times New Roman" w:hAnsi="Times New Roman" w:cs="Times New Roman"/>
          <w:color w:val="00112B"/>
          <w:sz w:val="24"/>
          <w:szCs w:val="24"/>
        </w:rPr>
        <w:t xml:space="preserve">erformance </w:t>
      </w:r>
      <w:ins w:id="797" w:author="Miriam Hils" w:date="2022-04-08T17:46:00Z">
        <w:r w:rsidR="00BB2582">
          <w:rPr>
            <w:rFonts w:ascii="Times New Roman" w:eastAsia="Times New Roman" w:hAnsi="Times New Roman" w:cs="Times New Roman"/>
            <w:color w:val="00112B"/>
            <w:sz w:val="24"/>
            <w:szCs w:val="24"/>
          </w:rPr>
          <w:t>I</w:t>
        </w:r>
      </w:ins>
      <w:del w:id="798" w:author="Miriam Hils" w:date="2022-04-08T17:46:00Z">
        <w:r w:rsidRPr="00925AAC" w:rsidDel="00BB2582">
          <w:rPr>
            <w:rFonts w:ascii="Times New Roman" w:eastAsia="Times New Roman" w:hAnsi="Times New Roman" w:cs="Times New Roman"/>
            <w:color w:val="00112B"/>
            <w:sz w:val="24"/>
            <w:szCs w:val="24"/>
          </w:rPr>
          <w:delText>i</w:delText>
        </w:r>
      </w:del>
      <w:r w:rsidRPr="00925AAC">
        <w:rPr>
          <w:rFonts w:ascii="Times New Roman" w:eastAsia="Times New Roman" w:hAnsi="Times New Roman" w:cs="Times New Roman"/>
          <w:color w:val="00112B"/>
          <w:sz w:val="24"/>
          <w:szCs w:val="24"/>
        </w:rPr>
        <w:t>ndex of the Lowy Institute</w:t>
      </w:r>
      <w:r w:rsidRPr="00925AAC">
        <w:rPr>
          <w:rFonts w:ascii="Times New Roman" w:eastAsia="Times New Roman" w:hAnsi="Times New Roman" w:cs="Times New Roman"/>
          <w:color w:val="00112B"/>
          <w:sz w:val="24"/>
          <w:szCs w:val="24"/>
          <w:vertAlign w:val="superscript"/>
        </w:rPr>
        <w:footnoteReference w:id="1"/>
      </w:r>
      <w:r w:rsidRPr="00925AAC">
        <w:rPr>
          <w:rFonts w:ascii="Times New Roman" w:eastAsia="Times New Roman" w:hAnsi="Times New Roman" w:cs="Times New Roman"/>
          <w:color w:val="00112B"/>
          <w:sz w:val="24"/>
          <w:szCs w:val="24"/>
        </w:rPr>
        <w:t xml:space="preserve">. </w:t>
      </w:r>
      <w:del w:id="799" w:author="Miriam Hils" w:date="2022-04-08T17:47:00Z">
        <w:r w:rsidRPr="00925AAC" w:rsidDel="00BB2582">
          <w:rPr>
            <w:rFonts w:ascii="Times New Roman" w:eastAsia="Times New Roman" w:hAnsi="Times New Roman" w:cs="Times New Roman"/>
            <w:color w:val="00112B"/>
            <w:sz w:val="24"/>
            <w:szCs w:val="24"/>
          </w:rPr>
          <w:delText>Also</w:delText>
        </w:r>
      </w:del>
      <w:ins w:id="800" w:author="Miriam Hils" w:date="2022-04-08T17:48:00Z">
        <w:r w:rsidR="00BB2582">
          <w:rPr>
            <w:rFonts w:ascii="Times New Roman" w:eastAsia="Times New Roman" w:hAnsi="Times New Roman" w:cs="Times New Roman"/>
            <w:color w:val="00112B"/>
            <w:sz w:val="24"/>
            <w:szCs w:val="24"/>
          </w:rPr>
          <w:t>Additionally</w:t>
        </w:r>
      </w:ins>
      <w:r w:rsidRPr="00925AAC">
        <w:rPr>
          <w:rFonts w:ascii="Times New Roman" w:eastAsia="Times New Roman" w:hAnsi="Times New Roman" w:cs="Times New Roman"/>
          <w:color w:val="00112B"/>
          <w:sz w:val="24"/>
          <w:szCs w:val="24"/>
        </w:rPr>
        <w:t xml:space="preserve">, </w:t>
      </w:r>
      <w:ins w:id="801" w:author="Miriam Hils" w:date="2022-04-08T17:47:00Z">
        <w:r w:rsidR="00BB2582">
          <w:rPr>
            <w:rFonts w:ascii="Times New Roman" w:eastAsia="Times New Roman" w:hAnsi="Times New Roman" w:cs="Times New Roman"/>
            <w:color w:val="00112B"/>
            <w:sz w:val="24"/>
            <w:szCs w:val="24"/>
          </w:rPr>
          <w:t xml:space="preserve">in both countries, </w:t>
        </w:r>
      </w:ins>
      <w:del w:id="802" w:author="Miriam Hils" w:date="2022-04-08T17:49:00Z">
        <w:r w:rsidRPr="00925AAC" w:rsidDel="00BB2582">
          <w:rPr>
            <w:rFonts w:ascii="Times New Roman" w:eastAsia="Times New Roman" w:hAnsi="Times New Roman" w:cs="Times New Roman"/>
            <w:color w:val="00112B"/>
            <w:sz w:val="24"/>
            <w:szCs w:val="24"/>
          </w:rPr>
          <w:delText>geograph</w:delText>
        </w:r>
      </w:del>
      <w:del w:id="803" w:author="Miriam Hils" w:date="2022-04-08T17:48:00Z">
        <w:r w:rsidRPr="00925AAC" w:rsidDel="00BB2582">
          <w:rPr>
            <w:rFonts w:ascii="Times New Roman" w:eastAsia="Times New Roman" w:hAnsi="Times New Roman" w:cs="Times New Roman"/>
            <w:color w:val="00112B"/>
            <w:sz w:val="24"/>
            <w:szCs w:val="24"/>
          </w:rPr>
          <w:delText>y</w:delText>
        </w:r>
      </w:del>
      <w:del w:id="804" w:author="Miriam Hils" w:date="2022-04-08T17:49:00Z">
        <w:r w:rsidRPr="00925AAC" w:rsidDel="00BB2582">
          <w:rPr>
            <w:rFonts w:ascii="Times New Roman" w:eastAsia="Times New Roman" w:hAnsi="Times New Roman" w:cs="Times New Roman"/>
            <w:color w:val="00112B"/>
            <w:sz w:val="24"/>
            <w:szCs w:val="24"/>
          </w:rPr>
          <w:delText xml:space="preserve"> is a major </w:delText>
        </w:r>
      </w:del>
      <w:del w:id="805" w:author="Miriam Hils" w:date="2022-04-08T17:48:00Z">
        <w:r w:rsidRPr="00925AAC" w:rsidDel="00BB2582">
          <w:rPr>
            <w:rFonts w:ascii="Times New Roman" w:eastAsia="Times New Roman" w:hAnsi="Times New Roman" w:cs="Times New Roman"/>
            <w:color w:val="00112B"/>
            <w:sz w:val="24"/>
            <w:szCs w:val="24"/>
          </w:rPr>
          <w:delText xml:space="preserve">axis </w:delText>
        </w:r>
      </w:del>
      <w:del w:id="806" w:author="Miriam Hils" w:date="2022-04-08T17:49:00Z">
        <w:r w:rsidRPr="00925AAC" w:rsidDel="00BB2582">
          <w:rPr>
            <w:rFonts w:ascii="Times New Roman" w:eastAsia="Times New Roman" w:hAnsi="Times New Roman" w:cs="Times New Roman"/>
            <w:color w:val="00112B"/>
            <w:sz w:val="24"/>
            <w:szCs w:val="24"/>
          </w:rPr>
          <w:delText xml:space="preserve">of </w:delText>
        </w:r>
      </w:del>
      <w:r w:rsidRPr="00925AAC">
        <w:rPr>
          <w:rFonts w:ascii="Times New Roman" w:eastAsia="Times New Roman" w:hAnsi="Times New Roman" w:cs="Times New Roman"/>
          <w:color w:val="00112B"/>
          <w:sz w:val="24"/>
          <w:szCs w:val="24"/>
        </w:rPr>
        <w:t>socioeconomic inequalities</w:t>
      </w:r>
      <w:ins w:id="807" w:author="Miriam Hils" w:date="2022-04-08T17:50:00Z">
        <w:r w:rsidR="00BB2582">
          <w:rPr>
            <w:rFonts w:ascii="Times New Roman" w:eastAsia="Times New Roman" w:hAnsi="Times New Roman" w:cs="Times New Roman"/>
            <w:color w:val="00112B"/>
            <w:sz w:val="24"/>
            <w:szCs w:val="24"/>
          </w:rPr>
          <w:t xml:space="preserve"> vary considerably across geographic regions</w:t>
        </w:r>
      </w:ins>
      <w:del w:id="808" w:author="Miriam Hils" w:date="2022-04-08T17:49:00Z">
        <w:r w:rsidRPr="00925AAC" w:rsidDel="00BB2582">
          <w:rPr>
            <w:rFonts w:ascii="Times New Roman" w:eastAsia="Times New Roman" w:hAnsi="Times New Roman" w:cs="Times New Roman"/>
            <w:color w:val="00112B"/>
            <w:sz w:val="24"/>
            <w:szCs w:val="24"/>
          </w:rPr>
          <w:delText xml:space="preserve"> in both nations</w:delText>
        </w:r>
      </w:del>
      <w:r w:rsidRPr="00925AAC">
        <w:rPr>
          <w:rFonts w:ascii="Times New Roman" w:eastAsia="Times New Roman" w:hAnsi="Times New Roman" w:cs="Times New Roman"/>
          <w:color w:val="00112B"/>
          <w:sz w:val="24"/>
          <w:szCs w:val="24"/>
        </w:rPr>
        <w:t xml:space="preserve">, </w:t>
      </w:r>
      <w:ins w:id="809" w:author="Miriam Hils" w:date="2022-04-08T17:50:00Z">
        <w:r w:rsidR="00BB2582">
          <w:rPr>
            <w:rFonts w:ascii="Times New Roman" w:eastAsia="Times New Roman" w:hAnsi="Times New Roman" w:cs="Times New Roman"/>
            <w:color w:val="00112B"/>
            <w:sz w:val="24"/>
            <w:szCs w:val="24"/>
          </w:rPr>
          <w:t xml:space="preserve">with Covid-19 mortality being </w:t>
        </w:r>
      </w:ins>
      <w:r w:rsidRPr="00925AAC">
        <w:rPr>
          <w:rFonts w:ascii="Times New Roman" w:eastAsia="Times New Roman" w:hAnsi="Times New Roman" w:cs="Times New Roman"/>
          <w:color w:val="00112B"/>
          <w:sz w:val="24"/>
          <w:szCs w:val="24"/>
        </w:rPr>
        <w:t xml:space="preserve">highly correlated with the spatial distribution of ethnic minorities, and </w:t>
      </w:r>
      <w:del w:id="810" w:author="Miriam Hils" w:date="2022-04-08T17:50:00Z">
        <w:r w:rsidRPr="00925AAC" w:rsidDel="00BB2582">
          <w:rPr>
            <w:rFonts w:ascii="Times New Roman" w:eastAsia="Times New Roman" w:hAnsi="Times New Roman" w:cs="Times New Roman"/>
            <w:color w:val="00112B"/>
            <w:sz w:val="24"/>
            <w:szCs w:val="24"/>
          </w:rPr>
          <w:delText>heavily reflected in</w:delText>
        </w:r>
      </w:del>
      <w:ins w:id="811" w:author="Miriam Hils" w:date="2022-04-08T17:50:00Z">
        <w:r w:rsidR="00BB2582">
          <w:rPr>
            <w:rFonts w:ascii="Times New Roman" w:eastAsia="Times New Roman" w:hAnsi="Times New Roman" w:cs="Times New Roman"/>
            <w:color w:val="00112B"/>
            <w:sz w:val="24"/>
            <w:szCs w:val="24"/>
          </w:rPr>
          <w:t>with</w:t>
        </w:r>
      </w:ins>
      <w:r w:rsidRPr="00925AAC">
        <w:rPr>
          <w:rFonts w:ascii="Times New Roman" w:eastAsia="Times New Roman" w:hAnsi="Times New Roman" w:cs="Times New Roman"/>
          <w:color w:val="00112B"/>
          <w:sz w:val="24"/>
          <w:szCs w:val="24"/>
        </w:rPr>
        <w:t xml:space="preserve"> access to quality health services. In</w:t>
      </w:r>
      <w:ins w:id="812" w:author="Miriam Hils" w:date="2022-04-08T17:50:00Z">
        <w:r w:rsidR="00BB2582">
          <w:rPr>
            <w:rFonts w:ascii="Times New Roman" w:eastAsia="Times New Roman" w:hAnsi="Times New Roman" w:cs="Times New Roman"/>
            <w:color w:val="00112B"/>
            <w:sz w:val="24"/>
            <w:szCs w:val="24"/>
          </w:rPr>
          <w:t>deed</w:t>
        </w:r>
      </w:ins>
      <w:del w:id="813" w:author="Miriam Hils" w:date="2022-04-08T17:51:00Z">
        <w:r w:rsidRPr="00925AAC" w:rsidDel="00BB2582">
          <w:rPr>
            <w:rFonts w:ascii="Times New Roman" w:eastAsia="Times New Roman" w:hAnsi="Times New Roman" w:cs="Times New Roman"/>
            <w:color w:val="00112B"/>
            <w:sz w:val="24"/>
            <w:szCs w:val="24"/>
          </w:rPr>
          <w:delText xml:space="preserve"> fact</w:delText>
        </w:r>
      </w:del>
      <w:r w:rsidRPr="00925AAC">
        <w:rPr>
          <w:rFonts w:ascii="Times New Roman" w:eastAsia="Times New Roman" w:hAnsi="Times New Roman" w:cs="Times New Roman"/>
          <w:color w:val="00112B"/>
          <w:sz w:val="24"/>
          <w:szCs w:val="24"/>
        </w:rPr>
        <w:t xml:space="preserve">, </w:t>
      </w:r>
      <w:del w:id="814" w:author="Miriam Hils" w:date="2022-04-08T17:51:00Z">
        <w:r w:rsidRPr="00925AAC" w:rsidDel="00BB2582">
          <w:rPr>
            <w:rFonts w:ascii="Times New Roman" w:eastAsia="Times New Roman" w:hAnsi="Times New Roman" w:cs="Times New Roman"/>
            <w:color w:val="00112B"/>
            <w:sz w:val="24"/>
            <w:szCs w:val="24"/>
          </w:rPr>
          <w:delText xml:space="preserve">mortality </w:delText>
        </w:r>
      </w:del>
      <w:r w:rsidRPr="00925AAC">
        <w:rPr>
          <w:rFonts w:ascii="Times New Roman" w:eastAsia="Times New Roman" w:hAnsi="Times New Roman" w:cs="Times New Roman"/>
          <w:color w:val="00112B"/>
          <w:sz w:val="24"/>
          <w:szCs w:val="24"/>
        </w:rPr>
        <w:t xml:space="preserve">during the </w:t>
      </w:r>
      <w:ins w:id="815" w:author="Miriam Hils" w:date="2022-04-08T17:51:00Z">
        <w:r w:rsidR="00BB2582">
          <w:rPr>
            <w:rFonts w:ascii="Times New Roman" w:eastAsia="Times New Roman" w:hAnsi="Times New Roman" w:cs="Times New Roman"/>
            <w:color w:val="00112B"/>
            <w:sz w:val="24"/>
            <w:szCs w:val="24"/>
          </w:rPr>
          <w:t xml:space="preserve">first </w:t>
        </w:r>
      </w:ins>
      <w:r w:rsidRPr="00925AAC">
        <w:rPr>
          <w:rFonts w:ascii="Times New Roman" w:eastAsia="Times New Roman" w:hAnsi="Times New Roman" w:cs="Times New Roman"/>
          <w:color w:val="00112B"/>
          <w:sz w:val="24"/>
          <w:szCs w:val="24"/>
        </w:rPr>
        <w:t xml:space="preserve">pandemic </w:t>
      </w:r>
      <w:del w:id="816" w:author="Miriam Hils" w:date="2022-04-08T17:51:00Z">
        <w:r w:rsidRPr="00925AAC" w:rsidDel="00BB2582">
          <w:rPr>
            <w:rFonts w:ascii="Times New Roman" w:eastAsia="Times New Roman" w:hAnsi="Times New Roman" w:cs="Times New Roman"/>
            <w:color w:val="00112B"/>
            <w:sz w:val="24"/>
            <w:szCs w:val="24"/>
          </w:rPr>
          <w:delText xml:space="preserve">first </w:delText>
        </w:r>
      </w:del>
      <w:r w:rsidRPr="00925AAC">
        <w:rPr>
          <w:rFonts w:ascii="Times New Roman" w:eastAsia="Times New Roman" w:hAnsi="Times New Roman" w:cs="Times New Roman"/>
          <w:color w:val="00112B"/>
          <w:sz w:val="24"/>
          <w:szCs w:val="24"/>
        </w:rPr>
        <w:t>wave</w:t>
      </w:r>
      <w:ins w:id="817" w:author="Miriam Hils" w:date="2022-04-08T17:51:00Z">
        <w:r w:rsidR="00BB2582">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t>
      </w:r>
      <w:del w:id="818" w:author="Miriam Hils" w:date="2022-04-08T17:51:00Z">
        <w:r w:rsidRPr="00925AAC" w:rsidDel="00BB2582">
          <w:rPr>
            <w:rFonts w:ascii="Times New Roman" w:eastAsia="Times New Roman" w:hAnsi="Times New Roman" w:cs="Times New Roman"/>
            <w:color w:val="00112B"/>
            <w:sz w:val="24"/>
            <w:szCs w:val="24"/>
          </w:rPr>
          <w:delText>killed mostly</w:delText>
        </w:r>
      </w:del>
      <w:ins w:id="819" w:author="Miriam Hils" w:date="2022-04-08T17:51:00Z">
        <w:r w:rsidR="00BB2582">
          <w:rPr>
            <w:rFonts w:ascii="Times New Roman" w:eastAsia="Times New Roman" w:hAnsi="Times New Roman" w:cs="Times New Roman"/>
            <w:color w:val="00112B"/>
            <w:sz w:val="24"/>
            <w:szCs w:val="24"/>
          </w:rPr>
          <w:t>most Covid-19 deaths were among</w:t>
        </w:r>
      </w:ins>
      <w:r w:rsidRPr="00925AAC">
        <w:rPr>
          <w:rFonts w:ascii="Times New Roman" w:eastAsia="Times New Roman" w:hAnsi="Times New Roman" w:cs="Times New Roman"/>
          <w:color w:val="00112B"/>
          <w:sz w:val="24"/>
          <w:szCs w:val="24"/>
        </w:rPr>
        <w:t xml:space="preserve"> inhabitants of the Amazon</w:t>
      </w:r>
      <w:del w:id="820" w:author="Miriam Hils" w:date="2022-04-08T17:52:00Z">
        <w:r w:rsidRPr="00925AAC" w:rsidDel="00BB2582">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region</w:t>
      </w:r>
      <w:ins w:id="821" w:author="Miriam Hils" w:date="2022-04-08T17:52:00Z">
        <w:r w:rsidR="00BB2582">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w:t>
      </w:r>
      <w:del w:id="822" w:author="Miriam Hils" w:date="2022-04-08T17:52:00Z">
        <w:r w:rsidRPr="00925AAC" w:rsidDel="00132383">
          <w:rPr>
            <w:rFonts w:ascii="Times New Roman" w:eastAsia="Times New Roman" w:hAnsi="Times New Roman" w:cs="Times New Roman"/>
            <w:color w:val="00112B"/>
            <w:sz w:val="24"/>
            <w:szCs w:val="24"/>
          </w:rPr>
          <w:delText>in each</w:delText>
        </w:r>
      </w:del>
      <w:ins w:id="823" w:author="Miriam Hils" w:date="2022-04-08T17:52:00Z">
        <w:r w:rsidR="00132383">
          <w:rPr>
            <w:rFonts w:ascii="Times New Roman" w:eastAsia="Times New Roman" w:hAnsi="Times New Roman" w:cs="Times New Roman"/>
            <w:color w:val="00112B"/>
            <w:sz w:val="24"/>
            <w:szCs w:val="24"/>
          </w:rPr>
          <w:t>of both</w:t>
        </w:r>
      </w:ins>
      <w:r w:rsidRPr="00925AAC">
        <w:rPr>
          <w:rFonts w:ascii="Times New Roman" w:eastAsia="Times New Roman" w:hAnsi="Times New Roman" w:cs="Times New Roman"/>
          <w:color w:val="00112B"/>
          <w:sz w:val="24"/>
          <w:szCs w:val="24"/>
        </w:rPr>
        <w:t xml:space="preserve"> countr</w:t>
      </w:r>
      <w:ins w:id="824" w:author="Miriam Hils" w:date="2022-04-08T17:52:00Z">
        <w:r w:rsidR="00132383">
          <w:rPr>
            <w:rFonts w:ascii="Times New Roman" w:eastAsia="Times New Roman" w:hAnsi="Times New Roman" w:cs="Times New Roman"/>
            <w:color w:val="00112B"/>
            <w:sz w:val="24"/>
            <w:szCs w:val="24"/>
          </w:rPr>
          <w:t>ies</w:t>
        </w:r>
      </w:ins>
      <w:del w:id="825" w:author="Miriam Hils" w:date="2022-04-08T17:52:00Z">
        <w:r w:rsidRPr="00925AAC" w:rsidDel="00132383">
          <w:rPr>
            <w:rFonts w:ascii="Times New Roman" w:eastAsia="Times New Roman" w:hAnsi="Times New Roman" w:cs="Times New Roman"/>
            <w:color w:val="00112B"/>
            <w:sz w:val="24"/>
            <w:szCs w:val="24"/>
          </w:rPr>
          <w:delText>y</w:delText>
        </w:r>
      </w:del>
      <w:ins w:id="826" w:author="Miriam Hils" w:date="2022-04-08T17:53:00Z">
        <w:r w:rsidR="00132383">
          <w:rPr>
            <w:rFonts w:ascii="Times New Roman" w:eastAsia="Times New Roman" w:hAnsi="Times New Roman" w:cs="Times New Roman"/>
            <w:color w:val="00112B"/>
            <w:sz w:val="24"/>
            <w:szCs w:val="24"/>
          </w:rPr>
          <w:t>.</w:t>
        </w:r>
      </w:ins>
      <w:del w:id="827" w:author="Miriam Hils" w:date="2022-04-08T17:53:00Z">
        <w:r w:rsidRPr="00925AAC" w:rsidDel="00132383">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ins w:id="828" w:author="Miriam Hils" w:date="2022-04-08T17:53:00Z">
        <w:r w:rsidR="00132383">
          <w:rPr>
            <w:rFonts w:ascii="Times New Roman" w:eastAsia="Times New Roman" w:hAnsi="Times New Roman" w:cs="Times New Roman"/>
            <w:color w:val="00112B"/>
            <w:sz w:val="24"/>
            <w:szCs w:val="24"/>
          </w:rPr>
          <w:t>I</w:t>
        </w:r>
        <w:r w:rsidR="00132383" w:rsidRPr="00925AAC">
          <w:rPr>
            <w:rFonts w:ascii="Times New Roman" w:eastAsia="Times New Roman" w:hAnsi="Times New Roman" w:cs="Times New Roman"/>
            <w:color w:val="00112B"/>
            <w:sz w:val="24"/>
            <w:szCs w:val="24"/>
          </w:rPr>
          <w:t xml:space="preserve">n </w:t>
        </w:r>
        <w:r w:rsidR="00132383">
          <w:rPr>
            <w:rFonts w:ascii="Times New Roman" w:eastAsia="Times New Roman" w:hAnsi="Times New Roman" w:cs="Times New Roman"/>
            <w:color w:val="00112B"/>
            <w:sz w:val="24"/>
            <w:szCs w:val="24"/>
          </w:rPr>
          <w:t xml:space="preserve">the </w:t>
        </w:r>
        <w:r w:rsidR="00132383" w:rsidRPr="00925AAC">
          <w:rPr>
            <w:rFonts w:ascii="Times New Roman" w:eastAsia="Times New Roman" w:hAnsi="Times New Roman" w:cs="Times New Roman"/>
            <w:color w:val="00112B"/>
            <w:sz w:val="24"/>
            <w:szCs w:val="24"/>
          </w:rPr>
          <w:t>pre-pandemic years</w:t>
        </w:r>
      </w:ins>
      <w:ins w:id="829" w:author="Miriam Hils" w:date="2022-04-12T16:29:00Z">
        <w:r w:rsidR="00EB6E08">
          <w:rPr>
            <w:rFonts w:ascii="Times New Roman" w:eastAsia="Times New Roman" w:hAnsi="Times New Roman" w:cs="Times New Roman"/>
            <w:color w:val="00112B"/>
            <w:sz w:val="24"/>
            <w:szCs w:val="24"/>
          </w:rPr>
          <w:t xml:space="preserve"> in </w:t>
        </w:r>
        <w:r w:rsidR="00EB6E08">
          <w:rPr>
            <w:rFonts w:ascii="Times New Roman" w:eastAsia="Times New Roman" w:hAnsi="Times New Roman" w:cs="Times New Roman"/>
            <w:color w:val="00112B"/>
            <w:sz w:val="24"/>
            <w:szCs w:val="24"/>
          </w:rPr>
          <w:t>Brazil and Colombia</w:t>
        </w:r>
      </w:ins>
      <w:ins w:id="830" w:author="Miriam Hils" w:date="2022-04-08T17:53:00Z">
        <w:r w:rsidR="00132383">
          <w:rPr>
            <w:rFonts w:ascii="Times New Roman" w:eastAsia="Times New Roman" w:hAnsi="Times New Roman" w:cs="Times New Roman"/>
            <w:color w:val="00112B"/>
            <w:sz w:val="24"/>
            <w:szCs w:val="24"/>
          </w:rPr>
          <w:t>,</w:t>
        </w:r>
      </w:ins>
      <w:del w:id="831" w:author="Miriam Hils" w:date="2022-04-08T17:53:00Z">
        <w:r w:rsidRPr="00925AAC" w:rsidDel="00132383">
          <w:rPr>
            <w:rFonts w:ascii="Times New Roman" w:eastAsia="Times New Roman" w:hAnsi="Times New Roman" w:cs="Times New Roman"/>
            <w:color w:val="00112B"/>
            <w:sz w:val="24"/>
            <w:szCs w:val="24"/>
          </w:rPr>
          <w:delText>and</w:delText>
        </w:r>
      </w:del>
      <w:r w:rsidRPr="00925AAC">
        <w:rPr>
          <w:rFonts w:ascii="Times New Roman" w:eastAsia="Times New Roman" w:hAnsi="Times New Roman" w:cs="Times New Roman"/>
          <w:color w:val="00112B"/>
          <w:sz w:val="24"/>
          <w:szCs w:val="24"/>
        </w:rPr>
        <w:t xml:space="preserve"> overall mortality at the subnational level </w:t>
      </w:r>
      <w:del w:id="832" w:author="Miriam Hils" w:date="2022-04-08T17:53:00Z">
        <w:r w:rsidRPr="00925AAC" w:rsidDel="00132383">
          <w:rPr>
            <w:rFonts w:ascii="Times New Roman" w:eastAsia="Times New Roman" w:hAnsi="Times New Roman" w:cs="Times New Roman"/>
            <w:color w:val="00112B"/>
            <w:sz w:val="24"/>
            <w:szCs w:val="24"/>
          </w:rPr>
          <w:delText>in pre-pandemic years is</w:delText>
        </w:r>
      </w:del>
      <w:ins w:id="833" w:author="Miriam Hils" w:date="2022-04-08T17:53:00Z">
        <w:r w:rsidR="00132383">
          <w:rPr>
            <w:rFonts w:ascii="Times New Roman" w:eastAsia="Times New Roman" w:hAnsi="Times New Roman" w:cs="Times New Roman"/>
            <w:color w:val="00112B"/>
            <w:sz w:val="24"/>
            <w:szCs w:val="24"/>
          </w:rPr>
          <w:t>was</w:t>
        </w:r>
      </w:ins>
      <w:r w:rsidRPr="00925AAC">
        <w:rPr>
          <w:rFonts w:ascii="Times New Roman" w:eastAsia="Times New Roman" w:hAnsi="Times New Roman" w:cs="Times New Roman"/>
          <w:color w:val="00112B"/>
          <w:sz w:val="24"/>
          <w:szCs w:val="24"/>
        </w:rPr>
        <w:t xml:space="preserve"> higher in the least developed and</w:t>
      </w:r>
      <w:ins w:id="834" w:author="Miriam Hils" w:date="2022-04-08T17:53:00Z">
        <w:r w:rsidR="00132383">
          <w:rPr>
            <w:rFonts w:ascii="Times New Roman" w:eastAsia="Times New Roman" w:hAnsi="Times New Roman" w:cs="Times New Roman"/>
            <w:color w:val="00112B"/>
            <w:sz w:val="24"/>
            <w:szCs w:val="24"/>
          </w:rPr>
          <w:t xml:space="preserve"> the least</w:t>
        </w:r>
      </w:ins>
      <w:r w:rsidRPr="00925AAC">
        <w:rPr>
          <w:rFonts w:ascii="Times New Roman" w:eastAsia="Times New Roman" w:hAnsi="Times New Roman" w:cs="Times New Roman"/>
          <w:color w:val="00112B"/>
          <w:sz w:val="24"/>
          <w:szCs w:val="24"/>
        </w:rPr>
        <w:t xml:space="preserve"> populated zones, while large urban areas </w:t>
      </w:r>
      <w:del w:id="835" w:author="Miriam Hils" w:date="2022-04-08T17:54:00Z">
        <w:r w:rsidRPr="00925AAC" w:rsidDel="00132383">
          <w:rPr>
            <w:rFonts w:ascii="Times New Roman" w:eastAsia="Times New Roman" w:hAnsi="Times New Roman" w:cs="Times New Roman"/>
            <w:color w:val="00112B"/>
            <w:sz w:val="24"/>
            <w:szCs w:val="24"/>
          </w:rPr>
          <w:delText>hold the best mortality conditions</w:delText>
        </w:r>
      </w:del>
      <w:ins w:id="836" w:author="Miriam Hils" w:date="2022-04-08T17:54:00Z">
        <w:r w:rsidR="00132383">
          <w:rPr>
            <w:rFonts w:ascii="Times New Roman" w:eastAsia="Times New Roman" w:hAnsi="Times New Roman" w:cs="Times New Roman"/>
            <w:color w:val="00112B"/>
            <w:sz w:val="24"/>
            <w:szCs w:val="24"/>
          </w:rPr>
          <w:t>had the lowest mortality</w:t>
        </w:r>
      </w:ins>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{"citationID":"Pn11RGWM","properties":{"formattedCitation":"(Queiroz et al. 2020; P. Urdinola 2021)","plainCitation":"(Queiroz et al. 2020; P. Urdinola 2021)","noteIndex":0},"citationItems":[{"id":2478,"uris":["http://zotero.org/users/7072385/items/9B3K2NJP"],"itemData":{"id":2478,"type":"article-journal","abstract":"Abstract\n            \n              Background\n              Estimates of completeness of death registration are crucial to produce estimates of life tables and population projections and to estimate the burden of disease. They are an important step in assessing the quality of data. In the case of subnational data analysis in Brazil, it is important to consider spatial and temporal variation in the quality of mortality data. There are two main sources of data quality evaluation in Brazil, but there are few comparative studies and how they evolve over time. The aim of the paper is to compare and discuss alternative estimates of completeness of death registration, adult mortality (45q15) and life expectancy estimates produced by the National Statistics Office (IBGE), Institute for Health Metrics and Evaluation (IHME), and estimates presented in Queiroz et al. (2017) and Schmertmann and Gonzaga (2018), for 1980 and 2010.\n            \n            \n              Methods\n              We provide a descriptive and comparative analysis of aforementioned estimates from four (4) sources of estimates at subnational level (26 states and one Federal District) in Brazil from two different points in time.\n            \n            \n              Results\n              We found significant differences in estimates that affect both levels and trends of completeness of adult mortality in Brazil and states. IHME and Queiroz et al. (2017) estimates converge by 2010, but there are large differences when compared to estimates from the National Statistics Office (IBGE). Larger differences are observed for less developed states. We have showed that the quality of mortality data in Brazil has improved steadily overtime, but with large regional variations. However, we have observed that IBGE estimates show the lowest levels of completeness for the Northern of the country compared to other estimates. Choice of methods and approaches might lead to very unexpected results.\n            \n            \n              Conclusion\n              We produced a detailed comparative analysis of estimates of completeness of death registration from different sources and discuss the main results and possible explanations for these differences. We have also showed that new improved methods are still needed to study adult mortality in less developed countries and at a subnational level. More comparative studies are important in order to improve quality of estimates in Brazil.","container-title":"Population Health Metrics","DOI":"10.1186/s12963-020-00213-4","ISSN":"1478-7954","issue":"S1","journalAbbreviation":"Popul Health Metrics","language":"en","page":"11","source":"DOI.org (Crossref)","title":"Comparative analysis of completeness of death registration, adult mortality and life expectancy at birth in Brazil at the subnational level","volume":"18","author":[{"family":"Queiroz","given":"Bernardo L"},{"family":"Gonzaga","given":"Marcos R."},{"family":"Vasconcelos","given":"Ana M. N."},{"family":"Lopes","given":"Bruno T."},{"family":"Abreu","given":"Daisy M. X."}],"issued":{"date-parts":[["2020",9]]}}},{"id":2471,"uris":["http://zotero.org/users/7072385/items/VVADWMTN"],"itemData":{"id":2471,"type":"chapter","container-title":"Descifrar el futuro. La economía colombiana en los próximos diez año","event-place":"S.l.","language":"Spanish","page":"111-175","publisher":"Penguin","publisher-place":"S.l.","title":"Demografía colombiana: en preparación para la era del envejecimiento","author":[{"family":"Urdinola","given":"Piedad"}],"issued":{"date-parts":[["2021"]]}}}],"schema":"https://github.com/citation-style-language/schema/raw/master/csl-citation.json"}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(Queiroz et al. 2020; P. Urdinola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This territorial heterogeneity </w:t>
      </w:r>
      <w:del w:id="837" w:author="Miriam Hils" w:date="2022-04-08T17:56:00Z">
        <w:r w:rsidRPr="00925AAC" w:rsidDel="00132383">
          <w:rPr>
            <w:rFonts w:ascii="Times New Roman" w:eastAsia="Times New Roman" w:hAnsi="Times New Roman" w:cs="Times New Roman"/>
            <w:color w:val="00112B"/>
            <w:sz w:val="24"/>
            <w:szCs w:val="24"/>
          </w:rPr>
          <w:delText xml:space="preserve">is </w:delText>
        </w:r>
      </w:del>
      <w:ins w:id="838" w:author="Miriam Hils" w:date="2022-04-08T17:56:00Z">
        <w:r w:rsidR="00132383">
          <w:rPr>
            <w:rFonts w:ascii="Times New Roman" w:eastAsia="Times New Roman" w:hAnsi="Times New Roman" w:cs="Times New Roman"/>
            <w:color w:val="00112B"/>
            <w:sz w:val="24"/>
            <w:szCs w:val="24"/>
          </w:rPr>
          <w:t>was</w:t>
        </w:r>
        <w:r w:rsidR="00132383"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reflected in the </w:t>
      </w:r>
      <w:del w:id="839" w:author="Miriam Hils" w:date="2022-04-08T17:55:00Z">
        <w:r w:rsidRPr="00925AAC" w:rsidDel="00132383">
          <w:rPr>
            <w:rFonts w:ascii="Times New Roman" w:eastAsia="Times New Roman" w:hAnsi="Times New Roman" w:cs="Times New Roman"/>
            <w:color w:val="00112B"/>
            <w:sz w:val="24"/>
            <w:szCs w:val="24"/>
          </w:rPr>
          <w:delText xml:space="preserve">diversity </w:delText>
        </w:r>
      </w:del>
      <w:ins w:id="840" w:author="Miriam Hils" w:date="2022-04-08T17:55:00Z">
        <w:r w:rsidR="00132383">
          <w:rPr>
            <w:rFonts w:ascii="Times New Roman" w:eastAsia="Times New Roman" w:hAnsi="Times New Roman" w:cs="Times New Roman"/>
            <w:color w:val="00112B"/>
            <w:sz w:val="24"/>
            <w:szCs w:val="24"/>
          </w:rPr>
          <w:t>levels</w:t>
        </w:r>
        <w:r w:rsidR="00132383"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of resources available </w:t>
      </w:r>
      <w:del w:id="841" w:author="Miriam Hils" w:date="2022-04-08T17:56:00Z">
        <w:r w:rsidRPr="00925AAC" w:rsidDel="00132383">
          <w:rPr>
            <w:rFonts w:ascii="Times New Roman" w:eastAsia="Times New Roman" w:hAnsi="Times New Roman" w:cs="Times New Roman"/>
            <w:color w:val="00112B"/>
            <w:sz w:val="24"/>
            <w:szCs w:val="24"/>
          </w:rPr>
          <w:delText xml:space="preserve">to </w:delText>
        </w:r>
      </w:del>
      <w:ins w:id="842" w:author="Miriam Hils" w:date="2022-04-08T17:56:00Z">
        <w:r w:rsidR="00132383">
          <w:rPr>
            <w:rFonts w:ascii="Times New Roman" w:eastAsia="Times New Roman" w:hAnsi="Times New Roman" w:cs="Times New Roman"/>
            <w:color w:val="00112B"/>
            <w:sz w:val="24"/>
            <w:szCs w:val="24"/>
          </w:rPr>
          <w:t>in</w:t>
        </w:r>
        <w:r w:rsidR="00132383"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each region </w:t>
      </w:r>
      <w:del w:id="843" w:author="Miriam Hils" w:date="2022-04-08T17:56:00Z">
        <w:r w:rsidRPr="00925AAC" w:rsidDel="00132383">
          <w:rPr>
            <w:rFonts w:ascii="Times New Roman" w:eastAsia="Times New Roman" w:hAnsi="Times New Roman" w:cs="Times New Roman"/>
            <w:color w:val="00112B"/>
            <w:sz w:val="24"/>
            <w:szCs w:val="24"/>
          </w:rPr>
          <w:delText>in terms of</w:delText>
        </w:r>
      </w:del>
      <w:ins w:id="844" w:author="Miriam Hils" w:date="2022-04-08T17:56:00Z">
        <w:r w:rsidR="00132383">
          <w:rPr>
            <w:rFonts w:ascii="Times New Roman" w:eastAsia="Times New Roman" w:hAnsi="Times New Roman" w:cs="Times New Roman"/>
            <w:color w:val="00112B"/>
            <w:sz w:val="24"/>
            <w:szCs w:val="24"/>
          </w:rPr>
          <w:t>due to its</w:t>
        </w:r>
      </w:ins>
      <w:r w:rsidRPr="00925AAC">
        <w:rPr>
          <w:rFonts w:ascii="Times New Roman" w:eastAsia="Times New Roman" w:hAnsi="Times New Roman" w:cs="Times New Roman"/>
          <w:color w:val="00112B"/>
          <w:sz w:val="24"/>
          <w:szCs w:val="24"/>
        </w:rPr>
        <w:t xml:space="preserve"> economic conditions, public infrastructure, and health care facilities</w:t>
      </w:r>
      <w:ins w:id="845" w:author="Miriam Hils" w:date="2022-04-12T16:30:00Z">
        <w:r w:rsidR="00EB6E08">
          <w:rPr>
            <w:rFonts w:ascii="Times New Roman" w:eastAsia="Times New Roman" w:hAnsi="Times New Roman" w:cs="Times New Roman"/>
            <w:color w:val="00112B"/>
            <w:sz w:val="24"/>
            <w:szCs w:val="24"/>
          </w:rPr>
          <w:t xml:space="preserve"> – </w:t>
        </w:r>
      </w:ins>
      <w:del w:id="846" w:author="Miriam Hils" w:date="2022-04-12T16:30:00Z">
        <w:r w:rsidRPr="00925AAC" w:rsidDel="00EB6E08">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 xml:space="preserve">all of which were key to responding to the pandemic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{"citationID":"3NAAErJX","properties":{"formattedCitation":"(Tan-Torres et al. 2020)","plainCitation":"(Tan-Torres et al. 2020)","noteIndex":0},"citationItems":[{"id":2472,"uris":["http://zotero.org/users/7072385/items/U8TZX3U9"],"itemData":{"id":2472,"type":"article-journal","container-title":"The Lancet Global Health","DOI":"10.1016/S2214-109X(20)30383-1","ISSN":"2214109X","issue":"11","journalAbbreviation":"The Lancet Global Health","language":"en","page":"e1372-e1379","source":"DOI.org (Crossref)","title":"Projected health-care resource needs for an effective response to COVID-19 in 73 low-income and middle-income countries: a modelling study","title-short":"Projected health-care resource needs for an effective response to COVID-19 in 73 low-income and middle-income countries","volume":"8","author":[{"family":"Tan-Torres","given":"Tessa"},{"family":"Hanssen","given":"Odd"},{"family":"Mirelman","given":"Andrew"},{"family":"Verboom","given":"Paul"},{"family":"Lolong","given":"Glenn"},{"family":"Watson","given":"Oliver John"},{"family":"Boulanger","given":"Lucy Linda"},{"family":"Soucat","given":"Agnès"}],"issued":{"date-parts":[["2020",11]]}}}],"schema":"https://github.com/citation-style-language/schema/raw/master/csl-citation.json"}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(Tan-Torres et al.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p>
    <w:p w14:paraId="0000003B" w14:textId="4FAE2CE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The primary difference</w:t>
      </w:r>
      <w:ins w:id="847" w:author="Miriam Hils" w:date="2022-04-08T17:57:00Z">
        <w:r w:rsidR="00132383">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between these two countries </w:t>
      </w:r>
      <w:del w:id="848" w:author="Miriam Hils" w:date="2022-04-08T17:57:00Z">
        <w:r w:rsidRPr="00925AAC" w:rsidDel="00132383">
          <w:rPr>
            <w:rFonts w:ascii="Times New Roman" w:eastAsia="Times New Roman" w:hAnsi="Times New Roman" w:cs="Times New Roman"/>
            <w:color w:val="00112B"/>
            <w:sz w:val="24"/>
            <w:szCs w:val="24"/>
          </w:rPr>
          <w:delText xml:space="preserve">is </w:delText>
        </w:r>
      </w:del>
      <w:ins w:id="849" w:author="Miriam Hils" w:date="2022-04-08T17:57:00Z">
        <w:r w:rsidR="00132383">
          <w:rPr>
            <w:rFonts w:ascii="Times New Roman" w:eastAsia="Times New Roman" w:hAnsi="Times New Roman" w:cs="Times New Roman"/>
            <w:color w:val="00112B"/>
            <w:sz w:val="24"/>
            <w:szCs w:val="24"/>
          </w:rPr>
          <w:t>are</w:t>
        </w:r>
        <w:r w:rsidR="00132383" w:rsidRPr="00925AAC">
          <w:rPr>
            <w:rFonts w:ascii="Times New Roman" w:eastAsia="Times New Roman" w:hAnsi="Times New Roman" w:cs="Times New Roman"/>
            <w:color w:val="00112B"/>
            <w:sz w:val="24"/>
            <w:szCs w:val="24"/>
          </w:rPr>
          <w:t xml:space="preserve"> </w:t>
        </w:r>
      </w:ins>
      <w:ins w:id="850" w:author="Miriam Hils" w:date="2022-04-12T16:31:00Z">
        <w:r w:rsidR="00EB6E08">
          <w:rPr>
            <w:rFonts w:ascii="Times New Roman" w:eastAsia="Times New Roman" w:hAnsi="Times New Roman" w:cs="Times New Roman"/>
            <w:color w:val="00112B"/>
            <w:sz w:val="24"/>
            <w:szCs w:val="24"/>
          </w:rPr>
          <w:t xml:space="preserve">related to </w:t>
        </w:r>
      </w:ins>
      <w:r w:rsidRPr="00925AAC">
        <w:rPr>
          <w:rFonts w:ascii="Times New Roman" w:eastAsia="Times New Roman" w:hAnsi="Times New Roman" w:cs="Times New Roman"/>
          <w:color w:val="00112B"/>
          <w:sz w:val="24"/>
          <w:szCs w:val="24"/>
        </w:rPr>
        <w:t xml:space="preserve">their population size and </w:t>
      </w:r>
      <w:ins w:id="851" w:author="Miriam Hils" w:date="2022-04-08T17:57:00Z">
        <w:r w:rsidR="00132383">
          <w:rPr>
            <w:rFonts w:ascii="Times New Roman" w:eastAsia="Times New Roman" w:hAnsi="Times New Roman" w:cs="Times New Roman"/>
            <w:color w:val="00112B"/>
            <w:sz w:val="24"/>
            <w:szCs w:val="24"/>
          </w:rPr>
          <w:t xml:space="preserve">their </w:t>
        </w:r>
      </w:ins>
      <w:r w:rsidRPr="00925AAC">
        <w:rPr>
          <w:rFonts w:ascii="Times New Roman" w:eastAsia="Times New Roman" w:hAnsi="Times New Roman" w:cs="Times New Roman"/>
          <w:color w:val="00112B"/>
          <w:sz w:val="24"/>
          <w:szCs w:val="24"/>
        </w:rPr>
        <w:t xml:space="preserve">geographical </w:t>
      </w:r>
      <w:del w:id="852" w:author="Miriam Hils" w:date="2022-04-08T17:57:00Z">
        <w:r w:rsidRPr="00925AAC" w:rsidDel="00132383">
          <w:rPr>
            <w:rFonts w:ascii="Times New Roman" w:eastAsia="Times New Roman" w:hAnsi="Times New Roman" w:cs="Times New Roman"/>
            <w:color w:val="00112B"/>
            <w:sz w:val="24"/>
            <w:szCs w:val="24"/>
          </w:rPr>
          <w:delText>extension</w:delText>
        </w:r>
      </w:del>
      <w:ins w:id="853" w:author="Miriam Hils" w:date="2022-04-08T17:57:00Z">
        <w:r w:rsidR="00132383">
          <w:rPr>
            <w:rFonts w:ascii="Times New Roman" w:eastAsia="Times New Roman" w:hAnsi="Times New Roman" w:cs="Times New Roman"/>
            <w:color w:val="00112B"/>
            <w:sz w:val="24"/>
            <w:szCs w:val="24"/>
          </w:rPr>
          <w:t>a</w:t>
        </w:r>
        <w:r w:rsidR="008627D9">
          <w:rPr>
            <w:rFonts w:ascii="Times New Roman" w:eastAsia="Times New Roman" w:hAnsi="Times New Roman" w:cs="Times New Roman"/>
            <w:color w:val="00112B"/>
            <w:sz w:val="24"/>
            <w:szCs w:val="24"/>
          </w:rPr>
          <w:t>rea</w:t>
        </w:r>
      </w:ins>
      <w:r w:rsidRPr="00925AAC">
        <w:rPr>
          <w:rFonts w:ascii="Times New Roman" w:eastAsia="Times New Roman" w:hAnsi="Times New Roman" w:cs="Times New Roman"/>
          <w:color w:val="00112B"/>
          <w:sz w:val="24"/>
          <w:szCs w:val="24"/>
        </w:rPr>
        <w:t>. Brazil’s population (213 million)</w:t>
      </w:r>
      <w:ins w:id="854" w:author="Miriam Hils" w:date="2022-04-08T17:58:00Z">
        <w:r w:rsidR="008627D9">
          <w:rPr>
            <w:rFonts w:ascii="Times New Roman" w:eastAsia="Times New Roman" w:hAnsi="Times New Roman" w:cs="Times New Roman"/>
            <w:color w:val="00112B"/>
            <w:sz w:val="24"/>
            <w:szCs w:val="24"/>
          </w:rPr>
          <w:t xml:space="preserve"> is more than four times that of Colombia,</w:t>
        </w:r>
      </w:ins>
      <w:r w:rsidRPr="00925AAC">
        <w:rPr>
          <w:rFonts w:ascii="Times New Roman" w:eastAsia="Times New Roman" w:hAnsi="Times New Roman" w:cs="Times New Roman"/>
          <w:color w:val="00112B"/>
          <w:sz w:val="24"/>
          <w:szCs w:val="24"/>
        </w:rPr>
        <w:t xml:space="preserve"> and </w:t>
      </w:r>
      <w:ins w:id="855" w:author="Miriam Hils" w:date="2022-04-08T17:58:00Z">
        <w:r w:rsidR="008627D9">
          <w:rPr>
            <w:rFonts w:ascii="Times New Roman" w:eastAsia="Times New Roman" w:hAnsi="Times New Roman" w:cs="Times New Roman"/>
            <w:color w:val="00112B"/>
            <w:sz w:val="24"/>
            <w:szCs w:val="24"/>
          </w:rPr>
          <w:t xml:space="preserve">its </w:t>
        </w:r>
      </w:ins>
      <w:r w:rsidRPr="00925AAC">
        <w:rPr>
          <w:rFonts w:ascii="Times New Roman" w:eastAsia="Times New Roman" w:hAnsi="Times New Roman" w:cs="Times New Roman"/>
          <w:color w:val="00112B"/>
          <w:sz w:val="24"/>
          <w:szCs w:val="24"/>
        </w:rPr>
        <w:t xml:space="preserve">area (8.5 million </w:t>
      </w:r>
      <w:ins w:id="856" w:author="Miriam Hils" w:date="2022-04-08T17:59:00Z">
        <w:r w:rsidR="008627D9">
          <w:rPr>
            <w:rFonts w:ascii="Times New Roman" w:eastAsia="Times New Roman" w:hAnsi="Times New Roman" w:cs="Times New Roman"/>
            <w:color w:val="00112B"/>
            <w:sz w:val="24"/>
            <w:szCs w:val="24"/>
          </w:rPr>
          <w:t>square kilometers</w:t>
        </w:r>
      </w:ins>
      <w:del w:id="857" w:author="Miriam Hils" w:date="2022-04-08T17:58:00Z">
        <w:r w:rsidRPr="00925AAC" w:rsidDel="008627D9">
          <w:rPr>
            <w:rFonts w:ascii="Times New Roman" w:eastAsia="Times New Roman" w:hAnsi="Times New Roman" w:cs="Times New Roman"/>
            <w:color w:val="00112B"/>
            <w:sz w:val="24"/>
            <w:szCs w:val="24"/>
          </w:rPr>
          <w:delText>K</w:delText>
        </w:r>
      </w:del>
      <w:del w:id="858" w:author="Miriam Hils" w:date="2022-04-08T17:59:00Z">
        <w:r w:rsidRPr="00925AAC" w:rsidDel="008627D9">
          <w:rPr>
            <w:rFonts w:ascii="Times New Roman" w:eastAsia="Times New Roman" w:hAnsi="Times New Roman" w:cs="Times New Roman"/>
            <w:color w:val="00112B"/>
            <w:sz w:val="24"/>
            <w:szCs w:val="24"/>
          </w:rPr>
          <w:delText>m2</w:delText>
        </w:r>
      </w:del>
      <w:r w:rsidRPr="00925AAC">
        <w:rPr>
          <w:rFonts w:ascii="Times New Roman" w:eastAsia="Times New Roman" w:hAnsi="Times New Roman" w:cs="Times New Roman"/>
          <w:color w:val="00112B"/>
          <w:sz w:val="24"/>
          <w:szCs w:val="24"/>
        </w:rPr>
        <w:t xml:space="preserve">) </w:t>
      </w:r>
      <w:del w:id="859" w:author="Miriam Hils" w:date="2022-04-08T17:59:00Z">
        <w:r w:rsidRPr="00925AAC" w:rsidDel="008627D9">
          <w:rPr>
            <w:rFonts w:ascii="Times New Roman" w:eastAsia="Times New Roman" w:hAnsi="Times New Roman" w:cs="Times New Roman"/>
            <w:color w:val="00112B"/>
            <w:sz w:val="24"/>
            <w:szCs w:val="24"/>
          </w:rPr>
          <w:delText>are more than four and</w:delText>
        </w:r>
      </w:del>
      <w:ins w:id="860" w:author="Miriam Hils" w:date="2022-04-08T17:59:00Z">
        <w:r w:rsidR="008627D9">
          <w:rPr>
            <w:rFonts w:ascii="Times New Roman" w:eastAsia="Times New Roman" w:hAnsi="Times New Roman" w:cs="Times New Roman"/>
            <w:color w:val="00112B"/>
            <w:sz w:val="24"/>
            <w:szCs w:val="24"/>
          </w:rPr>
          <w:t>is more than</w:t>
        </w:r>
      </w:ins>
      <w:r w:rsidRPr="00925AAC">
        <w:rPr>
          <w:rFonts w:ascii="Times New Roman" w:eastAsia="Times New Roman" w:hAnsi="Times New Roman" w:cs="Times New Roman"/>
          <w:color w:val="00112B"/>
          <w:sz w:val="24"/>
          <w:szCs w:val="24"/>
        </w:rPr>
        <w:t xml:space="preserve"> eight times </w:t>
      </w:r>
      <w:ins w:id="861" w:author="Miriam Hils" w:date="2022-04-08T17:59:00Z">
        <w:r w:rsidR="008627D9">
          <w:rPr>
            <w:rFonts w:ascii="Times New Roman" w:eastAsia="Times New Roman" w:hAnsi="Times New Roman" w:cs="Times New Roman"/>
            <w:color w:val="00112B"/>
            <w:sz w:val="24"/>
            <w:szCs w:val="24"/>
          </w:rPr>
          <w:t xml:space="preserve">that of </w:t>
        </w:r>
      </w:ins>
      <w:r w:rsidRPr="00925AAC">
        <w:rPr>
          <w:rFonts w:ascii="Times New Roman" w:eastAsia="Times New Roman" w:hAnsi="Times New Roman" w:cs="Times New Roman"/>
          <w:color w:val="00112B"/>
          <w:sz w:val="24"/>
          <w:szCs w:val="24"/>
        </w:rPr>
        <w:t>Colombia</w:t>
      </w:r>
      <w:del w:id="862" w:author="Miriam Hils" w:date="2022-04-08T17:59:00Z">
        <w:r w:rsidRPr="00925AAC" w:rsidDel="008627D9">
          <w:rPr>
            <w:rFonts w:ascii="Times New Roman" w:eastAsia="Times New Roman" w:hAnsi="Times New Roman" w:cs="Times New Roman"/>
            <w:color w:val="00112B"/>
            <w:sz w:val="24"/>
            <w:szCs w:val="24"/>
          </w:rPr>
          <w:delText>’s, respectively</w:delText>
        </w:r>
      </w:del>
      <w:r w:rsidRPr="00925AAC">
        <w:rPr>
          <w:rFonts w:ascii="Times New Roman" w:eastAsia="Times New Roman" w:hAnsi="Times New Roman" w:cs="Times New Roman"/>
          <w:color w:val="00112B"/>
          <w:sz w:val="24"/>
          <w:szCs w:val="24"/>
        </w:rPr>
        <w:t>. Second</w:t>
      </w:r>
      <w:del w:id="863" w:author="Miriam Hils" w:date="2022-04-08T17:59:00Z">
        <w:r w:rsidRPr="00925AAC" w:rsidDel="008627D9">
          <w:rPr>
            <w:rFonts w:ascii="Times New Roman" w:eastAsia="Times New Roman" w:hAnsi="Times New Roman" w:cs="Times New Roman"/>
            <w:color w:val="00112B"/>
            <w:sz w:val="24"/>
            <w:szCs w:val="24"/>
          </w:rPr>
          <w:delText>ly</w:delText>
        </w:r>
      </w:del>
      <w:r w:rsidRPr="00925AAC">
        <w:rPr>
          <w:rFonts w:ascii="Times New Roman" w:eastAsia="Times New Roman" w:hAnsi="Times New Roman" w:cs="Times New Roman"/>
          <w:color w:val="00112B"/>
          <w:sz w:val="24"/>
          <w:szCs w:val="24"/>
        </w:rPr>
        <w:t xml:space="preserve">, </w:t>
      </w:r>
      <w:del w:id="864" w:author="Miriam Hils" w:date="2022-04-08T17:59:00Z">
        <w:r w:rsidRPr="00925AAC" w:rsidDel="008627D9">
          <w:rPr>
            <w:rFonts w:ascii="Times New Roman" w:eastAsia="Times New Roman" w:hAnsi="Times New Roman" w:cs="Times New Roman"/>
            <w:color w:val="00112B"/>
            <w:sz w:val="24"/>
            <w:szCs w:val="24"/>
          </w:rPr>
          <w:delText>despite being</w:delText>
        </w:r>
      </w:del>
      <w:ins w:id="865" w:author="Miriam Hils" w:date="2022-04-08T18:04:00Z">
        <w:r w:rsidR="00C6386E">
          <w:rPr>
            <w:rFonts w:ascii="Times New Roman" w:eastAsia="Times New Roman" w:hAnsi="Times New Roman" w:cs="Times New Roman"/>
            <w:color w:val="00112B"/>
            <w:sz w:val="24"/>
            <w:szCs w:val="24"/>
          </w:rPr>
          <w:t>while</w:t>
        </w:r>
      </w:ins>
      <w:r w:rsidRPr="00925AAC">
        <w:rPr>
          <w:rFonts w:ascii="Times New Roman" w:eastAsia="Times New Roman" w:hAnsi="Times New Roman" w:cs="Times New Roman"/>
          <w:color w:val="00112B"/>
          <w:sz w:val="24"/>
          <w:szCs w:val="24"/>
        </w:rPr>
        <w:t xml:space="preserve"> both</w:t>
      </w:r>
      <w:ins w:id="866" w:author="Miriam Hils" w:date="2022-04-08T17:59:00Z">
        <w:r w:rsidR="008627D9">
          <w:rPr>
            <w:rFonts w:ascii="Times New Roman" w:eastAsia="Times New Roman" w:hAnsi="Times New Roman" w:cs="Times New Roman"/>
            <w:color w:val="00112B"/>
            <w:sz w:val="24"/>
            <w:szCs w:val="24"/>
          </w:rPr>
          <w:t xml:space="preserve"> nations are</w:t>
        </w:r>
      </w:ins>
      <w:r w:rsidRPr="00925AAC">
        <w:rPr>
          <w:rFonts w:ascii="Times New Roman" w:eastAsia="Times New Roman" w:hAnsi="Times New Roman" w:cs="Times New Roman"/>
          <w:color w:val="00112B"/>
          <w:sz w:val="24"/>
          <w:szCs w:val="24"/>
        </w:rPr>
        <w:t xml:space="preserve"> ethnically diverse</w:t>
      </w:r>
      <w:del w:id="867" w:author="Miriam Hils" w:date="2022-04-08T17:59:00Z">
        <w:r w:rsidRPr="00925AAC" w:rsidDel="008627D9">
          <w:rPr>
            <w:rFonts w:ascii="Times New Roman" w:eastAsia="Times New Roman" w:hAnsi="Times New Roman" w:cs="Times New Roman"/>
            <w:color w:val="00112B"/>
            <w:sz w:val="24"/>
            <w:szCs w:val="24"/>
          </w:rPr>
          <w:delText xml:space="preserve"> nations</w:delText>
        </w:r>
      </w:del>
      <w:r w:rsidRPr="00925AAC">
        <w:rPr>
          <w:rFonts w:ascii="Times New Roman" w:eastAsia="Times New Roman" w:hAnsi="Times New Roman" w:cs="Times New Roman"/>
          <w:color w:val="00112B"/>
          <w:sz w:val="24"/>
          <w:szCs w:val="24"/>
        </w:rPr>
        <w:t>, the Afro</w:t>
      </w:r>
      <w:ins w:id="868" w:author="Miriam Hils" w:date="2022-04-08T18:03:00Z">
        <w:r w:rsidR="00C6386E">
          <w:rPr>
            <w:rFonts w:ascii="Times New Roman" w:eastAsia="Times New Roman" w:hAnsi="Times New Roman" w:cs="Times New Roman"/>
            <w:color w:val="00112B"/>
            <w:sz w:val="24"/>
            <w:szCs w:val="24"/>
          </w:rPr>
          <w:t>-d</w:t>
        </w:r>
      </w:ins>
      <w:del w:id="869" w:author="Miriam Hils" w:date="2022-04-08T18:03:00Z">
        <w:r w:rsidRPr="00925AAC" w:rsidDel="00C6386E">
          <w:rPr>
            <w:rFonts w:ascii="Times New Roman" w:eastAsia="Times New Roman" w:hAnsi="Times New Roman" w:cs="Times New Roman"/>
            <w:color w:val="00112B"/>
            <w:sz w:val="24"/>
            <w:szCs w:val="24"/>
          </w:rPr>
          <w:delText xml:space="preserve"> D</w:delText>
        </w:r>
      </w:del>
      <w:r w:rsidRPr="00925AAC">
        <w:rPr>
          <w:rFonts w:ascii="Times New Roman" w:eastAsia="Times New Roman" w:hAnsi="Times New Roman" w:cs="Times New Roman"/>
          <w:color w:val="00112B"/>
          <w:sz w:val="24"/>
          <w:szCs w:val="24"/>
        </w:rPr>
        <w:t xml:space="preserve">escendant population is much </w:t>
      </w:r>
      <w:del w:id="870" w:author="Miriam Hils" w:date="2022-04-08T18:03:00Z">
        <w:r w:rsidRPr="00925AAC" w:rsidDel="00C6386E">
          <w:rPr>
            <w:rFonts w:ascii="Times New Roman" w:eastAsia="Times New Roman" w:hAnsi="Times New Roman" w:cs="Times New Roman"/>
            <w:color w:val="00112B"/>
            <w:sz w:val="24"/>
            <w:szCs w:val="24"/>
          </w:rPr>
          <w:delText>more prominent</w:delText>
        </w:r>
      </w:del>
      <w:ins w:id="871" w:author="Miriam Hils" w:date="2022-04-08T18:03:00Z">
        <w:r w:rsidR="00C6386E">
          <w:rPr>
            <w:rFonts w:ascii="Times New Roman" w:eastAsia="Times New Roman" w:hAnsi="Times New Roman" w:cs="Times New Roman"/>
            <w:color w:val="00112B"/>
            <w:sz w:val="24"/>
            <w:szCs w:val="24"/>
          </w:rPr>
          <w:t>larger</w:t>
        </w:r>
      </w:ins>
      <w:r w:rsidRPr="00925AAC">
        <w:rPr>
          <w:rFonts w:ascii="Times New Roman" w:eastAsia="Times New Roman" w:hAnsi="Times New Roman" w:cs="Times New Roman"/>
          <w:color w:val="00112B"/>
          <w:sz w:val="24"/>
          <w:szCs w:val="24"/>
        </w:rPr>
        <w:t xml:space="preserve"> in Brazil </w:t>
      </w:r>
      <w:del w:id="872" w:author="Miriam Hils" w:date="2022-04-08T18:04:00Z">
        <w:r w:rsidRPr="00925AAC" w:rsidDel="00C6386E">
          <w:rPr>
            <w:rFonts w:ascii="Times New Roman" w:eastAsia="Times New Roman" w:hAnsi="Times New Roman" w:cs="Times New Roman"/>
            <w:color w:val="00112B"/>
            <w:sz w:val="24"/>
            <w:szCs w:val="24"/>
          </w:rPr>
          <w:delText>compared to</w:delText>
        </w:r>
      </w:del>
      <w:ins w:id="873" w:author="Miriam Hils" w:date="2022-04-08T18:04:00Z">
        <w:r w:rsidR="00C6386E">
          <w:rPr>
            <w:rFonts w:ascii="Times New Roman" w:eastAsia="Times New Roman" w:hAnsi="Times New Roman" w:cs="Times New Roman"/>
            <w:color w:val="00112B"/>
            <w:sz w:val="24"/>
            <w:szCs w:val="24"/>
          </w:rPr>
          <w:t>than in</w:t>
        </w:r>
      </w:ins>
      <w:r w:rsidRPr="00925AAC">
        <w:rPr>
          <w:rFonts w:ascii="Times New Roman" w:eastAsia="Times New Roman" w:hAnsi="Times New Roman" w:cs="Times New Roman"/>
          <w:color w:val="00112B"/>
          <w:sz w:val="24"/>
          <w:szCs w:val="24"/>
        </w:rPr>
        <w:t xml:space="preserve"> Colombia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{"citationID":"tn3chJP9","properties":{"formattedCitation":"(Woo-Mora 2021)","plainCitation":"(Woo-Mora 2021)","noteIndex":0},"citationItems":[{"id":2090,"uris":["http://zotero.org/users/7072385/items/RI3LWKGA"],"itemData":{"id":2090,"type":"article-journal","abstract":"Latin America is one of the regions with the highest income inequality and one of the most racially diverse. Historically, most Latin American countries build their national identities through a ‘melting pot’ ethnic figure: ‘mestizos’ or ‘mulatos’ —the mixed-race descendent from European, Indigenous, and African population. However, Latin American countries have veiled income inequalities between racial groups through mestizaje identity or the ‘Cosmic Race’. Using LAPOP AmericasBarometer data, I compile information on skin tone and proxies for income for nearly 150,000 individuals across Latin American countries during the last decade. The purpose of the paper is twofold. In the first part, I estimate newly racial inequality measures at the national level. Countries with higher income inequality between racial groups have worse economic development: a one percent increase in the ratio of racial over total income inequality correlates with a decrease of nearly 4 percent in GDP per capita. In the second part of the paper, I use Oaxaca-Blinder decomposition and control functions to analyze the racial income gap at the individual level. Every darker skin tone out of an eleven-color palette has at least 6 percent less monthly income per capita. More than half of the effect cannot be attributed to returns to observable average characteristics of the racial groups. There is substantial heterogeneity between countries. Besides taste-based racial discrimination, other mechanisms are statistical discrimination and occupational segregation. Alongside justice and reparations, progressive taxation in income or ‘tagging’ could decrease race-based disparities and improve economic development.","container-title":"Social Science Research Network","language":"en","page":"60","source":"Zotero","title":"Unveiling the Cosmic Race: Racial Inequalities in Latin America","author":[{"family":"Woo-Mora","given":"L Guillermo"}],"issued":{"date-parts":[["2021"]]}}}],"schema":"https://github.com/citation-style-language/schema/raw/master/csl-citation.json"}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(Woo-Mora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In addition, Brazil’s economy is much more robust and developed than Colombia’s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{"citationID":"AXUkDwSE","properties":{"formattedCitation":"(Williamson 2010)","plainCitation":"(Williamson 2010)","noteIndex":0},"citationItems":[{"id":725,"uris":["http://zotero.org/users/7072385/items/M5KPNVJB"],"itemData":{"id":725,"type":"article-journal","abstract":"Most analysts of the modern Latin American economy believe that it has$\\backslash$nalways had very high levels of inequality. Indeed, some have argued that$\\backslash$nhigh inequality appeared very early in the post-conquest Americas, and$\\backslash$nthat this fact supported rent-seeking and anti-growth institutions that$\\backslash$nhelp explain the disappointing growth performance we observe there even$\\backslash$ntoday. This paper argues to the contrary. Compared with the rest of the$\\backslash$nworld, Latin American inequality was not high either in pre-conquest$\\backslash$n1491 or in the post-conquest decades following 1492. Indeed, it was not$\\backslash$neven high in the mid-19(th) century just before Latin America's belle$\\backslash$nepoque. It only became high thereafter. Historical persistence in Latin$\\backslash$nAmerican inequality is a myth.","container-title":"Revista de Historia Económica / Journal of Iberian and Latin American Economic History","DOI":"10.1017/S0212610910000078","ISSN":"0212-6109","issue":"02","note":"ISBN: 0212610910000","page":"227–252","title":"Five centuries of Latin American income inequality","volume":"28","author":[{"family":"Williamson","given":"Jeffrey G."}],"issued":{"date-parts":[["2010",9]]}}}],"schema":"https://github.com/citation-style-language/schema/raw/master/csl-citation.json"}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(Williamson 2010)</w:t>
      </w:r>
      <w:r w:rsidR="00925AAC" w:rsidRPr="00925AAC">
        <w:rPr>
          <w:rFonts w:ascii="Times New Roman" w:hAnsi="Times New Roman" w:cs="Times New Roman"/>
          <w:sz w:val="24"/>
          <w:szCs w:val="24"/>
        </w:rPr>
        <w:fldChar w:fldCharType="end"/>
      </w:r>
      <w:ins w:id="874" w:author="Miriam Hils" w:date="2022-04-12T16:34:00Z">
        <w:r w:rsidR="00F55FE7">
          <w:rPr>
            <w:rFonts w:ascii="Times New Roman" w:eastAsia="Times New Roman" w:hAnsi="Times New Roman" w:cs="Times New Roman"/>
            <w:color w:val="00112B"/>
            <w:sz w:val="24"/>
            <w:szCs w:val="24"/>
          </w:rPr>
          <w:t>.</w:t>
        </w:r>
      </w:ins>
      <w:del w:id="875" w:author="Miriam Hils" w:date="2022-04-08T18:06:00Z">
        <w:r w:rsidRPr="00925AAC" w:rsidDel="00C6386E">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del w:id="876" w:author="Miriam Hils" w:date="2022-04-12T16:34:00Z">
        <w:r w:rsidRPr="00925AAC" w:rsidDel="00F55FE7">
          <w:rPr>
            <w:rFonts w:ascii="Times New Roman" w:eastAsia="Times New Roman" w:hAnsi="Times New Roman" w:cs="Times New Roman"/>
            <w:color w:val="00112B"/>
            <w:sz w:val="24"/>
            <w:szCs w:val="24"/>
          </w:rPr>
          <w:delText xml:space="preserve">and </w:delText>
        </w:r>
      </w:del>
      <w:ins w:id="877" w:author="Miriam Hils" w:date="2022-04-12T16:34:00Z">
        <w:r w:rsidR="00F55FE7">
          <w:rPr>
            <w:rFonts w:ascii="Times New Roman" w:eastAsia="Times New Roman" w:hAnsi="Times New Roman" w:cs="Times New Roman"/>
            <w:color w:val="00112B"/>
            <w:sz w:val="24"/>
            <w:szCs w:val="24"/>
          </w:rPr>
          <w:t>E</w:t>
        </w:r>
      </w:ins>
      <w:del w:id="878" w:author="Miriam Hils" w:date="2022-04-12T16:34:00Z">
        <w:r w:rsidRPr="00925AAC" w:rsidDel="00F55FE7">
          <w:rPr>
            <w:rFonts w:ascii="Times New Roman" w:eastAsia="Times New Roman" w:hAnsi="Times New Roman" w:cs="Times New Roman"/>
            <w:color w:val="00112B"/>
            <w:sz w:val="24"/>
            <w:szCs w:val="24"/>
          </w:rPr>
          <w:delText>e</w:delText>
        </w:r>
      </w:del>
      <w:r w:rsidRPr="00925AAC">
        <w:rPr>
          <w:rFonts w:ascii="Times New Roman" w:eastAsia="Times New Roman" w:hAnsi="Times New Roman" w:cs="Times New Roman"/>
          <w:color w:val="00112B"/>
          <w:sz w:val="24"/>
          <w:szCs w:val="24"/>
        </w:rPr>
        <w:t>conomic inequality is slightly higher in the former</w:t>
      </w:r>
      <w:ins w:id="879" w:author="Miriam Hils" w:date="2022-04-12T16:34:00Z">
        <w:r w:rsidR="00F55FE7">
          <w:rPr>
            <w:rFonts w:ascii="Times New Roman" w:eastAsia="Times New Roman" w:hAnsi="Times New Roman" w:cs="Times New Roman"/>
            <w:color w:val="00112B"/>
            <w:sz w:val="24"/>
            <w:szCs w:val="24"/>
          </w:rPr>
          <w:t xml:space="preserve"> than in the</w:t>
        </w:r>
      </w:ins>
      <w:ins w:id="880" w:author="Miriam Hils" w:date="2022-04-12T16:35:00Z">
        <w:r w:rsidR="00F55FE7">
          <w:rPr>
            <w:rFonts w:ascii="Times New Roman" w:eastAsia="Times New Roman" w:hAnsi="Times New Roman" w:cs="Times New Roman"/>
            <w:color w:val="00112B"/>
            <w:sz w:val="24"/>
            <w:szCs w:val="24"/>
          </w:rPr>
          <w:t xml:space="preserve"> latter</w:t>
        </w:r>
      </w:ins>
      <w:r w:rsidRPr="00925AAC">
        <w:rPr>
          <w:rFonts w:ascii="Times New Roman" w:eastAsia="Times New Roman" w:hAnsi="Times New Roman" w:cs="Times New Roman"/>
          <w:color w:val="00112B"/>
          <w:sz w:val="24"/>
          <w:szCs w:val="24"/>
        </w:rPr>
        <w:t xml:space="preserve"> country</w:t>
      </w:r>
      <w:ins w:id="881" w:author="Miriam Hils" w:date="2022-04-12T16:34:00Z">
        <w:r w:rsidR="00F55FE7">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t>
      </w:r>
      <w:ins w:id="882" w:author="Miriam Hils" w:date="2022-04-12T16:35:00Z">
        <w:r w:rsidR="00F55FE7">
          <w:rPr>
            <w:rFonts w:ascii="Times New Roman" w:eastAsia="Times New Roman" w:hAnsi="Times New Roman" w:cs="Times New Roman"/>
            <w:color w:val="00112B"/>
            <w:sz w:val="24"/>
            <w:szCs w:val="24"/>
          </w:rPr>
          <w:t xml:space="preserve">i.e., </w:t>
        </w:r>
      </w:ins>
      <w:del w:id="883" w:author="Miriam Hils" w:date="2022-04-12T16:35:00Z">
        <w:r w:rsidRPr="00925AAC" w:rsidDel="00F55FE7">
          <w:rPr>
            <w:rFonts w:ascii="Times New Roman" w:eastAsia="Times New Roman" w:hAnsi="Times New Roman" w:cs="Times New Roman"/>
            <w:color w:val="00112B"/>
            <w:sz w:val="24"/>
            <w:szCs w:val="24"/>
          </w:rPr>
          <w:delText xml:space="preserve">with </w:delText>
        </w:r>
      </w:del>
      <w:ins w:id="884" w:author="Miriam Hils" w:date="2022-04-08T18:05:00Z">
        <w:r w:rsidR="00C6386E">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Gini </w:t>
      </w:r>
      <w:ins w:id="885" w:author="Miriam Hils" w:date="2022-04-08T18:05:00Z">
        <w:r w:rsidR="00C6386E">
          <w:rPr>
            <w:rFonts w:ascii="Times New Roman" w:eastAsia="Times New Roman" w:hAnsi="Times New Roman" w:cs="Times New Roman"/>
            <w:color w:val="00112B"/>
            <w:sz w:val="24"/>
            <w:szCs w:val="24"/>
          </w:rPr>
          <w:t>i</w:t>
        </w:r>
      </w:ins>
      <w:del w:id="886" w:author="Miriam Hils" w:date="2022-04-08T18:05:00Z">
        <w:r w:rsidRPr="00925AAC" w:rsidDel="00C6386E">
          <w:rPr>
            <w:rFonts w:ascii="Times New Roman" w:eastAsia="Times New Roman" w:hAnsi="Times New Roman" w:cs="Times New Roman"/>
            <w:color w:val="00112B"/>
            <w:sz w:val="24"/>
            <w:szCs w:val="24"/>
          </w:rPr>
          <w:delText>I</w:delText>
        </w:r>
      </w:del>
      <w:r w:rsidRPr="00925AAC">
        <w:rPr>
          <w:rFonts w:ascii="Times New Roman" w:eastAsia="Times New Roman" w:hAnsi="Times New Roman" w:cs="Times New Roman"/>
          <w:color w:val="00112B"/>
          <w:sz w:val="24"/>
          <w:szCs w:val="24"/>
        </w:rPr>
        <w:t>ndex</w:t>
      </w:r>
      <w:del w:id="887" w:author="Miriam Hils" w:date="2022-04-12T16:35:00Z">
        <w:r w:rsidRPr="00925AAC" w:rsidDel="00F55FE7">
          <w:rPr>
            <w:rFonts w:ascii="Times New Roman" w:eastAsia="Times New Roman" w:hAnsi="Times New Roman" w:cs="Times New Roman"/>
            <w:color w:val="00112B"/>
            <w:sz w:val="24"/>
            <w:szCs w:val="24"/>
          </w:rPr>
          <w:delText>es</w:delText>
        </w:r>
      </w:del>
      <w:r w:rsidRPr="00925AAC">
        <w:rPr>
          <w:rFonts w:ascii="Times New Roman" w:eastAsia="Times New Roman" w:hAnsi="Times New Roman" w:cs="Times New Roman"/>
          <w:color w:val="00112B"/>
          <w:sz w:val="24"/>
          <w:szCs w:val="24"/>
        </w:rPr>
        <w:t xml:space="preserve"> for 2019 </w:t>
      </w:r>
      <w:del w:id="888" w:author="Miriam Hils" w:date="2022-04-08T18:05:00Z">
        <w:r w:rsidRPr="00925AAC" w:rsidDel="00C6386E">
          <w:rPr>
            <w:rFonts w:ascii="Times New Roman" w:eastAsia="Times New Roman" w:hAnsi="Times New Roman" w:cs="Times New Roman"/>
            <w:color w:val="00112B"/>
            <w:sz w:val="24"/>
            <w:szCs w:val="24"/>
          </w:rPr>
          <w:delText xml:space="preserve">of </w:delText>
        </w:r>
      </w:del>
      <w:ins w:id="889" w:author="Miriam Hils" w:date="2022-04-12T16:35:00Z">
        <w:r w:rsidR="00F55FE7">
          <w:rPr>
            <w:rFonts w:ascii="Times New Roman" w:eastAsia="Times New Roman" w:hAnsi="Times New Roman" w:cs="Times New Roman"/>
            <w:color w:val="00112B"/>
            <w:sz w:val="24"/>
            <w:szCs w:val="24"/>
          </w:rPr>
          <w:t>was</w:t>
        </w:r>
      </w:ins>
      <w:ins w:id="890" w:author="Miriam Hils" w:date="2022-04-08T18:05:00Z">
        <w:r w:rsidR="00C6386E"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53.4</w:t>
      </w:r>
      <w:ins w:id="891" w:author="Miriam Hils" w:date="2022-04-08T18:05:00Z">
        <w:r w:rsidR="00C6386E">
          <w:rPr>
            <w:rFonts w:ascii="Times New Roman" w:eastAsia="Times New Roman" w:hAnsi="Times New Roman" w:cs="Times New Roman"/>
            <w:color w:val="00112B"/>
            <w:sz w:val="24"/>
            <w:szCs w:val="24"/>
          </w:rPr>
          <w:t xml:space="preserve"> in Brazil</w:t>
        </w:r>
      </w:ins>
      <w:r w:rsidRPr="00925AAC">
        <w:rPr>
          <w:rFonts w:ascii="Times New Roman" w:eastAsia="Times New Roman" w:hAnsi="Times New Roman" w:cs="Times New Roman"/>
          <w:color w:val="00112B"/>
          <w:sz w:val="24"/>
          <w:szCs w:val="24"/>
        </w:rPr>
        <w:t xml:space="preserve"> and 51.3</w:t>
      </w:r>
      <w:ins w:id="892" w:author="Miriam Hils" w:date="2022-04-08T18:05:00Z">
        <w:r w:rsidR="00C6386E">
          <w:rPr>
            <w:rFonts w:ascii="Times New Roman" w:eastAsia="Times New Roman" w:hAnsi="Times New Roman" w:cs="Times New Roman"/>
            <w:color w:val="00112B"/>
            <w:sz w:val="24"/>
            <w:szCs w:val="24"/>
          </w:rPr>
          <w:t xml:space="preserve"> in Colombia</w:t>
        </w:r>
      </w:ins>
      <w:ins w:id="893" w:author="Miriam Hils" w:date="2022-04-08T18:06:00Z">
        <w:r w:rsidR="00C6386E">
          <w:rPr>
            <w:rFonts w:ascii="Times New Roman" w:eastAsia="Times New Roman" w:hAnsi="Times New Roman" w:cs="Times New Roman"/>
            <w:color w:val="00112B"/>
            <w:sz w:val="24"/>
            <w:szCs w:val="24"/>
          </w:rPr>
          <w:t xml:space="preserve"> </w:t>
        </w:r>
      </w:ins>
      <w:del w:id="894" w:author="Miriam Hils" w:date="2022-04-08T18:05:00Z">
        <w:r w:rsidRPr="00925AAC" w:rsidDel="00C6386E">
          <w:rPr>
            <w:rFonts w:ascii="Times New Roman" w:eastAsia="Times New Roman" w:hAnsi="Times New Roman" w:cs="Times New Roman"/>
            <w:color w:val="00112B"/>
            <w:sz w:val="24"/>
            <w:szCs w:val="24"/>
          </w:rPr>
          <w:delText xml:space="preserve">, respectively </w:delText>
        </w:r>
      </w:del>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{"citationID":"uxEx5U6L","properties":{"formattedCitation":"(World Bank Group 2020)","plainCitation":"(World Bank Group 2020)","noteIndex":0},"citationItems":[{"id":896,"uris":["http://zotero.org/users/7072385/items/TC7U3DN3"],"itemData":{"id":896,"type":"book","title":"World Bank Indicators","URL":"https://data.worldbank.org/indicator","author":[{"literal":"World Bank Group"}],"accessed":{"date-parts":[["2017",1,1]]},"issued":{"date-parts":[["2020"]]}}}],"schema":"https://github.com/citation-style-language/schema/raw/master/csl-citation.json"}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(World Bank Group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This </w:t>
      </w:r>
      <w:del w:id="895" w:author="Miriam Hils" w:date="2022-04-08T18:07:00Z">
        <w:r w:rsidRPr="00925AAC" w:rsidDel="00C6386E">
          <w:rPr>
            <w:rFonts w:ascii="Times New Roman" w:eastAsia="Times New Roman" w:hAnsi="Times New Roman" w:cs="Times New Roman"/>
            <w:color w:val="00112B"/>
            <w:sz w:val="24"/>
            <w:szCs w:val="24"/>
          </w:rPr>
          <w:delText xml:space="preserve">difference </w:delText>
        </w:r>
      </w:del>
      <w:ins w:id="896" w:author="Miriam Hils" w:date="2022-04-08T18:07:00Z">
        <w:r w:rsidR="00C6386E">
          <w:rPr>
            <w:rFonts w:ascii="Times New Roman" w:eastAsia="Times New Roman" w:hAnsi="Times New Roman" w:cs="Times New Roman"/>
            <w:color w:val="00112B"/>
            <w:sz w:val="24"/>
            <w:szCs w:val="24"/>
          </w:rPr>
          <w:t>gap</w:t>
        </w:r>
        <w:r w:rsidR="00C6386E"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in the Gini index is similar </w:t>
      </w:r>
      <w:ins w:id="897" w:author="Miriam Hils" w:date="2022-04-08T18:11:00Z">
        <w:r w:rsidR="00B93B8A">
          <w:rPr>
            <w:rFonts w:ascii="Times New Roman" w:eastAsia="Times New Roman" w:hAnsi="Times New Roman" w:cs="Times New Roman"/>
            <w:color w:val="00112B"/>
            <w:sz w:val="24"/>
            <w:szCs w:val="24"/>
          </w:rPr>
          <w:t>in magnitude</w:t>
        </w:r>
      </w:ins>
      <w:ins w:id="898" w:author="Miriam Hils" w:date="2022-04-08T18:12:00Z">
        <w:r w:rsidR="00B93B8A">
          <w:rPr>
            <w:rFonts w:ascii="Times New Roman" w:eastAsia="Times New Roman" w:hAnsi="Times New Roman" w:cs="Times New Roman"/>
            <w:color w:val="00112B"/>
            <w:sz w:val="24"/>
            <w:szCs w:val="24"/>
          </w:rPr>
          <w:t xml:space="preserve"> </w:t>
        </w:r>
      </w:ins>
      <w:ins w:id="899" w:author="Miriam Hils" w:date="2022-04-08T18:07:00Z">
        <w:r w:rsidR="00C6386E">
          <w:rPr>
            <w:rFonts w:ascii="Times New Roman" w:eastAsia="Times New Roman" w:hAnsi="Times New Roman" w:cs="Times New Roman"/>
            <w:color w:val="00112B"/>
            <w:sz w:val="24"/>
            <w:szCs w:val="24"/>
          </w:rPr>
          <w:t>to the differences</w:t>
        </w:r>
      </w:ins>
      <w:ins w:id="900" w:author="Miriam Hils" w:date="2022-04-08T18:08:00Z">
        <w:r w:rsidR="00C6386E">
          <w:rPr>
            <w:rFonts w:ascii="Times New Roman" w:eastAsia="Times New Roman" w:hAnsi="Times New Roman" w:cs="Times New Roman"/>
            <w:color w:val="00112B"/>
            <w:sz w:val="24"/>
            <w:szCs w:val="24"/>
          </w:rPr>
          <w:t xml:space="preserve"> between the two countries</w:t>
        </w:r>
      </w:ins>
      <w:ins w:id="901" w:author="Miriam Hils" w:date="2022-04-08T18:07:00Z">
        <w:r w:rsidR="00C6386E">
          <w:rPr>
            <w:rFonts w:ascii="Times New Roman" w:eastAsia="Times New Roman" w:hAnsi="Times New Roman" w:cs="Times New Roman"/>
            <w:color w:val="00112B"/>
            <w:sz w:val="24"/>
            <w:szCs w:val="24"/>
          </w:rPr>
          <w:t xml:space="preserve"> </w:t>
        </w:r>
      </w:ins>
      <w:del w:id="902" w:author="Miriam Hils" w:date="2022-04-08T18:12:00Z">
        <w:r w:rsidRPr="00925AAC" w:rsidDel="00B93B8A">
          <w:rPr>
            <w:rFonts w:ascii="Times New Roman" w:eastAsia="Times New Roman" w:hAnsi="Times New Roman" w:cs="Times New Roman"/>
            <w:color w:val="00112B"/>
            <w:sz w:val="24"/>
            <w:szCs w:val="24"/>
          </w:rPr>
          <w:delText xml:space="preserve">across </w:delText>
        </w:r>
      </w:del>
      <w:ins w:id="903" w:author="Miriam Hils" w:date="2022-04-12T16:36:00Z">
        <w:r w:rsidR="00F55FE7">
          <w:rPr>
            <w:rFonts w:ascii="Times New Roman" w:eastAsia="Times New Roman" w:hAnsi="Times New Roman" w:cs="Times New Roman"/>
            <w:color w:val="00112B"/>
            <w:sz w:val="24"/>
            <w:szCs w:val="24"/>
          </w:rPr>
          <w:t>reported</w:t>
        </w:r>
      </w:ins>
      <w:ins w:id="904" w:author="Miriam Hils" w:date="2022-04-08T18:12:00Z">
        <w:r w:rsidR="00B93B8A">
          <w:rPr>
            <w:rFonts w:ascii="Times New Roman" w:eastAsia="Times New Roman" w:hAnsi="Times New Roman" w:cs="Times New Roman"/>
            <w:color w:val="00112B"/>
            <w:sz w:val="24"/>
            <w:szCs w:val="24"/>
          </w:rPr>
          <w:t xml:space="preserve"> in</w:t>
        </w:r>
        <w:r w:rsidR="00B93B8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other measures of inequality</w:t>
      </w:r>
      <w:ins w:id="905" w:author="Miriam Hils" w:date="2022-04-08T18:10:00Z">
        <w:r w:rsidR="00B93B8A">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t>
      </w:r>
      <w:del w:id="906" w:author="Miriam Hils" w:date="2022-04-08T18:10:00Z">
        <w:r w:rsidRPr="00925AAC" w:rsidDel="00B93B8A">
          <w:rPr>
            <w:rFonts w:ascii="Times New Roman" w:eastAsia="Times New Roman" w:hAnsi="Times New Roman" w:cs="Times New Roman"/>
            <w:color w:val="00112B"/>
            <w:sz w:val="24"/>
            <w:szCs w:val="24"/>
          </w:rPr>
          <w:delText xml:space="preserve">such as </w:delText>
        </w:r>
      </w:del>
      <w:ins w:id="907" w:author="Miriam Hils" w:date="2022-04-08T18:10:00Z">
        <w:r w:rsidR="00B93B8A">
          <w:rPr>
            <w:rFonts w:ascii="Times New Roman" w:eastAsia="Times New Roman" w:hAnsi="Times New Roman" w:cs="Times New Roman"/>
            <w:color w:val="00112B"/>
            <w:sz w:val="24"/>
            <w:szCs w:val="24"/>
          </w:rPr>
          <w:t xml:space="preserve">For example, </w:t>
        </w:r>
      </w:ins>
      <w:r w:rsidRPr="00925AAC">
        <w:rPr>
          <w:rFonts w:ascii="Times New Roman" w:eastAsia="Times New Roman" w:hAnsi="Times New Roman" w:cs="Times New Roman"/>
          <w:color w:val="00112B"/>
          <w:sz w:val="24"/>
          <w:szCs w:val="24"/>
        </w:rPr>
        <w:t>the income share of the top 1%</w:t>
      </w:r>
      <w:ins w:id="908" w:author="Miriam Hils" w:date="2022-04-12T16:37:00Z">
        <w:r w:rsidR="00F55FE7">
          <w:rPr>
            <w:rFonts w:ascii="Times New Roman" w:eastAsia="Times New Roman" w:hAnsi="Times New Roman" w:cs="Times New Roman"/>
            <w:color w:val="00112B"/>
            <w:sz w:val="24"/>
            <w:szCs w:val="24"/>
          </w:rPr>
          <w:t xml:space="preserve"> </w:t>
        </w:r>
        <w:r w:rsidR="00F55FE7" w:rsidRPr="00925AAC">
          <w:rPr>
            <w:rFonts w:ascii="Times New Roman" w:eastAsia="Times New Roman" w:hAnsi="Times New Roman" w:cs="Times New Roman"/>
            <w:color w:val="00112B"/>
            <w:sz w:val="24"/>
            <w:szCs w:val="24"/>
          </w:rPr>
          <w:t>in 2019</w:t>
        </w:r>
      </w:ins>
      <w:ins w:id="909" w:author="Miriam Hils" w:date="2022-04-08T18:10:00Z">
        <w:r w:rsidR="00B93B8A">
          <w:rPr>
            <w:rFonts w:ascii="Times New Roman" w:eastAsia="Times New Roman" w:hAnsi="Times New Roman" w:cs="Times New Roman"/>
            <w:color w:val="00112B"/>
            <w:sz w:val="24"/>
            <w:szCs w:val="24"/>
          </w:rPr>
          <w:t xml:space="preserve"> </w:t>
        </w:r>
      </w:ins>
      <w:ins w:id="910" w:author="Miriam Hils" w:date="2022-04-08T18:08:00Z">
        <w:r w:rsidR="00C6386E">
          <w:rPr>
            <w:rFonts w:ascii="Times New Roman" w:eastAsia="Times New Roman" w:hAnsi="Times New Roman" w:cs="Times New Roman"/>
            <w:color w:val="00112B"/>
            <w:sz w:val="24"/>
            <w:szCs w:val="24"/>
          </w:rPr>
          <w:t>was</w:t>
        </w:r>
      </w:ins>
      <w:del w:id="911" w:author="Miriam Hils" w:date="2022-04-08T18:07:00Z">
        <w:r w:rsidRPr="00925AAC" w:rsidDel="00C6386E">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27% in Brazil and 19% in Colombia</w:t>
      </w:r>
      <w:del w:id="912" w:author="Miriam Hils" w:date="2022-04-12T16:37:00Z">
        <w:r w:rsidRPr="00925AAC" w:rsidDel="00F55FE7">
          <w:rPr>
            <w:rFonts w:ascii="Times New Roman" w:eastAsia="Times New Roman" w:hAnsi="Times New Roman" w:cs="Times New Roman"/>
            <w:color w:val="00112B"/>
            <w:sz w:val="24"/>
            <w:szCs w:val="24"/>
          </w:rPr>
          <w:delText xml:space="preserve"> in 2019</w:delText>
        </w:r>
      </w:del>
      <w:ins w:id="913" w:author="Miriam Hils" w:date="2022-04-08T18:10:00Z">
        <w:r w:rsidR="00B93B8A">
          <w:rPr>
            <w:rFonts w:ascii="Times New Roman" w:eastAsia="Times New Roman" w:hAnsi="Times New Roman" w:cs="Times New Roman"/>
            <w:color w:val="00112B"/>
            <w:sz w:val="24"/>
            <w:szCs w:val="24"/>
          </w:rPr>
          <w:t>,</w:t>
        </w:r>
      </w:ins>
      <w:del w:id="914" w:author="Miriam Hils" w:date="2022-04-08T18:08:00Z">
        <w:r w:rsidRPr="00925AAC" w:rsidDel="00C6386E">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which indicates that</w:t>
      </w:r>
      <w:ins w:id="915" w:author="Miriam Hils" w:date="2022-04-08T18:08:00Z">
        <w:r w:rsidR="00C6386E">
          <w:rPr>
            <w:rFonts w:ascii="Times New Roman" w:eastAsia="Times New Roman" w:hAnsi="Times New Roman" w:cs="Times New Roman"/>
            <w:color w:val="00112B"/>
            <w:sz w:val="24"/>
            <w:szCs w:val="24"/>
          </w:rPr>
          <w:t xml:space="preserve"> the</w:t>
        </w:r>
      </w:ins>
      <w:r w:rsidRPr="00925AAC">
        <w:rPr>
          <w:rFonts w:ascii="Times New Roman" w:eastAsia="Times New Roman" w:hAnsi="Times New Roman" w:cs="Times New Roman"/>
          <w:color w:val="00112B"/>
          <w:sz w:val="24"/>
          <w:szCs w:val="24"/>
        </w:rPr>
        <w:t xml:space="preserve"> income distribution </w:t>
      </w:r>
      <w:del w:id="916" w:author="Miriam Hils" w:date="2022-04-08T18:09:00Z">
        <w:r w:rsidRPr="00925AAC" w:rsidDel="00C6386E">
          <w:rPr>
            <w:rFonts w:ascii="Times New Roman" w:eastAsia="Times New Roman" w:hAnsi="Times New Roman" w:cs="Times New Roman"/>
            <w:color w:val="00112B"/>
            <w:sz w:val="24"/>
            <w:szCs w:val="24"/>
          </w:rPr>
          <w:delText xml:space="preserve">in Brazil </w:delText>
        </w:r>
      </w:del>
      <w:r w:rsidRPr="00925AAC">
        <w:rPr>
          <w:rFonts w:ascii="Times New Roman" w:eastAsia="Times New Roman" w:hAnsi="Times New Roman" w:cs="Times New Roman"/>
          <w:color w:val="00112B"/>
          <w:sz w:val="24"/>
          <w:szCs w:val="24"/>
        </w:rPr>
        <w:t xml:space="preserve">is even more concentrated </w:t>
      </w:r>
      <w:del w:id="917" w:author="Miriam Hils" w:date="2022-04-08T18:09:00Z">
        <w:r w:rsidRPr="00925AAC" w:rsidDel="00C6386E">
          <w:rPr>
            <w:rFonts w:ascii="Times New Roman" w:eastAsia="Times New Roman" w:hAnsi="Times New Roman" w:cs="Times New Roman"/>
            <w:color w:val="00112B"/>
            <w:sz w:val="24"/>
            <w:szCs w:val="24"/>
          </w:rPr>
          <w:delText xml:space="preserve">in </w:delText>
        </w:r>
      </w:del>
      <w:ins w:id="918" w:author="Miriam Hils" w:date="2022-04-08T18:09:00Z">
        <w:r w:rsidR="00C6386E">
          <w:rPr>
            <w:rFonts w:ascii="Times New Roman" w:eastAsia="Times New Roman" w:hAnsi="Times New Roman" w:cs="Times New Roman"/>
            <w:color w:val="00112B"/>
            <w:sz w:val="24"/>
            <w:szCs w:val="24"/>
          </w:rPr>
          <w:t>at</w:t>
        </w:r>
        <w:r w:rsidR="00C6386E"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the top</w:t>
      </w:r>
      <w:ins w:id="919" w:author="Miriam Hils" w:date="2022-04-08T18:09:00Z">
        <w:r w:rsidR="00C6386E">
          <w:rPr>
            <w:rFonts w:ascii="Times New Roman" w:eastAsia="Times New Roman" w:hAnsi="Times New Roman" w:cs="Times New Roman"/>
            <w:color w:val="00112B"/>
            <w:sz w:val="24"/>
            <w:szCs w:val="24"/>
          </w:rPr>
          <w:t xml:space="preserve"> in Brazil</w:t>
        </w:r>
      </w:ins>
      <w:r w:rsidRPr="00925AAC">
        <w:rPr>
          <w:rFonts w:ascii="Times New Roman" w:eastAsia="Times New Roman" w:hAnsi="Times New Roman" w:cs="Times New Roman"/>
          <w:color w:val="00112B"/>
          <w:sz w:val="24"/>
          <w:szCs w:val="24"/>
        </w:rPr>
        <w:t xml:space="preserve"> than </w:t>
      </w:r>
      <w:ins w:id="920" w:author="Miriam Hils" w:date="2022-04-08T18:09:00Z">
        <w:r w:rsidR="00C6386E">
          <w:rPr>
            <w:rFonts w:ascii="Times New Roman" w:eastAsia="Times New Roman" w:hAnsi="Times New Roman" w:cs="Times New Roman"/>
            <w:color w:val="00112B"/>
            <w:sz w:val="24"/>
            <w:szCs w:val="24"/>
          </w:rPr>
          <w:t xml:space="preserve">it is </w:t>
        </w:r>
      </w:ins>
      <w:r w:rsidRPr="00925AAC">
        <w:rPr>
          <w:rFonts w:ascii="Times New Roman" w:eastAsia="Times New Roman" w:hAnsi="Times New Roman" w:cs="Times New Roman"/>
          <w:color w:val="00112B"/>
          <w:sz w:val="24"/>
          <w:szCs w:val="24"/>
        </w:rPr>
        <w:t xml:space="preserve">in Colombia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{"citationID":"aTYMNrsj","properties":{"formattedCitation":"(World Inequality Lab 2020)","plainCitation":"(World Inequality Lab 2020)","noteIndex":0},"citationItems":[{"id":1988,"uris":["http://zotero.org/users/7072385/items/J2KUWZ9M"],"itemData":{"id":1988,"type":"book","abstract":"Data The source for global inequality data. Open access, high qality wealth and income inequality data developed by an international academic consortium.","language":"en-US","title":"World Inequality Database","URL":"https://wid.world/data/","author":[{"family":"World Inequality Lab","given":""}],"accessed":{"date-parts":[["2021",4,22]]},"issued":{"date-parts":[["2020"]]}}}],"schema":"https://github.com/citation-style-language/schema/raw/master/csl-citation.json"}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(World Inequality Lab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p>
    <w:p w14:paraId="0000003C" w14:textId="02F28040"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del w:id="921" w:author="Miriam Hils" w:date="2022-04-08T18:12:00Z">
        <w:r w:rsidRPr="00925AAC" w:rsidDel="00B93B8A">
          <w:rPr>
            <w:rFonts w:ascii="Times New Roman" w:eastAsia="Times New Roman" w:hAnsi="Times New Roman" w:cs="Times New Roman"/>
            <w:color w:val="00112B"/>
            <w:sz w:val="24"/>
            <w:szCs w:val="24"/>
          </w:rPr>
          <w:lastRenderedPageBreak/>
          <w:delText>Despite larger</w:delText>
        </w:r>
      </w:del>
      <w:ins w:id="922" w:author="Miriam Hils" w:date="2022-04-08T18:12:00Z">
        <w:r w:rsidR="00B93B8A">
          <w:rPr>
            <w:rFonts w:ascii="Times New Roman" w:eastAsia="Times New Roman" w:hAnsi="Times New Roman" w:cs="Times New Roman"/>
            <w:color w:val="00112B"/>
            <w:sz w:val="24"/>
            <w:szCs w:val="24"/>
          </w:rPr>
          <w:t>Although the</w:t>
        </w:r>
      </w:ins>
      <w:r w:rsidRPr="00925AAC">
        <w:rPr>
          <w:rFonts w:ascii="Times New Roman" w:eastAsia="Times New Roman" w:hAnsi="Times New Roman" w:cs="Times New Roman"/>
          <w:color w:val="00112B"/>
          <w:sz w:val="24"/>
          <w:szCs w:val="24"/>
        </w:rPr>
        <w:t xml:space="preserve"> inequalit</w:t>
      </w:r>
      <w:ins w:id="923" w:author="Miriam Hils" w:date="2022-04-08T18:12:00Z">
        <w:r w:rsidR="00B93B8A">
          <w:rPr>
            <w:rFonts w:ascii="Times New Roman" w:eastAsia="Times New Roman" w:hAnsi="Times New Roman" w:cs="Times New Roman"/>
            <w:color w:val="00112B"/>
            <w:sz w:val="24"/>
            <w:szCs w:val="24"/>
          </w:rPr>
          <w:t>y levels are higher</w:t>
        </w:r>
      </w:ins>
      <w:del w:id="924" w:author="Miriam Hils" w:date="2022-04-08T18:12:00Z">
        <w:r w:rsidRPr="00925AAC" w:rsidDel="00B93B8A">
          <w:rPr>
            <w:rFonts w:ascii="Times New Roman" w:eastAsia="Times New Roman" w:hAnsi="Times New Roman" w:cs="Times New Roman"/>
            <w:color w:val="00112B"/>
            <w:sz w:val="24"/>
            <w:szCs w:val="24"/>
          </w:rPr>
          <w:delText>ies</w:delText>
        </w:r>
      </w:del>
      <w:r w:rsidRPr="00925AAC">
        <w:rPr>
          <w:rFonts w:ascii="Times New Roman" w:eastAsia="Times New Roman" w:hAnsi="Times New Roman" w:cs="Times New Roman"/>
          <w:color w:val="00112B"/>
          <w:sz w:val="24"/>
          <w:szCs w:val="24"/>
        </w:rPr>
        <w:t xml:space="preserve"> in Brazil than in Colombia, </w:t>
      </w:r>
      <w:ins w:id="925" w:author="Miriam Hils" w:date="2022-04-08T18:13:00Z">
        <w:r w:rsidR="00B93B8A">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public health expenditures and health systems </w:t>
      </w:r>
      <w:del w:id="926" w:author="Miriam Hils" w:date="2022-04-08T18:13:00Z">
        <w:r w:rsidRPr="00925AAC" w:rsidDel="00B93B8A">
          <w:rPr>
            <w:rFonts w:ascii="Times New Roman" w:eastAsia="Times New Roman" w:hAnsi="Times New Roman" w:cs="Times New Roman"/>
            <w:color w:val="00112B"/>
            <w:sz w:val="24"/>
            <w:szCs w:val="24"/>
          </w:rPr>
          <w:delText xml:space="preserve">rank </w:delText>
        </w:r>
      </w:del>
      <w:ins w:id="927" w:author="Miriam Hils" w:date="2022-04-08T18:13:00Z">
        <w:r w:rsidR="00B93B8A">
          <w:rPr>
            <w:rFonts w:ascii="Times New Roman" w:eastAsia="Times New Roman" w:hAnsi="Times New Roman" w:cs="Times New Roman"/>
            <w:color w:val="00112B"/>
            <w:sz w:val="24"/>
            <w:szCs w:val="24"/>
          </w:rPr>
          <w:t>are</w:t>
        </w:r>
        <w:r w:rsidR="00B93B8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better in the former than </w:t>
      </w:r>
      <w:ins w:id="928" w:author="Miriam Hils" w:date="2022-04-08T18:13:00Z">
        <w:r w:rsidR="00B93B8A">
          <w:rPr>
            <w:rFonts w:ascii="Times New Roman" w:eastAsia="Times New Roman" w:hAnsi="Times New Roman" w:cs="Times New Roman"/>
            <w:color w:val="00112B"/>
            <w:sz w:val="24"/>
            <w:szCs w:val="24"/>
          </w:rPr>
          <w:t xml:space="preserve">in </w:t>
        </w:r>
      </w:ins>
      <w:r w:rsidRPr="00925AAC">
        <w:rPr>
          <w:rFonts w:ascii="Times New Roman" w:eastAsia="Times New Roman" w:hAnsi="Times New Roman" w:cs="Times New Roman"/>
          <w:color w:val="00112B"/>
          <w:sz w:val="24"/>
          <w:szCs w:val="24"/>
        </w:rPr>
        <w:t>the latter</w:t>
      </w:r>
      <w:ins w:id="929" w:author="Miriam Hils" w:date="2022-04-12T16:38:00Z">
        <w:r w:rsidR="00CD5C2A">
          <w:rPr>
            <w:rFonts w:ascii="Times New Roman" w:eastAsia="Times New Roman" w:hAnsi="Times New Roman" w:cs="Times New Roman"/>
            <w:color w:val="00112B"/>
            <w:sz w:val="24"/>
            <w:szCs w:val="24"/>
          </w:rPr>
          <w:t xml:space="preserve"> country</w:t>
        </w:r>
      </w:ins>
      <w:r w:rsidRPr="00925AAC">
        <w:rPr>
          <w:rFonts w:ascii="Times New Roman" w:eastAsia="Times New Roman" w:hAnsi="Times New Roman" w:cs="Times New Roman"/>
          <w:color w:val="00112B"/>
          <w:sz w:val="24"/>
          <w:szCs w:val="24"/>
        </w:rPr>
        <w:t xml:space="preserve">. These differences </w:t>
      </w:r>
      <w:del w:id="930" w:author="Miriam Hils" w:date="2022-04-08T18:14:00Z">
        <w:r w:rsidRPr="00925AAC" w:rsidDel="00B93B8A">
          <w:rPr>
            <w:rFonts w:ascii="Times New Roman" w:eastAsia="Times New Roman" w:hAnsi="Times New Roman" w:cs="Times New Roman"/>
            <w:color w:val="00112B"/>
            <w:sz w:val="24"/>
            <w:szCs w:val="24"/>
          </w:rPr>
          <w:delText xml:space="preserve">occur </w:delText>
        </w:r>
      </w:del>
      <w:ins w:id="931" w:author="Miriam Hils" w:date="2022-04-08T18:14:00Z">
        <w:r w:rsidR="00B93B8A">
          <w:rPr>
            <w:rFonts w:ascii="Times New Roman" w:eastAsia="Times New Roman" w:hAnsi="Times New Roman" w:cs="Times New Roman"/>
            <w:color w:val="00112B"/>
            <w:sz w:val="24"/>
            <w:szCs w:val="24"/>
          </w:rPr>
          <w:t>should be seen</w:t>
        </w:r>
        <w:r w:rsidR="00B93B8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in the context of </w:t>
      </w:r>
      <w:del w:id="932" w:author="Miriam Hils" w:date="2022-04-08T18:14:00Z">
        <w:r w:rsidRPr="00925AAC" w:rsidDel="00B93B8A">
          <w:rPr>
            <w:rFonts w:ascii="Times New Roman" w:eastAsia="Times New Roman" w:hAnsi="Times New Roman" w:cs="Times New Roman"/>
            <w:color w:val="00112B"/>
            <w:sz w:val="24"/>
            <w:szCs w:val="24"/>
          </w:rPr>
          <w:delText xml:space="preserve">a </w:delText>
        </w:r>
      </w:del>
      <w:ins w:id="933" w:author="Miriam Hils" w:date="2022-04-08T18:14:00Z">
        <w:r w:rsidR="00B93B8A">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long-</w:t>
      </w:r>
      <w:del w:id="934" w:author="Miriam Hils" w:date="2022-04-08T18:14:00Z">
        <w:r w:rsidRPr="00925AAC" w:rsidDel="00B93B8A">
          <w:rPr>
            <w:rFonts w:ascii="Times New Roman" w:eastAsia="Times New Roman" w:hAnsi="Times New Roman" w:cs="Times New Roman"/>
            <w:color w:val="00112B"/>
            <w:sz w:val="24"/>
            <w:szCs w:val="24"/>
          </w:rPr>
          <w:delText xml:space="preserve">lasting </w:delText>
        </w:r>
      </w:del>
      <w:ins w:id="935" w:author="Miriam Hils" w:date="2022-04-08T18:14:00Z">
        <w:r w:rsidR="00B93B8A">
          <w:rPr>
            <w:rFonts w:ascii="Times New Roman" w:eastAsia="Times New Roman" w:hAnsi="Times New Roman" w:cs="Times New Roman"/>
            <w:color w:val="00112B"/>
            <w:sz w:val="24"/>
            <w:szCs w:val="24"/>
          </w:rPr>
          <w:t>standing</w:t>
        </w:r>
        <w:r w:rsidR="00B93B8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deficit</w:t>
      </w:r>
      <w:ins w:id="936" w:author="Miriam Hils" w:date="2022-04-08T18:14:00Z">
        <w:r w:rsidR="00B93B8A">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in health systems in LATAM, despite </w:t>
      </w:r>
      <w:del w:id="937" w:author="Miriam Hils" w:date="2022-04-08T18:14:00Z">
        <w:r w:rsidRPr="00925AAC" w:rsidDel="00B93B8A">
          <w:rPr>
            <w:rFonts w:ascii="Times New Roman" w:eastAsia="Times New Roman" w:hAnsi="Times New Roman" w:cs="Times New Roman"/>
            <w:color w:val="00112B"/>
            <w:sz w:val="24"/>
            <w:szCs w:val="24"/>
          </w:rPr>
          <w:delText>positive trends</w:delText>
        </w:r>
      </w:del>
      <w:ins w:id="938" w:author="Miriam Hils" w:date="2022-04-08T18:14:00Z">
        <w:r w:rsidR="00B93B8A">
          <w:rPr>
            <w:rFonts w:ascii="Times New Roman" w:eastAsia="Times New Roman" w:hAnsi="Times New Roman" w:cs="Times New Roman"/>
            <w:color w:val="00112B"/>
            <w:sz w:val="24"/>
            <w:szCs w:val="24"/>
          </w:rPr>
          <w:t>some signs of improvement</w:t>
        </w:r>
      </w:ins>
      <w:r w:rsidRPr="00925AAC">
        <w:rPr>
          <w:rFonts w:ascii="Times New Roman" w:eastAsia="Times New Roman" w:hAnsi="Times New Roman" w:cs="Times New Roman"/>
          <w:color w:val="00112B"/>
          <w:sz w:val="24"/>
          <w:szCs w:val="24"/>
        </w:rPr>
        <w:t xml:space="preserve"> in recent decades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{"citationID":"5UuJHmcV","properties":{"formattedCitation":"(Ruano et al. 2021)","plainCitation":"(Ruano et al. 2021)","noteIndex":0},"citationItems":[{"id":2533,"uris":["http://zotero.org/users/7072385/items/85H6TTVS"],"itemData":{"id":2533,"type":"article-journal","abstract":"Abstract\n            Latin America, with its culturally and ethnically diverse populations, its burgeoning economies, high levels of violence, growing political instability, and its striking levels of inequality, is a region that is difficult to define and to understand. The region’s health systems are deeply fragmented and segmented, which poses great challenges related to the provision of quality of care and overall equity levels in health and in Latin American society at large. Market, social, and political forces continue to push towards the poorly regulated privatization of public health care in many countries within the region, in detriment of public healthcare services where management capacities are limited.\n            In this first collection of papers, we showcase how the region has tackled, with different levels of success, the incorporation of innovative health system reforms aimed at strengthening governance, participation, and the response to the growing epidemiological and demographic demands of its diverse population. We are delighted that this Special Collection will remain open to house future papers from Latin America and the Caribbean. The region has important experiences and lessons to share with the world. We look forward to learning more about how researchers and practitioners continue to experiment and innovate in their struggle to reach equity in health for all. This thematic series is a platform where the region’s lessons and approaches can be shared with the global community of Health Policy and Systems Researchers.","container-title":"International Journal for Equity in Health","DOI":"10.1186/s12939-021-01426-1","ISSN":"1475-9276","issue":"1","journalAbbreviation":"Int J Equity Health","language":"en","page":"94, s12939-021-01426-1","source":"DOI.org (Crossref)","title":"Understanding inequities in health and health systems in Latin America and the Caribbean: a thematic series","title-short":"Understanding inequities in health and health systems in Latin America and the Caribbean","volume":"20","author":[{"family":"Ruano","given":"Ana Lorena"},{"family":"Rodríguez","given":"Daniela"},{"family":"Rossi","given":"Pablo Gaitán"},{"family":"Maceira","given":"Daniel"}],"issued":{"date-parts":[["2021",12]]}}}],"schema":"https://github.com/citation-style-language/schema/raw/master/csl-citation.json"}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(Ruano et al.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Importantly, across several measures of health systems (e.g., health expenditures as a percentage of </w:t>
      </w:r>
      <w:del w:id="939" w:author="Miriam Hils" w:date="2022-04-08T18:15:00Z">
        <w:r w:rsidRPr="00925AAC" w:rsidDel="0053668C">
          <w:rPr>
            <w:rFonts w:ascii="Times New Roman" w:eastAsia="Times New Roman" w:hAnsi="Times New Roman" w:cs="Times New Roman"/>
            <w:color w:val="00112B"/>
            <w:sz w:val="24"/>
            <w:szCs w:val="24"/>
          </w:rPr>
          <w:delText xml:space="preserve">the </w:delText>
        </w:r>
      </w:del>
      <w:r w:rsidRPr="00925AAC">
        <w:rPr>
          <w:rFonts w:ascii="Times New Roman" w:eastAsia="Times New Roman" w:hAnsi="Times New Roman" w:cs="Times New Roman"/>
          <w:color w:val="00112B"/>
          <w:sz w:val="24"/>
          <w:szCs w:val="24"/>
        </w:rPr>
        <w:t xml:space="preserve">GDP, health expenditures per capita, </w:t>
      </w:r>
      <w:ins w:id="940" w:author="Miriam Hils" w:date="2022-04-08T18:15:00Z">
        <w:r w:rsidR="0053668C">
          <w:rPr>
            <w:rFonts w:ascii="Times New Roman" w:eastAsia="Times New Roman" w:hAnsi="Times New Roman" w:cs="Times New Roman"/>
            <w:color w:val="00112B"/>
            <w:sz w:val="24"/>
            <w:szCs w:val="24"/>
          </w:rPr>
          <w:t xml:space="preserve">and the </w:t>
        </w:r>
      </w:ins>
      <w:r w:rsidRPr="00925AAC">
        <w:rPr>
          <w:rFonts w:ascii="Times New Roman" w:eastAsia="Times New Roman" w:hAnsi="Times New Roman" w:cs="Times New Roman"/>
          <w:color w:val="00112B"/>
          <w:sz w:val="24"/>
          <w:szCs w:val="24"/>
        </w:rPr>
        <w:t>number of hospital beds</w:t>
      </w:r>
      <w:del w:id="941" w:author="Miriam Hils" w:date="2022-04-08T18:15:00Z">
        <w:r w:rsidRPr="00925AAC" w:rsidDel="0053668C">
          <w:rPr>
            <w:rFonts w:ascii="Times New Roman" w:eastAsia="Times New Roman" w:hAnsi="Times New Roman" w:cs="Times New Roman"/>
            <w:color w:val="00112B"/>
            <w:sz w:val="24"/>
            <w:szCs w:val="24"/>
          </w:rPr>
          <w:delText>, etc.</w:delText>
        </w:r>
      </w:del>
      <w:r w:rsidRPr="00925AAC">
        <w:rPr>
          <w:rFonts w:ascii="Times New Roman" w:eastAsia="Times New Roman" w:hAnsi="Times New Roman" w:cs="Times New Roman"/>
          <w:color w:val="00112B"/>
          <w:sz w:val="24"/>
          <w:szCs w:val="24"/>
        </w:rPr>
        <w:t>)</w:t>
      </w:r>
      <w:ins w:id="942" w:author="Miriam Hils" w:date="2022-04-08T18:15:00Z">
        <w:r w:rsidR="0053668C">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Colombia </w:t>
      </w:r>
      <w:del w:id="943" w:author="Miriam Hils" w:date="2022-04-08T18:15:00Z">
        <w:r w:rsidRPr="00925AAC" w:rsidDel="0053668C">
          <w:rPr>
            <w:rFonts w:ascii="Times New Roman" w:eastAsia="Times New Roman" w:hAnsi="Times New Roman" w:cs="Times New Roman"/>
            <w:color w:val="00112B"/>
            <w:sz w:val="24"/>
            <w:szCs w:val="24"/>
          </w:rPr>
          <w:delText xml:space="preserve">not only </w:delText>
        </w:r>
      </w:del>
      <w:r w:rsidRPr="00925AAC">
        <w:rPr>
          <w:rFonts w:ascii="Times New Roman" w:eastAsia="Times New Roman" w:hAnsi="Times New Roman" w:cs="Times New Roman"/>
          <w:color w:val="00112B"/>
          <w:sz w:val="24"/>
          <w:szCs w:val="24"/>
        </w:rPr>
        <w:t xml:space="preserve">ranks lower than Brazil </w:t>
      </w:r>
      <w:ins w:id="944" w:author="Miriam Hils" w:date="2022-04-08T18:15:00Z">
        <w:r w:rsidR="0053668C">
          <w:rPr>
            <w:rFonts w:ascii="Times New Roman" w:eastAsia="Times New Roman" w:hAnsi="Times New Roman" w:cs="Times New Roman"/>
            <w:color w:val="00112B"/>
            <w:sz w:val="24"/>
            <w:szCs w:val="24"/>
          </w:rPr>
          <w:t xml:space="preserve">not only </w:t>
        </w:r>
      </w:ins>
      <w:r w:rsidRPr="00925AAC">
        <w:rPr>
          <w:rFonts w:ascii="Times New Roman" w:eastAsia="Times New Roman" w:hAnsi="Times New Roman" w:cs="Times New Roman"/>
          <w:color w:val="00112B"/>
          <w:sz w:val="24"/>
          <w:szCs w:val="24"/>
        </w:rPr>
        <w:t>in the levels</w:t>
      </w:r>
      <w:ins w:id="945" w:author="Miriam Hils" w:date="2022-04-08T18:15:00Z">
        <w:r w:rsidR="0053668C">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but also in the pace of </w:t>
      </w:r>
      <w:del w:id="946" w:author="Miriam Hils" w:date="2022-04-08T18:15:00Z">
        <w:r w:rsidRPr="00925AAC" w:rsidDel="0053668C">
          <w:rPr>
            <w:rFonts w:ascii="Times New Roman" w:eastAsia="Times New Roman" w:hAnsi="Times New Roman" w:cs="Times New Roman"/>
            <w:color w:val="00112B"/>
            <w:sz w:val="24"/>
            <w:szCs w:val="24"/>
          </w:rPr>
          <w:delText xml:space="preserve">improving </w:delText>
        </w:r>
      </w:del>
      <w:ins w:id="947" w:author="Miriam Hils" w:date="2022-04-08T18:15:00Z">
        <w:r w:rsidR="0053668C">
          <w:rPr>
            <w:rFonts w:ascii="Times New Roman" w:eastAsia="Times New Roman" w:hAnsi="Times New Roman" w:cs="Times New Roman"/>
            <w:color w:val="00112B"/>
            <w:sz w:val="24"/>
            <w:szCs w:val="24"/>
          </w:rPr>
          <w:t>improvements</w:t>
        </w:r>
      </w:ins>
      <w:ins w:id="948" w:author="Miriam Hils" w:date="2022-04-08T18:16:00Z">
        <w:r w:rsidR="0053668C">
          <w:rPr>
            <w:rFonts w:ascii="Times New Roman" w:eastAsia="Times New Roman" w:hAnsi="Times New Roman" w:cs="Times New Roman"/>
            <w:color w:val="00112B"/>
            <w:sz w:val="24"/>
            <w:szCs w:val="24"/>
          </w:rPr>
          <w:t xml:space="preserve"> in</w:t>
        </w:r>
      </w:ins>
      <w:ins w:id="949" w:author="Miriam Hils" w:date="2022-04-08T18:15:00Z">
        <w:r w:rsidR="0053668C"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these indicators over time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{"citationID":"0GFedPXf","properties":{"formattedCitation":"(Kanavos et al. 2019)","plainCitation":"(Kanavos et al. 2019)","noteIndex":0},"citationItems":[{"id":2532,"uris":["http://zotero.org/users/7072385/items/34T7IQER"],"itemData":{"id":2532,"type":"report","publisher":"The London School of Economics and Political Science","title":"Latin America Healthcare System Overview. A comparative analysis of fiscal space in healthcare","author":[{"family":"Kanavos","given":"Panos"},{"family":"Colville Parkin","given":"Georgia"},{"family":"Kamphuis","given":"Bregtje"},{"family":"Gill","given":"Jennifer"}],"issued":{"date-parts":[["2019"]]}}}],"schema":"https://github.com/citation-style-language/schema/raw/master/csl-citation.json"}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(Kanavos et al. 2019)</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p>
    <w:p w14:paraId="0000003D" w14:textId="0AAD4F8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Finally, </w:t>
      </w:r>
      <w:ins w:id="950" w:author="Miriam Hils" w:date="2022-04-08T18:18:00Z">
        <w:r w:rsidR="0053668C" w:rsidRPr="00925AAC">
          <w:rPr>
            <w:rFonts w:ascii="Times New Roman" w:eastAsia="Times New Roman" w:hAnsi="Times New Roman" w:cs="Times New Roman"/>
            <w:color w:val="00112B"/>
            <w:sz w:val="24"/>
            <w:szCs w:val="24"/>
          </w:rPr>
          <w:t xml:space="preserve">the decades-long internal armed conflict in Colombia </w:t>
        </w:r>
      </w:ins>
      <w:del w:id="951" w:author="Miriam Hils" w:date="2022-04-08T18:18:00Z">
        <w:r w:rsidRPr="00925AAC" w:rsidDel="0053668C">
          <w:rPr>
            <w:rFonts w:ascii="Times New Roman" w:eastAsia="Times New Roman" w:hAnsi="Times New Roman" w:cs="Times New Roman"/>
            <w:color w:val="00112B"/>
            <w:sz w:val="24"/>
            <w:szCs w:val="24"/>
          </w:rPr>
          <w:delText>and given its relation to</w:delText>
        </w:r>
      </w:del>
      <w:ins w:id="952" w:author="Miriam Hils" w:date="2022-04-08T18:18:00Z">
        <w:r w:rsidR="0053668C">
          <w:rPr>
            <w:rFonts w:ascii="Times New Roman" w:eastAsia="Times New Roman" w:hAnsi="Times New Roman" w:cs="Times New Roman"/>
            <w:color w:val="00112B"/>
            <w:sz w:val="24"/>
            <w:szCs w:val="24"/>
          </w:rPr>
          <w:t>has affected</w:t>
        </w:r>
      </w:ins>
      <w:r w:rsidRPr="00925AAC">
        <w:rPr>
          <w:rFonts w:ascii="Times New Roman" w:eastAsia="Times New Roman" w:hAnsi="Times New Roman" w:cs="Times New Roman"/>
          <w:color w:val="00112B"/>
          <w:sz w:val="24"/>
          <w:szCs w:val="24"/>
        </w:rPr>
        <w:t xml:space="preserve"> demographic dynamics</w:t>
      </w:r>
      <w:ins w:id="953" w:author="Miriam Hils" w:date="2022-04-08T18:16:00Z">
        <w:r w:rsidR="0053668C">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including fertility and contraception</w:t>
      </w:r>
      <w:ins w:id="954" w:author="Miriam Hils" w:date="2022-04-08T18:18:00Z">
        <w:r w:rsidR="0053668C">
          <w:rPr>
            <w:rFonts w:ascii="Times New Roman" w:eastAsia="Times New Roman" w:hAnsi="Times New Roman" w:cs="Times New Roman"/>
            <w:color w:val="00112B"/>
            <w:sz w:val="24"/>
            <w:szCs w:val="24"/>
          </w:rPr>
          <w:t xml:space="preserve">, </w:t>
        </w:r>
      </w:ins>
      <w:ins w:id="955" w:author="Miriam Hils" w:date="2022-04-08T18:19:00Z">
        <w:r w:rsidR="0053668C">
          <w:rPr>
            <w:rFonts w:ascii="Times New Roman" w:eastAsia="Times New Roman" w:hAnsi="Times New Roman" w:cs="Times New Roman"/>
            <w:color w:val="00112B"/>
            <w:sz w:val="24"/>
            <w:szCs w:val="24"/>
          </w:rPr>
          <w:t>in that country</w:t>
        </w:r>
      </w:ins>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{"citationID":"DOVBv0Y4","properties":{"formattedCitation":"(Svallfors and Billingsley 2019)","plainCitation":"(Svallfors and Billingsley 2019)","noteIndex":0},"citationItems":[{"id":252,"uris":["http://zotero.org/users/7072385/items/RQURVN99"],"itemData":{"id":252,"type":"article-journal","container-title":"Studies in Family Planning","DOI":"10.1111/sifp.12087","ISSN":"17284465","issue":"2","page":"87–112","title":"Conflict and Contraception in Colombia","volume":"50","author":[{"family":"Svallfors","given":"Signe"},{"family":"Billingsley","given":"Sunnee"}],"issued":{"date-parts":[["2019"]]}}}],"schema":"https://github.com/citation-style-language/schema/raw/master/csl-citation.json"}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(Svallfors and Billingsley 2019)</w:t>
      </w:r>
      <w:r w:rsidR="00925AAC" w:rsidRPr="00925AAC">
        <w:rPr>
          <w:rFonts w:ascii="Times New Roman" w:hAnsi="Times New Roman" w:cs="Times New Roman"/>
          <w:sz w:val="24"/>
          <w:szCs w:val="24"/>
        </w:rPr>
        <w:fldChar w:fldCharType="end"/>
      </w:r>
      <w:ins w:id="956" w:author="Miriam Hils" w:date="2022-04-08T18:19:00Z">
        <w:r w:rsidR="0053668C">
          <w:rPr>
            <w:rFonts w:ascii="Times New Roman" w:eastAsia="Times New Roman" w:hAnsi="Times New Roman" w:cs="Times New Roman"/>
            <w:color w:val="00112B"/>
            <w:sz w:val="24"/>
            <w:szCs w:val="24"/>
          </w:rPr>
          <w:t>.</w:t>
        </w:r>
      </w:ins>
      <w:del w:id="957" w:author="Miriam Hils" w:date="2022-04-08T18:19:00Z">
        <w:r w:rsidRPr="00925AAC" w:rsidDel="0053668C">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del w:id="958" w:author="Miriam Hils" w:date="2022-04-08T18:18:00Z">
        <w:r w:rsidRPr="00925AAC" w:rsidDel="0053668C">
          <w:rPr>
            <w:rFonts w:ascii="Times New Roman" w:eastAsia="Times New Roman" w:hAnsi="Times New Roman" w:cs="Times New Roman"/>
            <w:color w:val="00112B"/>
            <w:sz w:val="24"/>
            <w:szCs w:val="24"/>
          </w:rPr>
          <w:delText xml:space="preserve">the decades-long internal armed conflict in Colombia </w:delText>
        </w:r>
      </w:del>
      <w:del w:id="959" w:author="Miriam Hils" w:date="2022-04-08T18:19:00Z">
        <w:r w:rsidRPr="00925AAC" w:rsidDel="0053668C">
          <w:rPr>
            <w:rFonts w:ascii="Times New Roman" w:eastAsia="Times New Roman" w:hAnsi="Times New Roman" w:cs="Times New Roman"/>
            <w:color w:val="00112B"/>
            <w:sz w:val="24"/>
            <w:szCs w:val="24"/>
          </w:rPr>
          <w:delText>implies that a</w:delText>
        </w:r>
      </w:del>
      <w:ins w:id="960" w:author="Miriam Hils" w:date="2022-04-08T18:19:00Z">
        <w:r w:rsidR="0053668C">
          <w:rPr>
            <w:rFonts w:ascii="Times New Roman" w:eastAsia="Times New Roman" w:hAnsi="Times New Roman" w:cs="Times New Roman"/>
            <w:color w:val="00112B"/>
            <w:sz w:val="24"/>
            <w:szCs w:val="24"/>
          </w:rPr>
          <w:t>A</w:t>
        </w:r>
      </w:ins>
      <w:r w:rsidRPr="00925AAC">
        <w:rPr>
          <w:rFonts w:ascii="Times New Roman" w:eastAsia="Times New Roman" w:hAnsi="Times New Roman" w:cs="Times New Roman"/>
          <w:color w:val="00112B"/>
          <w:sz w:val="24"/>
          <w:szCs w:val="24"/>
        </w:rPr>
        <w:t xml:space="preserve"> large share of the Colombian population (e.g., more than </w:t>
      </w:r>
      <w:del w:id="961" w:author="Miriam Hils" w:date="2022-04-08T18:19:00Z">
        <w:r w:rsidRPr="00925AAC" w:rsidDel="0053668C">
          <w:rPr>
            <w:rFonts w:ascii="Times New Roman" w:eastAsia="Times New Roman" w:hAnsi="Times New Roman" w:cs="Times New Roman"/>
            <w:color w:val="00112B"/>
            <w:sz w:val="24"/>
            <w:szCs w:val="24"/>
          </w:rPr>
          <w:delText xml:space="preserve">7 </w:delText>
        </w:r>
      </w:del>
      <w:ins w:id="962" w:author="Miriam Hils" w:date="2022-04-08T18:19:00Z">
        <w:r w:rsidR="0053668C">
          <w:rPr>
            <w:rFonts w:ascii="Times New Roman" w:eastAsia="Times New Roman" w:hAnsi="Times New Roman" w:cs="Times New Roman"/>
            <w:color w:val="00112B"/>
            <w:sz w:val="24"/>
            <w:szCs w:val="24"/>
          </w:rPr>
          <w:t>seven</w:t>
        </w:r>
        <w:r w:rsidR="0053668C"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million internally displaced people) have been suffering </w:t>
      </w:r>
      <w:ins w:id="963" w:author="Miriam Hils" w:date="2022-04-08T18:20:00Z">
        <w:r w:rsidR="00C61CFF">
          <w:rPr>
            <w:rFonts w:ascii="Times New Roman" w:eastAsia="Times New Roman" w:hAnsi="Times New Roman" w:cs="Times New Roman"/>
            <w:color w:val="00112B"/>
            <w:sz w:val="24"/>
            <w:szCs w:val="24"/>
          </w:rPr>
          <w:t xml:space="preserve">from </w:t>
        </w:r>
      </w:ins>
      <w:r w:rsidRPr="00925AAC">
        <w:rPr>
          <w:rFonts w:ascii="Times New Roman" w:eastAsia="Times New Roman" w:hAnsi="Times New Roman" w:cs="Times New Roman"/>
          <w:color w:val="00112B"/>
          <w:sz w:val="24"/>
          <w:szCs w:val="24"/>
        </w:rPr>
        <w:t>the negative consequence</w:t>
      </w:r>
      <w:ins w:id="964" w:author="Miriam Hils" w:date="2022-04-08T18:19:00Z">
        <w:r w:rsidR="0053668C">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of </w:t>
      </w:r>
      <w:ins w:id="965" w:author="Miriam Hils" w:date="2022-04-08T18:20:00Z">
        <w:r w:rsidR="00C61CFF">
          <w:rPr>
            <w:rFonts w:ascii="Times New Roman" w:eastAsia="Times New Roman" w:hAnsi="Times New Roman" w:cs="Times New Roman"/>
            <w:color w:val="00112B"/>
            <w:sz w:val="24"/>
            <w:szCs w:val="24"/>
          </w:rPr>
          <w:t xml:space="preserve">this </w:t>
        </w:r>
      </w:ins>
      <w:r w:rsidRPr="00925AAC">
        <w:rPr>
          <w:rFonts w:ascii="Times New Roman" w:eastAsia="Times New Roman" w:hAnsi="Times New Roman" w:cs="Times New Roman"/>
          <w:color w:val="00112B"/>
          <w:sz w:val="24"/>
          <w:szCs w:val="24"/>
        </w:rPr>
        <w:t xml:space="preserve">internal violence </w:t>
      </w:r>
      <w:del w:id="966" w:author="Miriam Hils" w:date="2022-04-08T18:20:00Z">
        <w:r w:rsidRPr="00925AAC" w:rsidDel="00C61CFF">
          <w:rPr>
            <w:rFonts w:ascii="Times New Roman" w:eastAsia="Times New Roman" w:hAnsi="Times New Roman" w:cs="Times New Roman"/>
            <w:color w:val="00112B"/>
            <w:sz w:val="24"/>
            <w:szCs w:val="24"/>
          </w:rPr>
          <w:delText xml:space="preserve">conflict </w:delText>
        </w:r>
      </w:del>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{"citationID":"TBa5bjCo","properties":{"formattedCitation":"(Ib\\uc0\\u225{}\\uc0\\u241{}ez and Moya 2010)","plainCitation":"(Ibáñez and Moya 2010)","noteIndex":0},"citationItems":[{"id":1582,"uris":["http://zotero.org/users/7072385/items/RDGD4JYA"],"itemData":{"id":1582,"type":"article-journal","abstract":"Internal conflicts and the forced displacement often caused by such conflicts impose a heavy burden on the civilian population and greatly damage a community's overall welfare. The present study employs a household-level survey administered to 2,322 Colombian displaced households to estimate changes in household welfare after displacement and to assess aggregate consumption levels in destination sites. We also assess whether households are able to smooth consumption, and we analyze the strategies they are compelled to adopt in order to cope. Our results indicate that victims of civil conflict face difficulties in generating income, are unable to rely on usual risk-sharing mechanisms, and are forced to draw upon costly coping strategies in order to smooth consumption. The vulnerability of displaced households, and the possibility of falling into poverty traps, highlight the need to design and implement specific policies for victims of internal conflict in order to cope with the displacement shock. © 2009 Elsevier Ltd. All rights reserved.","container-title":"World Development","DOI":"10.1016/j.worlddev.2009.11.015","ISSN":"0305750X","issue":"4","note":"ISBN: 0305-750X","page":"647–663","title":"Vulnerability of Victims of Civil Conflicts: Empirical Evidence for the Displaced Population in Colombia","volume":"38","author":[{"family":"Ibáñez","given":"Ana María"},{"family":"Moya","given":"Andrés"}],"issued":{"date-parts":[["2010"]]}}}],"schema":"https://github.com/citation-style-language/schema/raw/master/csl-citation.json"}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(Ibáñez and Moya 2010)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del w:id="967" w:author="Miriam Hils" w:date="2022-04-08T18:20:00Z">
        <w:r w:rsidRPr="00925AAC" w:rsidDel="00C61CFF">
          <w:rPr>
            <w:rFonts w:ascii="Times New Roman" w:eastAsia="Times New Roman" w:hAnsi="Times New Roman" w:cs="Times New Roman"/>
            <w:color w:val="00112B"/>
            <w:sz w:val="24"/>
            <w:szCs w:val="24"/>
          </w:rPr>
          <w:delText>Arguably,</w:delText>
        </w:r>
      </w:del>
      <w:ins w:id="968" w:author="Miriam Hils" w:date="2022-04-08T18:20:00Z">
        <w:r w:rsidR="00C61CFF">
          <w:rPr>
            <w:rFonts w:ascii="Times New Roman" w:eastAsia="Times New Roman" w:hAnsi="Times New Roman" w:cs="Times New Roman"/>
            <w:color w:val="00112B"/>
            <w:sz w:val="24"/>
            <w:szCs w:val="24"/>
          </w:rPr>
          <w:t>It is likely that</w:t>
        </w:r>
      </w:ins>
      <w:r w:rsidRPr="00925AAC">
        <w:rPr>
          <w:rFonts w:ascii="Times New Roman" w:eastAsia="Times New Roman" w:hAnsi="Times New Roman" w:cs="Times New Roman"/>
          <w:color w:val="00112B"/>
          <w:sz w:val="24"/>
          <w:szCs w:val="24"/>
        </w:rPr>
        <w:t xml:space="preserve"> the negative consequences of the Covid-19 pandemic </w:t>
      </w:r>
      <w:del w:id="969" w:author="Miriam Hils" w:date="2022-04-08T18:20:00Z">
        <w:r w:rsidRPr="00925AAC" w:rsidDel="00C61CFF">
          <w:rPr>
            <w:rFonts w:ascii="Times New Roman" w:eastAsia="Times New Roman" w:hAnsi="Times New Roman" w:cs="Times New Roman"/>
            <w:color w:val="00112B"/>
            <w:sz w:val="24"/>
            <w:szCs w:val="24"/>
          </w:rPr>
          <w:delText>are likely to be more consequential</w:delText>
        </w:r>
      </w:del>
      <w:ins w:id="970" w:author="Miriam Hils" w:date="2022-04-08T18:20:00Z">
        <w:r w:rsidR="00C61CFF">
          <w:rPr>
            <w:rFonts w:ascii="Times New Roman" w:eastAsia="Times New Roman" w:hAnsi="Times New Roman" w:cs="Times New Roman"/>
            <w:color w:val="00112B"/>
            <w:sz w:val="24"/>
            <w:szCs w:val="24"/>
          </w:rPr>
          <w:t>w</w:t>
        </w:r>
      </w:ins>
      <w:ins w:id="971" w:author="Miriam Hils" w:date="2022-04-08T18:21:00Z">
        <w:r w:rsidR="00C61CFF">
          <w:rPr>
            <w:rFonts w:ascii="Times New Roman" w:eastAsia="Times New Roman" w:hAnsi="Times New Roman" w:cs="Times New Roman"/>
            <w:color w:val="00112B"/>
            <w:sz w:val="24"/>
            <w:szCs w:val="24"/>
          </w:rPr>
          <w:t>ill be greater</w:t>
        </w:r>
      </w:ins>
      <w:r w:rsidRPr="00925AAC">
        <w:rPr>
          <w:rFonts w:ascii="Times New Roman" w:eastAsia="Times New Roman" w:hAnsi="Times New Roman" w:cs="Times New Roman"/>
          <w:color w:val="00112B"/>
          <w:sz w:val="24"/>
          <w:szCs w:val="24"/>
        </w:rPr>
        <w:t xml:space="preserve"> for the internally displaced population or other victims of the internal conflict.</w:t>
      </w:r>
    </w:p>
    <w:p w14:paraId="0000003E" w14:textId="5B78680B"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del w:id="972" w:author="Miriam Hils" w:date="2022-04-08T18:21:00Z">
        <w:r w:rsidRPr="00925AAC" w:rsidDel="00C61CFF">
          <w:rPr>
            <w:rFonts w:ascii="Times New Roman" w:eastAsia="Times New Roman" w:hAnsi="Times New Roman" w:cs="Times New Roman"/>
            <w:color w:val="00112B"/>
            <w:sz w:val="24"/>
            <w:szCs w:val="24"/>
          </w:rPr>
          <w:delText>Considering all these aspects</w:delText>
        </w:r>
      </w:del>
      <w:ins w:id="973" w:author="Miriam Hils" w:date="2022-04-08T18:21:00Z">
        <w:r w:rsidR="00C61CFF">
          <w:rPr>
            <w:rFonts w:ascii="Times New Roman" w:eastAsia="Times New Roman" w:hAnsi="Times New Roman" w:cs="Times New Roman"/>
            <w:color w:val="00112B"/>
            <w:sz w:val="24"/>
            <w:szCs w:val="24"/>
          </w:rPr>
          <w:t>Against this background</w:t>
        </w:r>
      </w:ins>
      <w:r w:rsidRPr="00925AAC">
        <w:rPr>
          <w:rFonts w:ascii="Times New Roman" w:eastAsia="Times New Roman" w:hAnsi="Times New Roman" w:cs="Times New Roman"/>
          <w:color w:val="00112B"/>
          <w:sz w:val="24"/>
          <w:szCs w:val="24"/>
        </w:rPr>
        <w:t>,</w:t>
      </w:r>
      <w:ins w:id="974" w:author="Miriam Hils" w:date="2022-04-08T18:21:00Z">
        <w:r w:rsidR="00C61CFF">
          <w:rPr>
            <w:rFonts w:ascii="Times New Roman" w:eastAsia="Times New Roman" w:hAnsi="Times New Roman" w:cs="Times New Roman"/>
            <w:color w:val="00112B"/>
            <w:sz w:val="24"/>
            <w:szCs w:val="24"/>
          </w:rPr>
          <w:t xml:space="preserve"> we can expect to observe</w:t>
        </w:r>
      </w:ins>
      <w:r w:rsidRPr="00925AAC">
        <w:rPr>
          <w:rFonts w:ascii="Times New Roman" w:eastAsia="Times New Roman" w:hAnsi="Times New Roman" w:cs="Times New Roman"/>
          <w:color w:val="00112B"/>
          <w:sz w:val="24"/>
          <w:szCs w:val="24"/>
        </w:rPr>
        <w:t xml:space="preserve"> a differential association between the Covid-19 pandemic and fertility </w:t>
      </w:r>
      <w:del w:id="975" w:author="Miriam Hils" w:date="2022-04-08T18:21:00Z">
        <w:r w:rsidRPr="00925AAC" w:rsidDel="00C61CFF">
          <w:rPr>
            <w:rFonts w:ascii="Times New Roman" w:eastAsia="Times New Roman" w:hAnsi="Times New Roman" w:cs="Times New Roman"/>
            <w:color w:val="00112B"/>
            <w:sz w:val="24"/>
            <w:szCs w:val="24"/>
          </w:rPr>
          <w:delText>is to be expected across</w:delText>
        </w:r>
      </w:del>
      <w:ins w:id="976" w:author="Miriam Hils" w:date="2022-04-08T18:21:00Z">
        <w:r w:rsidR="00C61CFF">
          <w:rPr>
            <w:rFonts w:ascii="Times New Roman" w:eastAsia="Times New Roman" w:hAnsi="Times New Roman" w:cs="Times New Roman"/>
            <w:color w:val="00112B"/>
            <w:sz w:val="24"/>
            <w:szCs w:val="24"/>
          </w:rPr>
          <w:t>by</w:t>
        </w:r>
      </w:ins>
      <w:r w:rsidRPr="00925AAC">
        <w:rPr>
          <w:rFonts w:ascii="Times New Roman" w:eastAsia="Times New Roman" w:hAnsi="Times New Roman" w:cs="Times New Roman"/>
          <w:color w:val="00112B"/>
          <w:sz w:val="24"/>
          <w:szCs w:val="24"/>
        </w:rPr>
        <w:t xml:space="preserve"> </w:t>
      </w:r>
      <w:del w:id="977" w:author="Miriam Hils" w:date="2022-04-08T18:21:00Z">
        <w:r w:rsidRPr="00925AAC" w:rsidDel="00C61CFF">
          <w:rPr>
            <w:rFonts w:ascii="Times New Roman" w:eastAsia="Times New Roman" w:hAnsi="Times New Roman" w:cs="Times New Roman"/>
            <w:color w:val="00112B"/>
            <w:sz w:val="24"/>
            <w:szCs w:val="24"/>
          </w:rPr>
          <w:delText xml:space="preserve">geographies </w:delText>
        </w:r>
      </w:del>
      <w:ins w:id="978" w:author="Miriam Hils" w:date="2022-04-08T18:21:00Z">
        <w:r w:rsidR="00C61CFF">
          <w:rPr>
            <w:rFonts w:ascii="Times New Roman" w:eastAsia="Times New Roman" w:hAnsi="Times New Roman" w:cs="Times New Roman"/>
            <w:color w:val="00112B"/>
            <w:sz w:val="24"/>
            <w:szCs w:val="24"/>
          </w:rPr>
          <w:t>geographic</w:t>
        </w:r>
      </w:ins>
      <w:ins w:id="979" w:author="Miriam Hils" w:date="2022-04-08T18:22:00Z">
        <w:r w:rsidR="00C61CFF">
          <w:rPr>
            <w:rFonts w:ascii="Times New Roman" w:eastAsia="Times New Roman" w:hAnsi="Times New Roman" w:cs="Times New Roman"/>
            <w:color w:val="00112B"/>
            <w:sz w:val="24"/>
            <w:szCs w:val="24"/>
          </w:rPr>
          <w:t xml:space="preserve"> </w:t>
        </w:r>
      </w:ins>
      <w:ins w:id="980" w:author="Miriam Hils" w:date="2022-04-08T18:23:00Z">
        <w:r w:rsidR="00C61CFF">
          <w:rPr>
            <w:rFonts w:ascii="Times New Roman" w:eastAsia="Times New Roman" w:hAnsi="Times New Roman" w:cs="Times New Roman"/>
            <w:color w:val="00112B"/>
            <w:sz w:val="24"/>
            <w:szCs w:val="24"/>
          </w:rPr>
          <w:t>area</w:t>
        </w:r>
      </w:ins>
      <w:ins w:id="981" w:author="Miriam Hils" w:date="2022-04-08T18:21:00Z">
        <w:r w:rsidR="00C61CFF"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and </w:t>
      </w:r>
      <w:ins w:id="982" w:author="Miriam Hils" w:date="2022-04-11T16:03:00Z">
        <w:r w:rsidR="00687EE2">
          <w:rPr>
            <w:rFonts w:ascii="Times New Roman" w:eastAsia="Times New Roman" w:hAnsi="Times New Roman" w:cs="Times New Roman"/>
            <w:color w:val="00112B"/>
            <w:sz w:val="24"/>
            <w:szCs w:val="24"/>
          </w:rPr>
          <w:t>maternal</w:t>
        </w:r>
      </w:ins>
      <w:del w:id="983" w:author="Miriam Hils" w:date="2022-04-11T16:03:00Z">
        <w:r w:rsidRPr="00925AAC" w:rsidDel="00687EE2">
          <w:rPr>
            <w:rFonts w:ascii="Times New Roman" w:eastAsia="Times New Roman" w:hAnsi="Times New Roman" w:cs="Times New Roman"/>
            <w:color w:val="00112B"/>
            <w:sz w:val="24"/>
            <w:szCs w:val="24"/>
          </w:rPr>
          <w:delText>mothers</w:delText>
        </w:r>
      </w:del>
      <w:del w:id="984" w:author="Miriam Hils" w:date="2022-04-08T18:24:00Z">
        <w:r w:rsidRPr="00925AAC" w:rsidDel="00C61CFF">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socioeconomic status. Previous studies </w:t>
      </w:r>
      <w:ins w:id="985" w:author="Miriam Hils" w:date="2022-04-08T18:24:00Z">
        <w:r w:rsidR="00C61CFF">
          <w:rPr>
            <w:rFonts w:ascii="Times New Roman" w:eastAsia="Times New Roman" w:hAnsi="Times New Roman" w:cs="Times New Roman"/>
            <w:color w:val="00112B"/>
            <w:sz w:val="24"/>
            <w:szCs w:val="24"/>
          </w:rPr>
          <w:t xml:space="preserve">have </w:t>
        </w:r>
      </w:ins>
      <w:r w:rsidRPr="00925AAC">
        <w:rPr>
          <w:rFonts w:ascii="Times New Roman" w:eastAsia="Times New Roman" w:hAnsi="Times New Roman" w:cs="Times New Roman"/>
          <w:color w:val="00112B"/>
          <w:sz w:val="24"/>
          <w:szCs w:val="24"/>
        </w:rPr>
        <w:t xml:space="preserve">assessed the probable effects of the pandemic on fertility rates and demographic dynamics, mostly in Brazil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{"citationID":"tbIAaZlu","properties":{"formattedCitation":"(Coutinho et al. 2020; Diniz Alvez 2021)","plainCitation":"(Coutinho et al. 2020; Diniz Alvez 2021)","noteIndex":0},"citationItems":[{"id":2489,"uris":["http://zotero.org/users/7072385/items/M36YB8EP"],"itemData":{"id":2489,"type":"article-journal","container-title":"Revista Brasileira de Estudos de População","DOI":"10.20947/S0102-3098a0130","ISSN":"1980-5519, 0102-3098","journalAbbreviation":"Rev. bras. estud. popul.","page":"1-21","source":"DOI.org (Crossref)","title":"Considerações sobre a pandemia de Covid-19 e seus efeitos sobre a fecundidade e a saúde sexual e reprodutiva das brasileiras","volume":"37","author":[{"family":"Coutinho","given":"Raquel Zanatta"},{"family":"Conceição de Lima","given":"Luciana"},{"family":"Antunes Leocádio","given":"Victor"},{"family":"Bernardes","given":"Tereza"}],"issued":{"date-parts":[["2020",10,28]]}}},{"id":2466,"uris":["http://zotero.org/users/7072385/items/67CTDG96"],"itemData":{"id":2466,"type":"article-newspaper","container-title":"Revista Longeliver","title":"O impacto da pandemia da covid-19 na dinâmica demográfica brasileira","URL":"https://revistalongeviver.com.br/index.php/revistaportal/article/view/917/978","author":[{"family":"Diniz Alvez","given":"J.E."}],"issued":{"date-parts":[["2021"]]}}}],"schema":"https://github.com/citation-style-language/schema/raw/master/csl-citation.json"}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(Coutinho et al. 2020; Diniz Alvez 2021)</w:t>
      </w:r>
      <w:r w:rsidR="00925AAC" w:rsidRPr="00925AAC">
        <w:rPr>
          <w:rFonts w:ascii="Times New Roman" w:hAnsi="Times New Roman" w:cs="Times New Roman"/>
          <w:sz w:val="24"/>
          <w:szCs w:val="24"/>
        </w:rPr>
        <w:fldChar w:fldCharType="end"/>
      </w:r>
      <w:ins w:id="986" w:author="Miriam Hils" w:date="2022-04-08T18:25:00Z">
        <w:r w:rsidR="00D42343">
          <w:rPr>
            <w:rFonts w:ascii="Times New Roman" w:eastAsia="Times New Roman" w:hAnsi="Times New Roman" w:cs="Times New Roman"/>
            <w:color w:val="00112B"/>
            <w:sz w:val="24"/>
            <w:szCs w:val="24"/>
          </w:rPr>
          <w:t>.</w:t>
        </w:r>
      </w:ins>
      <w:del w:id="987" w:author="Miriam Hils" w:date="2022-04-08T18:25:00Z">
        <w:r w:rsidRPr="00925AAC" w:rsidDel="00D42343">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del w:id="988" w:author="Miriam Hils" w:date="2022-04-08T18:25:00Z">
        <w:r w:rsidRPr="00925AAC" w:rsidDel="00D42343">
          <w:rPr>
            <w:rFonts w:ascii="Times New Roman" w:eastAsia="Times New Roman" w:hAnsi="Times New Roman" w:cs="Times New Roman"/>
            <w:color w:val="00112B"/>
            <w:sz w:val="24"/>
            <w:szCs w:val="24"/>
          </w:rPr>
          <w:delText>where the</w:delText>
        </w:r>
      </w:del>
      <w:ins w:id="989" w:author="Miriam Hils" w:date="2022-04-08T18:25:00Z">
        <w:r w:rsidR="00D42343">
          <w:rPr>
            <w:rFonts w:ascii="Times New Roman" w:eastAsia="Times New Roman" w:hAnsi="Times New Roman" w:cs="Times New Roman"/>
            <w:color w:val="00112B"/>
            <w:sz w:val="24"/>
            <w:szCs w:val="24"/>
          </w:rPr>
          <w:t>Fertility</w:t>
        </w:r>
      </w:ins>
      <w:r w:rsidRPr="00925AAC">
        <w:rPr>
          <w:rFonts w:ascii="Times New Roman" w:eastAsia="Times New Roman" w:hAnsi="Times New Roman" w:cs="Times New Roman"/>
          <w:color w:val="00112B"/>
          <w:sz w:val="24"/>
          <w:szCs w:val="24"/>
        </w:rPr>
        <w:t xml:space="preserve"> decline</w:t>
      </w:r>
      <w:ins w:id="990" w:author="Miriam Hils" w:date="2022-04-08T18:25:00Z">
        <w:r w:rsidR="00D42343">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w:t>
      </w:r>
      <w:ins w:id="991" w:author="Miriam Hils" w:date="2022-04-08T18:25:00Z">
        <w:r w:rsidR="00D42343">
          <w:rPr>
            <w:rFonts w:ascii="Times New Roman" w:eastAsia="Times New Roman" w:hAnsi="Times New Roman" w:cs="Times New Roman"/>
            <w:color w:val="00112B"/>
            <w:sz w:val="24"/>
            <w:szCs w:val="24"/>
          </w:rPr>
          <w:t>were</w:t>
        </w:r>
      </w:ins>
      <w:del w:id="992" w:author="Miriam Hils" w:date="2022-04-08T18:25:00Z">
        <w:r w:rsidRPr="00925AAC" w:rsidDel="00D42343">
          <w:rPr>
            <w:rFonts w:ascii="Times New Roman" w:eastAsia="Times New Roman" w:hAnsi="Times New Roman" w:cs="Times New Roman"/>
            <w:color w:val="00112B"/>
            <w:sz w:val="24"/>
            <w:szCs w:val="24"/>
          </w:rPr>
          <w:delText>was</w:delText>
        </w:r>
      </w:del>
      <w:r w:rsidRPr="00925AAC">
        <w:rPr>
          <w:rFonts w:ascii="Times New Roman" w:eastAsia="Times New Roman" w:hAnsi="Times New Roman" w:cs="Times New Roman"/>
          <w:color w:val="00112B"/>
          <w:sz w:val="24"/>
          <w:szCs w:val="24"/>
        </w:rPr>
        <w:t xml:space="preserve"> </w:t>
      </w:r>
      <w:del w:id="993" w:author="Miriam Hils" w:date="2022-04-08T18:25:00Z">
        <w:r w:rsidRPr="00925AAC" w:rsidDel="00D42343">
          <w:rPr>
            <w:rFonts w:ascii="Times New Roman" w:eastAsia="Times New Roman" w:hAnsi="Times New Roman" w:cs="Times New Roman"/>
            <w:color w:val="00112B"/>
            <w:sz w:val="24"/>
            <w:szCs w:val="24"/>
          </w:rPr>
          <w:delText>described for its</w:delText>
        </w:r>
      </w:del>
      <w:ins w:id="994" w:author="Miriam Hils" w:date="2022-04-08T18:25:00Z">
        <w:r w:rsidR="00D42343">
          <w:rPr>
            <w:rFonts w:ascii="Times New Roman" w:eastAsia="Times New Roman" w:hAnsi="Times New Roman" w:cs="Times New Roman"/>
            <w:color w:val="00112B"/>
            <w:sz w:val="24"/>
            <w:szCs w:val="24"/>
          </w:rPr>
          <w:t>de</w:t>
        </w:r>
      </w:ins>
      <w:ins w:id="995" w:author="Miriam Hils" w:date="2022-04-08T18:26:00Z">
        <w:r w:rsidR="00D42343">
          <w:rPr>
            <w:rFonts w:ascii="Times New Roman" w:eastAsia="Times New Roman" w:hAnsi="Times New Roman" w:cs="Times New Roman"/>
            <w:color w:val="00112B"/>
            <w:sz w:val="24"/>
            <w:szCs w:val="24"/>
          </w:rPr>
          <w:t>tected in</w:t>
        </w:r>
      </w:ins>
      <w:r w:rsidRPr="00925AAC">
        <w:rPr>
          <w:rFonts w:ascii="Times New Roman" w:eastAsia="Times New Roman" w:hAnsi="Times New Roman" w:cs="Times New Roman"/>
          <w:color w:val="00112B"/>
          <w:sz w:val="24"/>
          <w:szCs w:val="24"/>
        </w:rPr>
        <w:t xml:space="preserve"> six major cities</w:t>
      </w:r>
      <w:ins w:id="996" w:author="Miriam Hils" w:date="2022-04-08T18:26:00Z">
        <w:r w:rsidR="00D42343">
          <w:rPr>
            <w:rFonts w:ascii="Times New Roman" w:eastAsia="Times New Roman" w:hAnsi="Times New Roman" w:cs="Times New Roman"/>
            <w:color w:val="00112B"/>
            <w:sz w:val="24"/>
            <w:szCs w:val="24"/>
          </w:rPr>
          <w:t xml:space="preserve"> of Brazil</w:t>
        </w:r>
      </w:ins>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{"citationID":"1DRsTrBF","properties":{"formattedCitation":"(Lima, Soares, and Monteiro da Silva 2021)","plainCitation":"(Lima, Soares, and Monteiro da Silva 2021)","noteIndex":0},"citationItems":[{"id":2483,"uris":["http://zotero.org/users/7072385/items/E7BXE8SH"],"itemData":{"id":2483,"type":"report","abstract":"Since the beginning of the pandemic of the new coronavirus, Brazil is a country that has been heavily affected by this new disease, and from March 2020 this country saw its death records increased as the number of Covid-19 infected got out of control. Consequently, many studies tried to explain the influence of this illness in the number of deaths and possible reductions in life expectancy. Until now, there were few empirical attempts to comprehend the effects of pandemic on birth reductions. In this work, we sought to analyze the influence of the pandemic Covid-19 on birth numbers of six major cities of Brazil. Using data from the Ministry of Health, we compared the number of monthly births from October-December 2020 and January-March 2021 with the amount of newborns in similar months and in years previous to the pandemic. Our results show a strong decline in the number of births in all cities analyzed, and most of the reductions occurred at mothers' age of 30 years old. Because of the uncertain scenario that the pandemic brought us, women are postponing their fertility intentions, causing a perhaps temporary baby bust in major cities of Brazil.","genre":"preprint","note":"DOI: 10.31219/osf.io/a3n6s","publisher":"Open Science Framework","source":"DOI.org (Crossref)","title":"Baby Bust: Births fall in Brazilian major cities during the Covid-19 pandemic","title-short":"Baby Bust","URL":"https://osf.io/a3n6s","author":[{"family":"Lima","given":"Everton E. C."},{"family":"Soares","given":"Camila Ferreira"},{"family":"Monteiro da Silva","given":"José H C"}],"accessed":{"date-parts":[["2022",3,9]]},"issued":{"date-parts":[["2021",5,31]]}}}],"schema":"https://github.com/citation-style-language/schema/raw/master/csl-citation.json"}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(Lima, Soares, and Monteiro da Silva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but also in </w:t>
      </w:r>
      <w:ins w:id="997" w:author="Miriam Hils" w:date="2022-04-08T18:27:00Z">
        <w:r w:rsidR="00D42343">
          <w:rPr>
            <w:rFonts w:ascii="Times New Roman" w:eastAsia="Times New Roman" w:hAnsi="Times New Roman" w:cs="Times New Roman"/>
            <w:color w:val="00112B"/>
            <w:sz w:val="24"/>
            <w:szCs w:val="24"/>
          </w:rPr>
          <w:t xml:space="preserve">some parts of </w:t>
        </w:r>
      </w:ins>
      <w:r w:rsidRPr="00925AAC">
        <w:rPr>
          <w:rFonts w:ascii="Times New Roman" w:eastAsia="Times New Roman" w:hAnsi="Times New Roman" w:cs="Times New Roman"/>
          <w:color w:val="00112B"/>
          <w:sz w:val="24"/>
          <w:szCs w:val="24"/>
        </w:rPr>
        <w:t>Colombia</w:t>
      </w:r>
      <w:del w:id="998" w:author="Miriam Hils" w:date="2022-04-08T18:26:00Z">
        <w:r w:rsidRPr="00925AAC" w:rsidDel="00D42343">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del w:id="999" w:author="Miriam Hils" w:date="2022-04-08T18:26:00Z">
        <w:r w:rsidRPr="00925AAC" w:rsidDel="00D42343">
          <w:rPr>
            <w:rFonts w:ascii="Times New Roman" w:eastAsia="Times New Roman" w:hAnsi="Times New Roman" w:cs="Times New Roman"/>
            <w:color w:val="00112B"/>
            <w:sz w:val="24"/>
            <w:szCs w:val="24"/>
          </w:rPr>
          <w:delText xml:space="preserve">where some fertility decline was detected </w:delText>
        </w:r>
      </w:del>
      <w:r w:rsidRPr="00925AAC">
        <w:rPr>
          <w:rFonts w:ascii="Times New Roman" w:eastAsia="Times New Roman" w:hAnsi="Times New Roman" w:cs="Times New Roman"/>
          <w:color w:val="00112B"/>
          <w:sz w:val="24"/>
          <w:szCs w:val="24"/>
        </w:rPr>
        <w:t>toward</w:t>
      </w:r>
      <w:del w:id="1000" w:author="Miriam Hils" w:date="2022-04-08T18:27:00Z">
        <w:r w:rsidRPr="00925AAC" w:rsidDel="00D42343">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the end of 2020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{"citationID":"3VSwNXs0","properties":{"formattedCitation":"(Monta\\uc0\\u241{}o Mendoza et al. 2021)","plainCitation":"(Montaño Mendoza et al. 2021)","noteIndex":0},"citationItems":[{"id":2463,"uris":["http://zotero.org/users/7072385/items/E2FRH5R4"],"itemData":{"id":2463,"type":"article-journal","container-title":"Revista Brasileira de Ginecologia e Obstetrícia / RBGO Gynecology and Obstetrics","DOI":"10.1055/s-0041-1731380","ISSN":"0100-7203, 1806-9339","issue":"06","journalAbbreviation":"Rev Bras Ginecol Obstet","language":"en","page":"492-494","source":"DOI.org (Crossref)","title":"Impact of the Covid-19 Pandemic on Birth Rates in 2020: The Case of Colombia","title-short":"Impact of the Covid-19 Pandemic on Birth Rates in 2020","volume":"43","author":[{"family":"Montaño Mendoza","given":"Vicky Margarita"},{"family":"Velilla","given":"Paula Andrea"},{"family":"Tamayo Hussein","given":"Sergio"},{"family":"Cardona Maya","given":"Walter"}],"issued":{"date-parts":[["2021",6]]}}}],"schema":"https://github.com/citation-style-language/schema/raw/master/csl-citation.json"}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(Montaño Mendoza et al.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del w:id="1001" w:author="Miriam Hils" w:date="2022-04-08T18:27:00Z">
        <w:r w:rsidRPr="00925AAC" w:rsidDel="00D42343">
          <w:rPr>
            <w:rFonts w:ascii="Times New Roman" w:eastAsia="Times New Roman" w:hAnsi="Times New Roman" w:cs="Times New Roman"/>
            <w:color w:val="00112B"/>
            <w:sz w:val="24"/>
            <w:szCs w:val="24"/>
          </w:rPr>
          <w:delText>This is not without debate</w:delText>
        </w:r>
      </w:del>
      <w:ins w:id="1002" w:author="Miriam Hils" w:date="2022-04-08T18:27:00Z">
        <w:r w:rsidR="00D42343">
          <w:rPr>
            <w:rFonts w:ascii="Times New Roman" w:eastAsia="Times New Roman" w:hAnsi="Times New Roman" w:cs="Times New Roman"/>
            <w:color w:val="00112B"/>
            <w:sz w:val="24"/>
            <w:szCs w:val="24"/>
          </w:rPr>
          <w:t>However, these figures are subject to debate</w:t>
        </w:r>
      </w:ins>
      <w:r w:rsidRPr="00925AAC">
        <w:rPr>
          <w:rFonts w:ascii="Times New Roman" w:eastAsia="Times New Roman" w:hAnsi="Times New Roman" w:cs="Times New Roman"/>
          <w:color w:val="00112B"/>
          <w:sz w:val="24"/>
          <w:szCs w:val="24"/>
        </w:rPr>
        <w:t xml:space="preserve">, as </w:t>
      </w:r>
      <w:del w:id="1003" w:author="Miriam Hils" w:date="2022-04-08T18:27:00Z">
        <w:r w:rsidRPr="00925AAC" w:rsidDel="00D42343">
          <w:rPr>
            <w:rFonts w:ascii="Times New Roman" w:eastAsia="Times New Roman" w:hAnsi="Times New Roman" w:cs="Times New Roman"/>
            <w:color w:val="00112B"/>
            <w:sz w:val="24"/>
            <w:szCs w:val="24"/>
          </w:rPr>
          <w:delText xml:space="preserve">in </w:delText>
        </w:r>
      </w:del>
      <w:r w:rsidRPr="00925AAC">
        <w:rPr>
          <w:rFonts w:ascii="Times New Roman" w:eastAsia="Times New Roman" w:hAnsi="Times New Roman" w:cs="Times New Roman"/>
          <w:color w:val="00112B"/>
          <w:sz w:val="24"/>
          <w:szCs w:val="24"/>
        </w:rPr>
        <w:t xml:space="preserve">UNFPA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{"citationID":"c01fjsnv","properties":{"formattedCitation":"(2021)","plainCitation":"(2021)","noteIndex":0},"citationItems":[{"id":2461,"uris":["http://zotero.org/users/7072385/items/PB6H86MD"],"itemData":{"id":2461,"type":"report","genre":"Technical Brief","publisher":"United Nations Population Fund","title":"How will the COVID-19 pandemic affect births?","author":[{"family":"UNFPA","given":""}],"issued":{"date-parts":[["2021"]]}},"suppress-author":true}],"schema":"https://github.com/citation-style-language/schema/raw/master/csl-citation.json"}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del w:id="1004" w:author="Miriam Hils" w:date="2022-04-08T18:27:00Z">
        <w:r w:rsidRPr="00925AAC" w:rsidDel="00D42343">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del w:id="1005" w:author="Miriam Hils" w:date="2022-04-08T18:28:00Z">
        <w:r w:rsidRPr="00925AAC" w:rsidDel="00D42343">
          <w:rPr>
            <w:rFonts w:ascii="Times New Roman" w:eastAsia="Times New Roman" w:hAnsi="Times New Roman" w:cs="Times New Roman"/>
            <w:color w:val="00112B"/>
            <w:sz w:val="24"/>
            <w:szCs w:val="24"/>
          </w:rPr>
          <w:delText>instead,</w:delText>
        </w:r>
      </w:del>
      <w:ins w:id="1006" w:author="Miriam Hils" w:date="2022-04-08T18:28:00Z">
        <w:r w:rsidR="00D42343">
          <w:rPr>
            <w:rFonts w:ascii="Times New Roman" w:eastAsia="Times New Roman" w:hAnsi="Times New Roman" w:cs="Times New Roman"/>
            <w:color w:val="00112B"/>
            <w:sz w:val="24"/>
            <w:szCs w:val="24"/>
          </w:rPr>
          <w:t>found that the pandemic had</w:t>
        </w:r>
      </w:ins>
      <w:r w:rsidRPr="00925AAC">
        <w:rPr>
          <w:rFonts w:ascii="Times New Roman" w:eastAsia="Times New Roman" w:hAnsi="Times New Roman" w:cs="Times New Roman"/>
          <w:color w:val="00112B"/>
          <w:sz w:val="24"/>
          <w:szCs w:val="24"/>
        </w:rPr>
        <w:t xml:space="preserve"> no </w:t>
      </w:r>
      <w:del w:id="1007" w:author="Miriam Hils" w:date="2022-04-08T18:29:00Z">
        <w:r w:rsidRPr="00925AAC" w:rsidDel="00D42343">
          <w:rPr>
            <w:rFonts w:ascii="Times New Roman" w:eastAsia="Times New Roman" w:hAnsi="Times New Roman" w:cs="Times New Roman"/>
            <w:color w:val="00112B"/>
            <w:sz w:val="24"/>
            <w:szCs w:val="24"/>
          </w:rPr>
          <w:delText xml:space="preserve">evident </w:delText>
        </w:r>
      </w:del>
      <w:ins w:id="1008" w:author="Miriam Hils" w:date="2022-04-08T18:29:00Z">
        <w:r w:rsidR="00D42343">
          <w:rPr>
            <w:rFonts w:ascii="Times New Roman" w:eastAsia="Times New Roman" w:hAnsi="Times New Roman" w:cs="Times New Roman"/>
            <w:color w:val="00112B"/>
            <w:sz w:val="24"/>
            <w:szCs w:val="24"/>
          </w:rPr>
          <w:t>clear</w:t>
        </w:r>
        <w:r w:rsidR="00D42343"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impact </w:t>
      </w:r>
      <w:del w:id="1009" w:author="Miriam Hils" w:date="2022-04-08T18:28:00Z">
        <w:r w:rsidRPr="00925AAC" w:rsidDel="00D42343">
          <w:rPr>
            <w:rFonts w:ascii="Times New Roman" w:eastAsia="Times New Roman" w:hAnsi="Times New Roman" w:cs="Times New Roman"/>
            <w:color w:val="00112B"/>
            <w:sz w:val="24"/>
            <w:szCs w:val="24"/>
          </w:rPr>
          <w:delText xml:space="preserve">of the pandemic </w:delText>
        </w:r>
      </w:del>
      <w:r w:rsidRPr="00925AAC">
        <w:rPr>
          <w:rFonts w:ascii="Times New Roman" w:eastAsia="Times New Roman" w:hAnsi="Times New Roman" w:cs="Times New Roman"/>
          <w:color w:val="00112B"/>
          <w:sz w:val="24"/>
          <w:szCs w:val="24"/>
        </w:rPr>
        <w:t>on births in Brazil and Colombia</w:t>
      </w:r>
      <w:del w:id="1010" w:author="Miriam Hils" w:date="2022-04-08T18:28:00Z">
        <w:r w:rsidRPr="00925AAC" w:rsidDel="00D42343">
          <w:rPr>
            <w:rFonts w:ascii="Times New Roman" w:eastAsia="Times New Roman" w:hAnsi="Times New Roman" w:cs="Times New Roman"/>
            <w:color w:val="00112B"/>
            <w:sz w:val="24"/>
            <w:szCs w:val="24"/>
          </w:rPr>
          <w:delText xml:space="preserve"> is noticed</w:delText>
        </w:r>
      </w:del>
      <w:r w:rsidRPr="00925AAC">
        <w:rPr>
          <w:rFonts w:ascii="Times New Roman" w:eastAsia="Times New Roman" w:hAnsi="Times New Roman" w:cs="Times New Roman"/>
          <w:color w:val="00112B"/>
          <w:sz w:val="24"/>
          <w:szCs w:val="24"/>
        </w:rPr>
        <w:t xml:space="preserve">. More importantly, </w:t>
      </w:r>
      <w:ins w:id="1011" w:author="Miriam Hils" w:date="2022-04-08T18:29:00Z">
        <w:r w:rsidR="00D42343">
          <w:rPr>
            <w:rFonts w:ascii="Times New Roman" w:eastAsia="Times New Roman" w:hAnsi="Times New Roman" w:cs="Times New Roman"/>
            <w:color w:val="00112B"/>
            <w:sz w:val="24"/>
            <w:szCs w:val="24"/>
          </w:rPr>
          <w:t xml:space="preserve">these studies did not examine </w:t>
        </w:r>
      </w:ins>
      <w:r w:rsidRPr="00925AAC">
        <w:rPr>
          <w:rFonts w:ascii="Times New Roman" w:eastAsia="Times New Roman" w:hAnsi="Times New Roman" w:cs="Times New Roman"/>
          <w:color w:val="00112B"/>
          <w:sz w:val="24"/>
          <w:szCs w:val="24"/>
        </w:rPr>
        <w:t>the effect</w:t>
      </w:r>
      <w:ins w:id="1012" w:author="Miriam Hils" w:date="2022-04-08T18:29:00Z">
        <w:r w:rsidR="00D42343">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of the pandemic on fertility in a comparative perspective by </w:t>
      </w:r>
      <w:ins w:id="1013" w:author="Miriam Hils" w:date="2022-04-11T16:04:00Z">
        <w:r w:rsidR="00687EE2">
          <w:rPr>
            <w:rFonts w:ascii="Times New Roman" w:eastAsia="Times New Roman" w:hAnsi="Times New Roman" w:cs="Times New Roman"/>
            <w:color w:val="00112B"/>
            <w:sz w:val="24"/>
            <w:szCs w:val="24"/>
          </w:rPr>
          <w:t>maternal</w:t>
        </w:r>
      </w:ins>
      <w:del w:id="1014" w:author="Miriam Hils" w:date="2022-04-11T16:04:00Z">
        <w:r w:rsidRPr="00925AAC" w:rsidDel="00687EE2">
          <w:rPr>
            <w:rFonts w:ascii="Times New Roman" w:eastAsia="Times New Roman" w:hAnsi="Times New Roman" w:cs="Times New Roman"/>
            <w:color w:val="00112B"/>
            <w:sz w:val="24"/>
            <w:szCs w:val="24"/>
          </w:rPr>
          <w:delText>mothers</w:delText>
        </w:r>
      </w:del>
      <w:del w:id="1015" w:author="Miriam Hils" w:date="2022-04-08T18:29:00Z">
        <w:r w:rsidRPr="00925AAC" w:rsidDel="00D42343">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age and years of schooling</w:t>
      </w:r>
      <w:del w:id="1016" w:author="Miriam Hils" w:date="2022-04-08T18:29:00Z">
        <w:r w:rsidRPr="00925AAC" w:rsidDel="00D42343">
          <w:rPr>
            <w:rFonts w:ascii="Times New Roman" w:eastAsia="Times New Roman" w:hAnsi="Times New Roman" w:cs="Times New Roman"/>
            <w:color w:val="00112B"/>
            <w:sz w:val="24"/>
            <w:szCs w:val="24"/>
          </w:rPr>
          <w:delText xml:space="preserve"> is lacking</w:delText>
        </w:r>
      </w:del>
      <w:r w:rsidRPr="00925AAC">
        <w:rPr>
          <w:rFonts w:ascii="Times New Roman" w:eastAsia="Times New Roman" w:hAnsi="Times New Roman" w:cs="Times New Roman"/>
          <w:color w:val="00112B"/>
          <w:sz w:val="24"/>
          <w:szCs w:val="24"/>
        </w:rPr>
        <w:t>.</w:t>
      </w:r>
    </w:p>
    <w:p w14:paraId="0000003F" w14:textId="77777777" w:rsidR="00F71367" w:rsidRPr="00925AAC" w:rsidRDefault="00F71367" w:rsidP="00925AAC">
      <w:pPr>
        <w:spacing w:before="240" w:line="360" w:lineRule="auto"/>
        <w:jc w:val="both"/>
        <w:rPr>
          <w:rFonts w:ascii="Times New Roman" w:eastAsia="Times New Roman" w:hAnsi="Times New Roman" w:cs="Times New Roman"/>
          <w:b/>
          <w:color w:val="00112B"/>
          <w:sz w:val="24"/>
          <w:szCs w:val="24"/>
        </w:rPr>
      </w:pPr>
    </w:p>
    <w:p w14:paraId="00000040" w14:textId="7777777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b/>
          <w:color w:val="00112B"/>
          <w:sz w:val="24"/>
          <w:szCs w:val="24"/>
        </w:rPr>
        <w:t xml:space="preserve">Data and methods </w:t>
      </w:r>
    </w:p>
    <w:p w14:paraId="00000041" w14:textId="77777777" w:rsidR="00F71367" w:rsidRPr="00925AAC" w:rsidRDefault="003B6693" w:rsidP="00925AAC">
      <w:pPr>
        <w:spacing w:line="360" w:lineRule="auto"/>
        <w:jc w:val="both"/>
        <w:rPr>
          <w:rFonts w:ascii="Times New Roman" w:eastAsia="Times New Roman" w:hAnsi="Times New Roman" w:cs="Times New Roman"/>
          <w:i/>
          <w:color w:val="00112B"/>
          <w:sz w:val="24"/>
          <w:szCs w:val="24"/>
        </w:rPr>
      </w:pPr>
      <w:r w:rsidRPr="00925AAC">
        <w:rPr>
          <w:rFonts w:ascii="Times New Roman" w:eastAsia="Times New Roman" w:hAnsi="Times New Roman" w:cs="Times New Roman"/>
          <w:i/>
          <w:color w:val="00112B"/>
          <w:sz w:val="24"/>
          <w:szCs w:val="24"/>
        </w:rPr>
        <w:t>Baseline and relative measures of births and deaths</w:t>
      </w:r>
    </w:p>
    <w:p w14:paraId="00000042" w14:textId="363C030B"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For our dependent variable </w:t>
      </w:r>
      <w:ins w:id="1017" w:author="Miriam Hils" w:date="2022-04-08T18:30:00Z">
        <w:r w:rsidR="00DC068B">
          <w:rPr>
            <w:rFonts w:ascii="Times New Roman" w:eastAsia="Times New Roman" w:hAnsi="Times New Roman" w:cs="Times New Roman"/>
            <w:color w:val="00112B"/>
            <w:sz w:val="24"/>
            <w:szCs w:val="24"/>
          </w:rPr>
          <w:t xml:space="preserve">– </w:t>
        </w:r>
      </w:ins>
      <w:del w:id="1018" w:author="Miriam Hils" w:date="2022-04-08T18:30:00Z">
        <w:r w:rsidRPr="00925AAC" w:rsidDel="00DC068B">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the difference </w:t>
      </w:r>
      <w:del w:id="1019" w:author="Miriam Hils" w:date="2022-04-12T16:42:00Z">
        <w:r w:rsidRPr="00925AAC" w:rsidDel="007A0BB6">
          <w:rPr>
            <w:rFonts w:ascii="Times New Roman" w:eastAsia="Times New Roman" w:hAnsi="Times New Roman" w:cs="Times New Roman"/>
            <w:color w:val="00112B"/>
            <w:sz w:val="24"/>
            <w:szCs w:val="24"/>
          </w:rPr>
          <w:delText xml:space="preserve">in </w:delText>
        </w:r>
      </w:del>
      <w:ins w:id="1020" w:author="Miriam Hils" w:date="2022-04-12T16:42:00Z">
        <w:r w:rsidR="007A0BB6">
          <w:rPr>
            <w:rFonts w:ascii="Times New Roman" w:eastAsia="Times New Roman" w:hAnsi="Times New Roman" w:cs="Times New Roman"/>
            <w:color w:val="00112B"/>
            <w:sz w:val="24"/>
            <w:szCs w:val="24"/>
          </w:rPr>
          <w:t>between the number of</w:t>
        </w:r>
        <w:r w:rsidR="007A0BB6"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births during the pandemic trimesters in 2020 and 2021 </w:t>
      </w:r>
      <w:del w:id="1021" w:author="Miriam Hils" w:date="2022-04-12T16:43:00Z">
        <w:r w:rsidRPr="00925AAC" w:rsidDel="007A0BB6">
          <w:rPr>
            <w:rFonts w:ascii="Times New Roman" w:eastAsia="Times New Roman" w:hAnsi="Times New Roman" w:cs="Times New Roman"/>
            <w:color w:val="00112B"/>
            <w:sz w:val="24"/>
            <w:szCs w:val="24"/>
          </w:rPr>
          <w:delText>relative to</w:delText>
        </w:r>
      </w:del>
      <w:ins w:id="1022" w:author="Miriam Hils" w:date="2022-04-12T16:43:00Z">
        <w:r w:rsidR="007A0BB6">
          <w:rPr>
            <w:rFonts w:ascii="Times New Roman" w:eastAsia="Times New Roman" w:hAnsi="Times New Roman" w:cs="Times New Roman"/>
            <w:color w:val="00112B"/>
            <w:sz w:val="24"/>
            <w:szCs w:val="24"/>
          </w:rPr>
          <w:t>and</w:t>
        </w:r>
      </w:ins>
      <w:r w:rsidRPr="00925AAC">
        <w:rPr>
          <w:rFonts w:ascii="Times New Roman" w:eastAsia="Times New Roman" w:hAnsi="Times New Roman" w:cs="Times New Roman"/>
          <w:color w:val="00112B"/>
          <w:sz w:val="24"/>
          <w:szCs w:val="24"/>
        </w:rPr>
        <w:t xml:space="preserve"> the expected number</w:t>
      </w:r>
      <w:ins w:id="1023" w:author="Miriam Hils" w:date="2022-04-12T16:43:00Z">
        <w:r w:rsidR="007A0BB6">
          <w:rPr>
            <w:rFonts w:ascii="Times New Roman" w:eastAsia="Times New Roman" w:hAnsi="Times New Roman" w:cs="Times New Roman"/>
            <w:color w:val="00112B"/>
            <w:sz w:val="24"/>
            <w:szCs w:val="24"/>
          </w:rPr>
          <w:t xml:space="preserve"> of births</w:t>
        </w:r>
      </w:ins>
      <w:ins w:id="1024" w:author="Miriam Hils" w:date="2022-04-08T18:30:00Z">
        <w:r w:rsidR="00DC068B">
          <w:rPr>
            <w:rFonts w:ascii="Times New Roman" w:eastAsia="Times New Roman" w:hAnsi="Times New Roman" w:cs="Times New Roman"/>
            <w:color w:val="00112B"/>
            <w:sz w:val="24"/>
            <w:szCs w:val="24"/>
          </w:rPr>
          <w:t xml:space="preserve"> –</w:t>
        </w:r>
      </w:ins>
      <w:del w:id="1025" w:author="Miriam Hils" w:date="2022-04-08T18:30:00Z">
        <w:r w:rsidRPr="00925AAC" w:rsidDel="00DC068B">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we rely on official records of the number of registered live births (2015-2021) published by the Colombian National Bureau of Statistics (DANE) and the Brazilian </w:t>
      </w:r>
      <w:proofErr w:type="spellStart"/>
      <w:r w:rsidRPr="00925AAC">
        <w:rPr>
          <w:rFonts w:ascii="Times New Roman" w:eastAsia="Times New Roman" w:hAnsi="Times New Roman" w:cs="Times New Roman"/>
          <w:color w:val="00112B"/>
          <w:sz w:val="24"/>
          <w:szCs w:val="24"/>
        </w:rPr>
        <w:t>Departamento</w:t>
      </w:r>
      <w:proofErr w:type="spellEnd"/>
      <w:r w:rsidRPr="00925AAC">
        <w:rPr>
          <w:rFonts w:ascii="Times New Roman" w:eastAsia="Times New Roman" w:hAnsi="Times New Roman" w:cs="Times New Roman"/>
          <w:color w:val="00112B"/>
          <w:sz w:val="24"/>
          <w:szCs w:val="24"/>
        </w:rPr>
        <w:t xml:space="preserve"> de </w:t>
      </w:r>
      <w:proofErr w:type="spellStart"/>
      <w:r w:rsidRPr="00925AAC">
        <w:rPr>
          <w:rFonts w:ascii="Times New Roman" w:eastAsia="Times New Roman" w:hAnsi="Times New Roman" w:cs="Times New Roman"/>
          <w:color w:val="00112B"/>
          <w:sz w:val="24"/>
          <w:szCs w:val="24"/>
        </w:rPr>
        <w:t>Informática</w:t>
      </w:r>
      <w:proofErr w:type="spellEnd"/>
      <w:r w:rsidRPr="00925AAC">
        <w:rPr>
          <w:rFonts w:ascii="Times New Roman" w:eastAsia="Times New Roman" w:hAnsi="Times New Roman" w:cs="Times New Roman"/>
          <w:color w:val="00112B"/>
          <w:sz w:val="24"/>
          <w:szCs w:val="24"/>
        </w:rPr>
        <w:t xml:space="preserve"> do Sistema </w:t>
      </w:r>
      <w:proofErr w:type="spellStart"/>
      <w:r w:rsidRPr="00925AAC">
        <w:rPr>
          <w:rFonts w:ascii="Times New Roman" w:eastAsia="Times New Roman" w:hAnsi="Times New Roman" w:cs="Times New Roman"/>
          <w:color w:val="00112B"/>
          <w:sz w:val="24"/>
          <w:szCs w:val="24"/>
        </w:rPr>
        <w:t>Único</w:t>
      </w:r>
      <w:proofErr w:type="spellEnd"/>
      <w:r w:rsidRPr="00925AAC">
        <w:rPr>
          <w:rFonts w:ascii="Times New Roman" w:eastAsia="Times New Roman" w:hAnsi="Times New Roman" w:cs="Times New Roman"/>
          <w:color w:val="00112B"/>
          <w:sz w:val="24"/>
          <w:szCs w:val="24"/>
        </w:rPr>
        <w:t xml:space="preserve"> de </w:t>
      </w:r>
      <w:proofErr w:type="spellStart"/>
      <w:r w:rsidRPr="00925AAC">
        <w:rPr>
          <w:rFonts w:ascii="Times New Roman" w:eastAsia="Times New Roman" w:hAnsi="Times New Roman" w:cs="Times New Roman"/>
          <w:color w:val="00112B"/>
          <w:sz w:val="24"/>
          <w:szCs w:val="24"/>
        </w:rPr>
        <w:t>Saúde</w:t>
      </w:r>
      <w:proofErr w:type="spellEnd"/>
      <w:ins w:id="1026" w:author="Miriam Hils" w:date="2022-04-11T12:23:00Z">
        <w:r w:rsidR="00596846">
          <w:rPr>
            <w:rFonts w:ascii="Times New Roman" w:eastAsia="Times New Roman" w:hAnsi="Times New Roman" w:cs="Times New Roman"/>
            <w:color w:val="00112B"/>
            <w:sz w:val="24"/>
            <w:szCs w:val="24"/>
          </w:rPr>
          <w:t xml:space="preserve"> </w:t>
        </w:r>
        <w:r w:rsidR="00596846" w:rsidRPr="00925AAC">
          <w:rPr>
            <w:rFonts w:ascii="Times New Roman" w:eastAsia="Times New Roman" w:hAnsi="Times New Roman" w:cs="Times New Roman"/>
            <w:color w:val="00112B"/>
            <w:sz w:val="24"/>
            <w:szCs w:val="24"/>
          </w:rPr>
          <w:lastRenderedPageBreak/>
          <w:t>(DATAUS)</w:t>
        </w:r>
      </w:ins>
      <w:r w:rsidRPr="00925AAC">
        <w:rPr>
          <w:rFonts w:ascii="Times New Roman" w:eastAsia="Times New Roman" w:hAnsi="Times New Roman" w:cs="Times New Roman"/>
          <w:color w:val="00112B"/>
          <w:sz w:val="24"/>
          <w:szCs w:val="24"/>
        </w:rPr>
        <w:t xml:space="preserve"> </w:t>
      </w:r>
      <w:del w:id="1027" w:author="Miriam Hils" w:date="2022-04-11T12:24:00Z">
        <w:r w:rsidRPr="00925AAC" w:rsidDel="00596846">
          <w:rPr>
            <w:rFonts w:ascii="Times New Roman" w:eastAsia="Times New Roman" w:hAnsi="Times New Roman" w:cs="Times New Roman"/>
            <w:color w:val="00112B"/>
            <w:sz w:val="24"/>
            <w:szCs w:val="24"/>
          </w:rPr>
          <w:delText xml:space="preserve">form </w:delText>
        </w:r>
      </w:del>
      <w:ins w:id="1028" w:author="Miriam Hils" w:date="2022-04-11T12:24:00Z">
        <w:r w:rsidR="00596846">
          <w:rPr>
            <w:rFonts w:ascii="Times New Roman" w:eastAsia="Times New Roman" w:hAnsi="Times New Roman" w:cs="Times New Roman"/>
            <w:color w:val="00112B"/>
            <w:sz w:val="24"/>
            <w:szCs w:val="24"/>
          </w:rPr>
          <w:t>within</w:t>
        </w:r>
        <w:r w:rsidR="00596846"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the Ministry of Health (DATAUS). The Brazilian data </w:t>
      </w:r>
      <w:del w:id="1029" w:author="Miriam Hils" w:date="2022-04-11T12:24:00Z">
        <w:r w:rsidRPr="00925AAC" w:rsidDel="00596846">
          <w:rPr>
            <w:rFonts w:ascii="Times New Roman" w:eastAsia="Times New Roman" w:hAnsi="Times New Roman" w:cs="Times New Roman"/>
            <w:color w:val="00112B"/>
            <w:sz w:val="24"/>
            <w:szCs w:val="24"/>
          </w:rPr>
          <w:delText>includes</w:delText>
        </w:r>
      </w:del>
      <w:ins w:id="1030" w:author="Miriam Hils" w:date="2022-04-11T12:24:00Z">
        <w:r w:rsidR="00596846">
          <w:rPr>
            <w:rFonts w:ascii="Times New Roman" w:eastAsia="Times New Roman" w:hAnsi="Times New Roman" w:cs="Times New Roman"/>
            <w:color w:val="00112B"/>
            <w:sz w:val="24"/>
            <w:szCs w:val="24"/>
          </w:rPr>
          <w:t>cover</w:t>
        </w:r>
      </w:ins>
      <w:r w:rsidRPr="00925AAC">
        <w:rPr>
          <w:rFonts w:ascii="Times New Roman" w:eastAsia="Times New Roman" w:hAnsi="Times New Roman" w:cs="Times New Roman"/>
          <w:color w:val="00112B"/>
          <w:sz w:val="24"/>
          <w:szCs w:val="24"/>
        </w:rPr>
        <w:t xml:space="preserve"> births until December 2021, whereas the Colombia</w:t>
      </w:r>
      <w:ins w:id="1031" w:author="Miriam Hils" w:date="2022-04-12T16:43:00Z">
        <w:r w:rsidR="007A0BB6">
          <w:rPr>
            <w:rFonts w:ascii="Times New Roman" w:eastAsia="Times New Roman" w:hAnsi="Times New Roman" w:cs="Times New Roman"/>
            <w:color w:val="00112B"/>
            <w:sz w:val="24"/>
            <w:szCs w:val="24"/>
          </w:rPr>
          <w:t>n</w:t>
        </w:r>
      </w:ins>
      <w:r w:rsidRPr="00925AAC">
        <w:rPr>
          <w:rFonts w:ascii="Times New Roman" w:eastAsia="Times New Roman" w:hAnsi="Times New Roman" w:cs="Times New Roman"/>
          <w:color w:val="00112B"/>
          <w:sz w:val="24"/>
          <w:szCs w:val="24"/>
        </w:rPr>
        <w:t xml:space="preserve"> data stop</w:t>
      </w:r>
      <w:del w:id="1032" w:author="Miriam Hils" w:date="2022-04-11T12:24:00Z">
        <w:r w:rsidRPr="00925AAC" w:rsidDel="00596846">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in September 2021. </w:t>
      </w:r>
      <w:ins w:id="1033" w:author="Miriam Hils" w:date="2022-04-11T12:26:00Z">
        <w:r w:rsidR="00596846">
          <w:rPr>
            <w:rFonts w:ascii="Times New Roman" w:eastAsia="Times New Roman" w:hAnsi="Times New Roman" w:cs="Times New Roman"/>
            <w:color w:val="00112B"/>
            <w:sz w:val="24"/>
            <w:szCs w:val="24"/>
          </w:rPr>
          <w:t>The</w:t>
        </w:r>
      </w:ins>
      <w:ins w:id="1034" w:author="Miriam Hils" w:date="2022-04-11T12:25:00Z">
        <w:r w:rsidR="00596846">
          <w:rPr>
            <w:rFonts w:ascii="Times New Roman" w:eastAsia="Times New Roman" w:hAnsi="Times New Roman" w:cs="Times New Roman"/>
            <w:color w:val="00112B"/>
            <w:sz w:val="24"/>
            <w:szCs w:val="24"/>
          </w:rPr>
          <w:t xml:space="preserve"> Colombian d</w:t>
        </w:r>
      </w:ins>
      <w:del w:id="1035" w:author="Miriam Hils" w:date="2022-04-11T12:25:00Z">
        <w:r w:rsidRPr="00925AAC" w:rsidDel="00596846">
          <w:rPr>
            <w:rFonts w:ascii="Times New Roman" w:eastAsia="Times New Roman" w:hAnsi="Times New Roman" w:cs="Times New Roman"/>
            <w:color w:val="00112B"/>
            <w:sz w:val="24"/>
            <w:szCs w:val="24"/>
          </w:rPr>
          <w:delText>D</w:delText>
        </w:r>
      </w:del>
      <w:r w:rsidRPr="00925AAC">
        <w:rPr>
          <w:rFonts w:ascii="Times New Roman" w:eastAsia="Times New Roman" w:hAnsi="Times New Roman" w:cs="Times New Roman"/>
          <w:color w:val="00112B"/>
          <w:sz w:val="24"/>
          <w:szCs w:val="24"/>
        </w:rPr>
        <w:t xml:space="preserve">ata </w:t>
      </w:r>
      <w:del w:id="1036" w:author="Miriam Hils" w:date="2022-04-11T12:25:00Z">
        <w:r w:rsidRPr="00925AAC" w:rsidDel="00596846">
          <w:rPr>
            <w:rFonts w:ascii="Times New Roman" w:eastAsia="Times New Roman" w:hAnsi="Times New Roman" w:cs="Times New Roman"/>
            <w:color w:val="00112B"/>
            <w:sz w:val="24"/>
            <w:szCs w:val="24"/>
          </w:rPr>
          <w:delText xml:space="preserve">is </w:delText>
        </w:r>
      </w:del>
      <w:ins w:id="1037" w:author="Miriam Hils" w:date="2022-04-11T12:25:00Z">
        <w:r w:rsidR="00596846">
          <w:rPr>
            <w:rFonts w:ascii="Times New Roman" w:eastAsia="Times New Roman" w:hAnsi="Times New Roman" w:cs="Times New Roman"/>
            <w:color w:val="00112B"/>
            <w:sz w:val="24"/>
            <w:szCs w:val="24"/>
          </w:rPr>
          <w:t>are</w:t>
        </w:r>
        <w:r w:rsidR="00596846"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preliminary for the last two years</w:t>
      </w:r>
      <w:del w:id="1038" w:author="Miriam Hils" w:date="2022-04-11T12:25:00Z">
        <w:r w:rsidRPr="00925AAC" w:rsidDel="00596846">
          <w:rPr>
            <w:rFonts w:ascii="Times New Roman" w:eastAsia="Times New Roman" w:hAnsi="Times New Roman" w:cs="Times New Roman"/>
            <w:color w:val="00112B"/>
            <w:sz w:val="24"/>
            <w:szCs w:val="24"/>
          </w:rPr>
          <w:delText xml:space="preserve"> in Colombia</w:delText>
        </w:r>
      </w:del>
      <w:r w:rsidRPr="00925AAC">
        <w:rPr>
          <w:rFonts w:ascii="Times New Roman" w:eastAsia="Times New Roman" w:hAnsi="Times New Roman" w:cs="Times New Roman"/>
          <w:color w:val="00112B"/>
          <w:sz w:val="24"/>
          <w:szCs w:val="24"/>
        </w:rPr>
        <w:t>, but reflect</w:t>
      </w:r>
      <w:del w:id="1039" w:author="Miriam Hils" w:date="2022-04-11T12:26:00Z">
        <w:r w:rsidRPr="00925AAC" w:rsidDel="00596846">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about 95% of the final figures</w:t>
      </w:r>
      <w:r w:rsidRPr="00925AAC">
        <w:rPr>
          <w:rFonts w:ascii="Times New Roman" w:eastAsia="Times New Roman" w:hAnsi="Times New Roman" w:cs="Times New Roman"/>
          <w:color w:val="00112B"/>
          <w:sz w:val="24"/>
          <w:szCs w:val="24"/>
          <w:vertAlign w:val="superscript"/>
        </w:rPr>
        <w:footnoteReference w:id="2"/>
      </w:r>
      <w:r w:rsidRPr="00925AAC">
        <w:rPr>
          <w:rFonts w:ascii="Times New Roman" w:eastAsia="Times New Roman" w:hAnsi="Times New Roman" w:cs="Times New Roman"/>
          <w:color w:val="00112B"/>
          <w:sz w:val="24"/>
          <w:szCs w:val="24"/>
        </w:rPr>
        <w:t xml:space="preserve">. In total, we use information </w:t>
      </w:r>
      <w:del w:id="1055" w:author="Miriam Hils" w:date="2022-04-11T12:26:00Z">
        <w:r w:rsidRPr="00925AAC" w:rsidDel="00596846">
          <w:rPr>
            <w:rFonts w:ascii="Times New Roman" w:eastAsia="Times New Roman" w:hAnsi="Times New Roman" w:cs="Times New Roman"/>
            <w:color w:val="00112B"/>
            <w:sz w:val="24"/>
            <w:szCs w:val="24"/>
          </w:rPr>
          <w:delText xml:space="preserve">from </w:delText>
        </w:r>
      </w:del>
      <w:ins w:id="1056" w:author="Miriam Hils" w:date="2022-04-11T12:26:00Z">
        <w:r w:rsidR="00596846">
          <w:rPr>
            <w:rFonts w:ascii="Times New Roman" w:eastAsia="Times New Roman" w:hAnsi="Times New Roman" w:cs="Times New Roman"/>
            <w:color w:val="00112B"/>
            <w:sz w:val="24"/>
            <w:szCs w:val="24"/>
          </w:rPr>
          <w:t>on</w:t>
        </w:r>
        <w:r w:rsidR="00596846"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23.5 million births (19.2 </w:t>
      </w:r>
      <w:del w:id="1057" w:author="Miriam Hils" w:date="2022-04-11T12:26:00Z">
        <w:r w:rsidRPr="00925AAC" w:rsidDel="00596846">
          <w:rPr>
            <w:rFonts w:ascii="Times New Roman" w:eastAsia="Times New Roman" w:hAnsi="Times New Roman" w:cs="Times New Roman"/>
            <w:color w:val="00112B"/>
            <w:sz w:val="24"/>
            <w:szCs w:val="24"/>
          </w:rPr>
          <w:delText xml:space="preserve">from </w:delText>
        </w:r>
      </w:del>
      <w:ins w:id="1058" w:author="Miriam Hils" w:date="2022-04-11T12:26:00Z">
        <w:r w:rsidR="00596846">
          <w:rPr>
            <w:rFonts w:ascii="Times New Roman" w:eastAsia="Times New Roman" w:hAnsi="Times New Roman" w:cs="Times New Roman"/>
            <w:color w:val="00112B"/>
            <w:sz w:val="24"/>
            <w:szCs w:val="24"/>
          </w:rPr>
          <w:t>million in</w:t>
        </w:r>
        <w:r w:rsidR="00596846"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Brazil, and 4.3 </w:t>
      </w:r>
      <w:del w:id="1059" w:author="Miriam Hils" w:date="2022-04-11T12:26:00Z">
        <w:r w:rsidRPr="00925AAC" w:rsidDel="00596846">
          <w:rPr>
            <w:rFonts w:ascii="Times New Roman" w:eastAsia="Times New Roman" w:hAnsi="Times New Roman" w:cs="Times New Roman"/>
            <w:color w:val="00112B"/>
            <w:sz w:val="24"/>
            <w:szCs w:val="24"/>
          </w:rPr>
          <w:delText xml:space="preserve">from </w:delText>
        </w:r>
      </w:del>
      <w:ins w:id="1060" w:author="Miriam Hils" w:date="2022-04-11T12:26:00Z">
        <w:r w:rsidR="00596846">
          <w:rPr>
            <w:rFonts w:ascii="Times New Roman" w:eastAsia="Times New Roman" w:hAnsi="Times New Roman" w:cs="Times New Roman"/>
            <w:color w:val="00112B"/>
            <w:sz w:val="24"/>
            <w:szCs w:val="24"/>
          </w:rPr>
          <w:t>million in</w:t>
        </w:r>
        <w:r w:rsidR="00596846"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Colombia). </w:t>
      </w:r>
    </w:p>
    <w:p w14:paraId="00000043"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4" w14:textId="10A6A504"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We </w:t>
      </w:r>
      <w:del w:id="1061" w:author="Miriam Hils" w:date="2022-04-12T16:44:00Z">
        <w:r w:rsidRPr="00925AAC" w:rsidDel="009371C4">
          <w:rPr>
            <w:rFonts w:ascii="Times New Roman" w:eastAsia="Times New Roman" w:hAnsi="Times New Roman" w:cs="Times New Roman"/>
            <w:color w:val="00112B"/>
            <w:sz w:val="24"/>
            <w:szCs w:val="24"/>
          </w:rPr>
          <w:delText xml:space="preserve">use </w:delText>
        </w:r>
      </w:del>
      <w:ins w:id="1062" w:author="Miriam Hils" w:date="2022-04-12T16:44:00Z">
        <w:r w:rsidR="009371C4">
          <w:rPr>
            <w:rFonts w:ascii="Times New Roman" w:eastAsia="Times New Roman" w:hAnsi="Times New Roman" w:cs="Times New Roman"/>
            <w:color w:val="00112B"/>
            <w:sz w:val="24"/>
            <w:szCs w:val="24"/>
          </w:rPr>
          <w:t>draw on</w:t>
        </w:r>
        <w:r w:rsidR="009371C4"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the 2015-2019 information to calculate </w:t>
      </w:r>
      <w:del w:id="1063" w:author="Miriam Hils" w:date="2022-04-12T16:45:00Z">
        <w:r w:rsidRPr="00925AAC" w:rsidDel="00413715">
          <w:rPr>
            <w:rFonts w:ascii="Times New Roman" w:eastAsia="Times New Roman" w:hAnsi="Times New Roman" w:cs="Times New Roman"/>
            <w:color w:val="00112B"/>
            <w:sz w:val="24"/>
            <w:szCs w:val="24"/>
          </w:rPr>
          <w:delText xml:space="preserve">an </w:delText>
        </w:r>
      </w:del>
      <w:ins w:id="1064" w:author="Miriam Hils" w:date="2022-04-12T16:45:00Z">
        <w:r w:rsidR="00413715">
          <w:rPr>
            <w:rFonts w:ascii="Times New Roman" w:eastAsia="Times New Roman" w:hAnsi="Times New Roman" w:cs="Times New Roman"/>
            <w:color w:val="00112B"/>
            <w:sz w:val="24"/>
            <w:szCs w:val="24"/>
          </w:rPr>
          <w:t>the</w:t>
        </w:r>
        <w:r w:rsidR="00413715"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expected number</w:t>
      </w:r>
      <w:ins w:id="1065" w:author="Miriam Hils" w:date="2022-04-12T16:45:00Z">
        <w:r w:rsidR="00413715">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of births (i.e., baseline births)</w:t>
      </w:r>
      <w:ins w:id="1066" w:author="Miriam Hils" w:date="2022-04-12T16:44:00Z">
        <w:r w:rsidR="009371C4">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accounting for time trends and seasonality. </w:t>
      </w:r>
      <w:del w:id="1067" w:author="Miriam Hils" w:date="2022-04-12T16:45:00Z">
        <w:r w:rsidRPr="00925AAC" w:rsidDel="009371C4">
          <w:rPr>
            <w:rFonts w:ascii="Times New Roman" w:eastAsia="Times New Roman" w:hAnsi="Times New Roman" w:cs="Times New Roman"/>
            <w:color w:val="00112B"/>
            <w:sz w:val="24"/>
            <w:szCs w:val="24"/>
          </w:rPr>
          <w:delText xml:space="preserve">Using </w:delText>
        </w:r>
      </w:del>
      <w:ins w:id="1068" w:author="Miriam Hils" w:date="2022-04-12T16:45:00Z">
        <w:r w:rsidR="009371C4">
          <w:rPr>
            <w:rFonts w:ascii="Times New Roman" w:eastAsia="Times New Roman" w:hAnsi="Times New Roman" w:cs="Times New Roman"/>
            <w:color w:val="00112B"/>
            <w:sz w:val="24"/>
            <w:szCs w:val="24"/>
          </w:rPr>
          <w:t>Based on</w:t>
        </w:r>
        <w:r w:rsidR="009371C4"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these expected numbers of births</w:t>
      </w:r>
      <w:ins w:id="1069" w:author="Miriam Hils" w:date="2022-04-12T16:45:00Z">
        <w:r w:rsidR="009371C4">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we calculate our dependent variable as the ratio between observed and baseline births. These ratios, denoted as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(i.e., relative birth changes), are analogous to those of excess mortality</w:t>
      </w:r>
      <w:ins w:id="1070" w:author="Miriam Hils" w:date="2022-04-12T16:46:00Z">
        <w:r w:rsidR="00413715">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as they express the relative change in the number of births with respect to a pandemic-free scenario. These calculations are disaggregated by </w:t>
      </w:r>
      <w:del w:id="1071" w:author="Miriam Hils" w:date="2022-04-11T18:09:00Z">
        <w:r w:rsidRPr="00925AAC" w:rsidDel="005E5D04">
          <w:rPr>
            <w:rFonts w:ascii="Times New Roman" w:eastAsia="Times New Roman" w:hAnsi="Times New Roman" w:cs="Times New Roman"/>
            <w:color w:val="00112B"/>
            <w:sz w:val="24"/>
            <w:szCs w:val="24"/>
          </w:rPr>
          <w:delText xml:space="preserve">mothers’ </w:delText>
        </w:r>
      </w:del>
      <w:ins w:id="1072" w:author="Miriam Hils" w:date="2022-04-11T18:09:00Z">
        <w:r w:rsidR="005E5D04">
          <w:rPr>
            <w:rFonts w:ascii="Times New Roman" w:eastAsia="Times New Roman" w:hAnsi="Times New Roman" w:cs="Times New Roman"/>
            <w:color w:val="00112B"/>
            <w:sz w:val="24"/>
            <w:szCs w:val="24"/>
          </w:rPr>
          <w:t>maternal</w:t>
        </w:r>
        <w:r w:rsidR="005E5D04"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age (10-19, 20-24, 25-29, 30-34, 35-39, 40-54) and years of schooling groups (</w:t>
      </w:r>
      <w:del w:id="1073" w:author="Miriam Hils" w:date="2022-04-11T16:15:00Z">
        <w:r w:rsidRPr="00925AAC" w:rsidDel="006C40B3">
          <w:rPr>
            <w:rFonts w:ascii="Times New Roman" w:eastAsia="Times New Roman" w:hAnsi="Times New Roman" w:cs="Times New Roman"/>
            <w:color w:val="00112B"/>
            <w:sz w:val="24"/>
            <w:szCs w:val="24"/>
          </w:rPr>
          <w:delText>0 to 3</w:delText>
        </w:r>
      </w:del>
      <w:ins w:id="1074" w:author="Miriam Hils" w:date="2022-04-11T16:15:00Z">
        <w:r w:rsidR="006C40B3">
          <w:rPr>
            <w:rFonts w:ascii="Times New Roman" w:eastAsia="Times New Roman" w:hAnsi="Times New Roman" w:cs="Times New Roman"/>
            <w:color w:val="00112B"/>
            <w:sz w:val="24"/>
            <w:szCs w:val="24"/>
          </w:rPr>
          <w:t>zero to three</w:t>
        </w:r>
      </w:ins>
      <w:r w:rsidRPr="00925AAC">
        <w:rPr>
          <w:rFonts w:ascii="Times New Roman" w:eastAsia="Times New Roman" w:hAnsi="Times New Roman" w:cs="Times New Roman"/>
          <w:color w:val="00112B"/>
          <w:sz w:val="24"/>
          <w:szCs w:val="24"/>
        </w:rPr>
        <w:t xml:space="preserv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w:t>
      </w:r>
      <w:del w:id="1075" w:author="Miriam Hils" w:date="2022-04-11T16:15:00Z">
        <w:r w:rsidRPr="00925AAC" w:rsidDel="006C40B3">
          <w:rPr>
            <w:rFonts w:ascii="Times New Roman" w:eastAsia="Times New Roman" w:hAnsi="Times New Roman" w:cs="Times New Roman"/>
            <w:color w:val="00112B"/>
            <w:sz w:val="24"/>
            <w:szCs w:val="24"/>
          </w:rPr>
          <w:delText>4 to 7</w:delText>
        </w:r>
      </w:del>
      <w:ins w:id="1076" w:author="Miriam Hils" w:date="2022-04-11T16:15:00Z">
        <w:r w:rsidR="006C40B3">
          <w:rPr>
            <w:rFonts w:ascii="Times New Roman" w:eastAsia="Times New Roman" w:hAnsi="Times New Roman" w:cs="Times New Roman"/>
            <w:color w:val="00112B"/>
            <w:sz w:val="24"/>
            <w:szCs w:val="24"/>
          </w:rPr>
          <w:t>four to seven</w:t>
        </w:r>
      </w:ins>
      <w:r w:rsidRPr="00925AAC">
        <w:rPr>
          <w:rFonts w:ascii="Times New Roman" w:eastAsia="Times New Roman" w:hAnsi="Times New Roman" w:cs="Times New Roman"/>
          <w:color w:val="00112B"/>
          <w:sz w:val="24"/>
          <w:szCs w:val="24"/>
        </w:rPr>
        <w:t xml:space="preserv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w:t>
      </w:r>
      <w:del w:id="1077" w:author="Miriam Hils" w:date="2022-04-11T16:15:00Z">
        <w:r w:rsidRPr="00925AAC" w:rsidDel="006C40B3">
          <w:rPr>
            <w:rFonts w:ascii="Times New Roman" w:eastAsia="Times New Roman" w:hAnsi="Times New Roman" w:cs="Times New Roman"/>
            <w:color w:val="00112B"/>
            <w:sz w:val="24"/>
            <w:szCs w:val="24"/>
          </w:rPr>
          <w:delText xml:space="preserve">8 </w:delText>
        </w:r>
      </w:del>
      <w:ins w:id="1078" w:author="Miriam Hils" w:date="2022-04-11T16:15:00Z">
        <w:r w:rsidR="006C40B3">
          <w:rPr>
            <w:rFonts w:ascii="Times New Roman" w:eastAsia="Times New Roman" w:hAnsi="Times New Roman" w:cs="Times New Roman"/>
            <w:color w:val="00112B"/>
            <w:sz w:val="24"/>
            <w:szCs w:val="24"/>
          </w:rPr>
          <w:t>eight</w:t>
        </w:r>
        <w:r w:rsidR="006C40B3"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to 11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and 12 or more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vertAlign w:val="superscript"/>
        </w:rPr>
        <w:footnoteReference w:id="3"/>
      </w:r>
      <w:r w:rsidRPr="00925AAC">
        <w:rPr>
          <w:rFonts w:ascii="Times New Roman" w:eastAsia="Times New Roman" w:hAnsi="Times New Roman" w:cs="Times New Roman"/>
          <w:color w:val="00112B"/>
          <w:sz w:val="24"/>
          <w:szCs w:val="24"/>
        </w:rPr>
        <w:t xml:space="preserve">. Disaggregation by </w:t>
      </w:r>
      <w:del w:id="1083" w:author="Miriam Hils" w:date="2022-04-11T16:07:00Z">
        <w:r w:rsidRPr="00925AAC" w:rsidDel="001651B1">
          <w:rPr>
            <w:rFonts w:ascii="Times New Roman" w:eastAsia="Times New Roman" w:hAnsi="Times New Roman" w:cs="Times New Roman"/>
            <w:color w:val="00112B"/>
            <w:sz w:val="24"/>
            <w:szCs w:val="24"/>
          </w:rPr>
          <w:delText xml:space="preserve">mothers’ </w:delText>
        </w:r>
      </w:del>
      <w:ins w:id="1084" w:author="Miriam Hils" w:date="2022-04-11T16:07:00Z">
        <w:r w:rsidR="001651B1">
          <w:rPr>
            <w:rFonts w:ascii="Times New Roman" w:eastAsia="Times New Roman" w:hAnsi="Times New Roman" w:cs="Times New Roman"/>
            <w:color w:val="00112B"/>
            <w:sz w:val="24"/>
            <w:szCs w:val="24"/>
          </w:rPr>
          <w:t>maternal</w:t>
        </w:r>
        <w:r w:rsidR="001651B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age groups allows us to account for the age pattern of fertility, and the years of schooling groups serve as a proxy for women’s socioeconomic position</w:t>
      </w:r>
      <w:ins w:id="1085" w:author="Miriam Hils" w:date="2022-04-11T14:08:00Z">
        <w:r w:rsidR="007407B5">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Given the nature of </w:t>
      </w:r>
      <w:ins w:id="1086" w:author="Miriam Hils" w:date="2022-04-11T13:34:00Z">
        <w:r w:rsidR="00E416C4">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educational systems </w:t>
      </w:r>
      <w:del w:id="1087" w:author="Miriam Hils" w:date="2022-04-11T13:34:00Z">
        <w:r w:rsidRPr="00925AAC" w:rsidDel="00E416C4">
          <w:rPr>
            <w:rFonts w:ascii="Times New Roman" w:eastAsia="Times New Roman" w:hAnsi="Times New Roman" w:cs="Times New Roman"/>
            <w:color w:val="00112B"/>
            <w:sz w:val="24"/>
            <w:szCs w:val="24"/>
          </w:rPr>
          <w:delText xml:space="preserve">in these two countries, </w:delText>
        </w:r>
      </w:del>
      <w:r w:rsidRPr="00925AAC">
        <w:rPr>
          <w:rFonts w:ascii="Times New Roman" w:eastAsia="Times New Roman" w:hAnsi="Times New Roman" w:cs="Times New Roman"/>
          <w:color w:val="00112B"/>
          <w:sz w:val="24"/>
          <w:szCs w:val="24"/>
        </w:rPr>
        <w:t>and the characteristic</w:t>
      </w:r>
      <w:ins w:id="1088" w:author="Miriam Hils" w:date="2022-04-11T13:34:00Z">
        <w:r w:rsidR="00E416C4">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of the labor markets</w:t>
      </w:r>
      <w:ins w:id="1089" w:author="Miriam Hils" w:date="2022-04-11T13:35:00Z">
        <w:r w:rsidR="00E416C4">
          <w:rPr>
            <w:rFonts w:ascii="Times New Roman" w:eastAsia="Times New Roman" w:hAnsi="Times New Roman" w:cs="Times New Roman"/>
            <w:color w:val="00112B"/>
            <w:sz w:val="24"/>
            <w:szCs w:val="24"/>
          </w:rPr>
          <w:t xml:space="preserve"> </w:t>
        </w:r>
        <w:r w:rsidR="00E416C4" w:rsidRPr="00925AAC">
          <w:rPr>
            <w:rFonts w:ascii="Times New Roman" w:eastAsia="Times New Roman" w:hAnsi="Times New Roman" w:cs="Times New Roman"/>
            <w:color w:val="00112B"/>
            <w:sz w:val="24"/>
            <w:szCs w:val="24"/>
          </w:rPr>
          <w:t>in these two countries</w:t>
        </w:r>
      </w:ins>
      <w:r w:rsidRPr="00925AAC">
        <w:rPr>
          <w:rFonts w:ascii="Times New Roman" w:eastAsia="Times New Roman" w:hAnsi="Times New Roman" w:cs="Times New Roman"/>
          <w:color w:val="00112B"/>
          <w:sz w:val="24"/>
          <w:szCs w:val="24"/>
        </w:rPr>
        <w:t xml:space="preserve">, particularly for women, </w:t>
      </w:r>
      <w:del w:id="1090" w:author="Miriam Hils" w:date="2022-04-11T13:35:00Z">
        <w:r w:rsidRPr="00925AAC" w:rsidDel="00E416C4">
          <w:rPr>
            <w:rFonts w:ascii="Times New Roman" w:eastAsia="Times New Roman" w:hAnsi="Times New Roman" w:cs="Times New Roman"/>
            <w:color w:val="00112B"/>
            <w:sz w:val="24"/>
            <w:szCs w:val="24"/>
          </w:rPr>
          <w:delText xml:space="preserve">our </w:delText>
        </w:r>
      </w:del>
      <w:ins w:id="1091" w:author="Miriam Hils" w:date="2022-04-11T14:09:00Z">
        <w:r w:rsidR="007407B5">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years of schooling groups are a good proxy</w:t>
      </w:r>
      <w:del w:id="1092" w:author="Miriam Hils" w:date="2022-04-11T13:36:00Z">
        <w:r w:rsidRPr="00925AAC" w:rsidDel="00E416C4">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not only for </w:t>
      </w:r>
      <w:ins w:id="1093" w:author="Miriam Hils" w:date="2022-04-11T14:09:00Z">
        <w:r w:rsidR="007407B5">
          <w:rPr>
            <w:rFonts w:ascii="Times New Roman" w:eastAsia="Times New Roman" w:hAnsi="Times New Roman" w:cs="Times New Roman"/>
            <w:color w:val="00112B"/>
            <w:sz w:val="24"/>
            <w:szCs w:val="24"/>
          </w:rPr>
          <w:t>women’s</w:t>
        </w:r>
      </w:ins>
      <w:ins w:id="1094" w:author="Miriam Hils" w:date="2022-04-11T13:37:00Z">
        <w:r w:rsidR="00E416C4">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human capital accumulation</w:t>
      </w:r>
      <w:ins w:id="1095" w:author="Miriam Hils" w:date="2022-04-11T13:37:00Z">
        <w:r w:rsidR="00E416C4">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but also for </w:t>
      </w:r>
      <w:del w:id="1096" w:author="Miriam Hils" w:date="2022-04-11T13:37:00Z">
        <w:r w:rsidRPr="00925AAC" w:rsidDel="00E416C4">
          <w:rPr>
            <w:rFonts w:ascii="Times New Roman" w:eastAsia="Times New Roman" w:hAnsi="Times New Roman" w:cs="Times New Roman"/>
            <w:color w:val="00112B"/>
            <w:sz w:val="24"/>
            <w:szCs w:val="24"/>
          </w:rPr>
          <w:delText xml:space="preserve">women's </w:delText>
        </w:r>
      </w:del>
      <w:ins w:id="1097" w:author="Miriam Hils" w:date="2022-04-11T13:37:00Z">
        <w:r w:rsidR="00E416C4">
          <w:rPr>
            <w:rFonts w:ascii="Times New Roman" w:eastAsia="Times New Roman" w:hAnsi="Times New Roman" w:cs="Times New Roman"/>
            <w:color w:val="00112B"/>
            <w:sz w:val="24"/>
            <w:szCs w:val="24"/>
          </w:rPr>
          <w:t>their</w:t>
        </w:r>
        <w:r w:rsidR="00E416C4"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socioeconomic status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{"citationID":"aCHnWgDN","properties":{"formattedCitation":"(S\\uc0\\u225{}nchez-Ancochea 2021; De Ferranti et al. 2004)","plainCitation":"(Sánchez-Ancochea 2021; De Ferranti et al. 2004)","noteIndex":0},"citationItems":[{"id":2074,"uris":["http://zotero.org/users/7072385/items/KFZFAUI2"],"itemData":{"id":2074,"type":"book","event-place":"London","ISBN":"978-1-83860-627-5","note":"DOI: 10.5040/9781838606275","publisher":"Bloomsbury Publishing Plc","publisher-place":"London","source":"DOI.org (Crossref)","title":"The Costs of Inequality in Latin America: Lessons and Warnings for the Rest of the World","title-short":"The Costs of Inequality in Latin America","URL":"https://www.bloomsburycollections.com/book/the-costs-of-inequality-in-latin-america-lessons-and-warnings-for-the-rest-of-the-world","author":[{"family":"Sánchez-Ancochea","given":"Diego"}],"accessed":{"date-parts":[["2021",7,1]]},"issued":{"date-parts":[["2021"]]}}},{"id":1868,"uris":["http://zotero.org/users/7072385/items/JMYPAVEF"],"itemData":{"id":1868,"type":"book","abstract":"With the exception of Sub-Saharan Africa, Latin America and the Caribbean has been one of the regions of the world with the greatest inequality. This report explores why the region suffers from such persistent inequality, identifies how it hampers development, and suggests ways to achieve greater equity in the distribution of wealth, incomes and opportunities. The study draws on data from 20 countries based on household surveys covering 3.6 million people, and reviews extensive economic, sociological and political science studies on inequality in Latin America. To address the deep historical roots of inequality in Latin America, and the powerful contemporary economic, political and social mechanisms that sustain it, Inequality in Latin America and the Caribbean outlines four broad areas for action by governments and civil society groups to break this destructive pattern: 1) Build more open political and social institutions, that allow the poor and historically subordinate groups to gain a greater share of agency, voice and power in society. 2) Ensure that economic institutions and policies seek greater equity, through sound macroeconomic management and equitable, efficient crisis resolution institutions, that avoid the large regressive redistributions that occur during crises, and that allow for saving in good times to enhance access by the poor to social safety nets in bad times. 3) Increase access by the poor to high-quality public services, especially education, health, water and electricity, as well as access to farmland and the rural services. Protect and enforce the property rights of the urban poor. 4) Reform income transfer programs so that they reach the poorest families.","collection-title":"World Bank Latin American and Caribbean Studies","event-place":"Washington, DC","publisher":"World Bank","publisher-place":"Washington, DC","title":"Inequality in Latin America : Breaking with History?","author":[{"family":"De Ferranti","given":"David"},{"family":"Perry","given":"Guillermo"},{"family":"Ferreira","given":"Francisco"},{"family":"Walton","given":"Michael"}],"issued":{"date-parts":[["2004"]]}}}],"schema":"https://github.com/citation-style-language/schema/raw/master/csl-citation.json"}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(Sánchez-Ancochea 2021; De Ferranti et al. 2004)</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45"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6" w14:textId="5CAFF981"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We supplement our data on relative birth changes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with subnational estimates of excess mortality </w:t>
      </w:r>
      <w:del w:id="1098" w:author="Miriam Hils" w:date="2022-04-11T14:13:00Z">
        <w:r w:rsidRPr="00925AAC" w:rsidDel="00C11F43">
          <w:rPr>
            <w:rFonts w:ascii="Times New Roman" w:eastAsia="Times New Roman" w:hAnsi="Times New Roman" w:cs="Times New Roman"/>
            <w:color w:val="00112B"/>
            <w:sz w:val="24"/>
            <w:szCs w:val="24"/>
          </w:rPr>
          <w:delText xml:space="preserve">during </w:delText>
        </w:r>
      </w:del>
      <w:ins w:id="1099" w:author="Miriam Hils" w:date="2022-04-11T14:13:00Z">
        <w:r w:rsidR="00C11F43">
          <w:rPr>
            <w:rFonts w:ascii="Times New Roman" w:eastAsia="Times New Roman" w:hAnsi="Times New Roman" w:cs="Times New Roman"/>
            <w:color w:val="00112B"/>
            <w:sz w:val="24"/>
            <w:szCs w:val="24"/>
          </w:rPr>
          <w:t>in</w:t>
        </w:r>
        <w:r w:rsidR="00C11F43"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2020 and 2021. We define excess mortality as the difference between all-cause observed mortality and all-cause expected mortality in the absence of the pandemic, also denoted as </w:t>
      </w:r>
      <w:del w:id="1100" w:author="Miriam Hils" w:date="2022-04-11T14:10:00Z">
        <w:r w:rsidRPr="00925AAC" w:rsidDel="007407B5">
          <w:rPr>
            <w:rFonts w:ascii="Times New Roman" w:eastAsia="Times New Roman" w:hAnsi="Times New Roman" w:cs="Times New Roman"/>
            <w:color w:val="00112B"/>
            <w:sz w:val="24"/>
            <w:szCs w:val="24"/>
          </w:rPr>
          <w:delText xml:space="preserve">the </w:delText>
        </w:r>
      </w:del>
      <w:r w:rsidRPr="00925AAC">
        <w:rPr>
          <w:rFonts w:ascii="Times New Roman" w:eastAsia="Times New Roman" w:hAnsi="Times New Roman" w:cs="Times New Roman"/>
          <w:color w:val="00112B"/>
          <w:sz w:val="24"/>
          <w:szCs w:val="24"/>
        </w:rPr>
        <w:t>baseline mortality. We estimate</w:t>
      </w:r>
      <w:del w:id="1101" w:author="Miriam Hils" w:date="2022-04-12T16:47:00Z">
        <w:r w:rsidRPr="00925AAC" w:rsidDel="00413715">
          <w:rPr>
            <w:rFonts w:ascii="Times New Roman" w:eastAsia="Times New Roman" w:hAnsi="Times New Roman" w:cs="Times New Roman"/>
            <w:color w:val="00112B"/>
            <w:sz w:val="24"/>
            <w:szCs w:val="24"/>
          </w:rPr>
          <w:delText>d</w:delText>
        </w:r>
      </w:del>
      <w:r w:rsidRPr="00925AAC">
        <w:rPr>
          <w:rFonts w:ascii="Times New Roman" w:eastAsia="Times New Roman" w:hAnsi="Times New Roman" w:cs="Times New Roman"/>
          <w:color w:val="00112B"/>
          <w:sz w:val="24"/>
          <w:szCs w:val="24"/>
        </w:rPr>
        <w:t xml:space="preserve"> weekly baseline mortality by fitting a </w:t>
      </w:r>
      <w:ins w:id="1102" w:author="Miriam Hils" w:date="2022-04-12T16:48:00Z">
        <w:r w:rsidR="00413715">
          <w:rPr>
            <w:rFonts w:ascii="Times New Roman" w:eastAsia="Times New Roman" w:hAnsi="Times New Roman" w:cs="Times New Roman"/>
            <w:color w:val="00112B"/>
            <w:sz w:val="24"/>
            <w:szCs w:val="24"/>
          </w:rPr>
          <w:t>g</w:t>
        </w:r>
      </w:ins>
      <w:del w:id="1103" w:author="Miriam Hils" w:date="2022-04-12T16:48:00Z">
        <w:r w:rsidRPr="00925AAC" w:rsidDel="00413715">
          <w:rPr>
            <w:rFonts w:ascii="Times New Roman" w:eastAsia="Times New Roman" w:hAnsi="Times New Roman" w:cs="Times New Roman"/>
            <w:color w:val="00112B"/>
            <w:sz w:val="24"/>
            <w:szCs w:val="24"/>
          </w:rPr>
          <w:delText>G</w:delText>
        </w:r>
      </w:del>
      <w:r w:rsidRPr="00925AAC">
        <w:rPr>
          <w:rFonts w:ascii="Times New Roman" w:eastAsia="Times New Roman" w:hAnsi="Times New Roman" w:cs="Times New Roman"/>
          <w:color w:val="00112B"/>
          <w:sz w:val="24"/>
          <w:szCs w:val="24"/>
        </w:rPr>
        <w:t xml:space="preserve">eneralized </w:t>
      </w:r>
      <w:ins w:id="1104" w:author="Miriam Hils" w:date="2022-04-12T16:48:00Z">
        <w:r w:rsidR="00413715">
          <w:rPr>
            <w:rFonts w:ascii="Times New Roman" w:eastAsia="Times New Roman" w:hAnsi="Times New Roman" w:cs="Times New Roman"/>
            <w:color w:val="00112B"/>
            <w:sz w:val="24"/>
            <w:szCs w:val="24"/>
          </w:rPr>
          <w:t>a</w:t>
        </w:r>
      </w:ins>
      <w:del w:id="1105" w:author="Miriam Hils" w:date="2022-04-12T16:48:00Z">
        <w:r w:rsidRPr="00925AAC" w:rsidDel="00413715">
          <w:rPr>
            <w:rFonts w:ascii="Times New Roman" w:eastAsia="Times New Roman" w:hAnsi="Times New Roman" w:cs="Times New Roman"/>
            <w:color w:val="00112B"/>
            <w:sz w:val="24"/>
            <w:szCs w:val="24"/>
          </w:rPr>
          <w:delText>A</w:delText>
        </w:r>
      </w:del>
      <w:r w:rsidRPr="00925AAC">
        <w:rPr>
          <w:rFonts w:ascii="Times New Roman" w:eastAsia="Times New Roman" w:hAnsi="Times New Roman" w:cs="Times New Roman"/>
          <w:color w:val="00112B"/>
          <w:sz w:val="24"/>
          <w:szCs w:val="24"/>
        </w:rPr>
        <w:t xml:space="preserve">dditive </w:t>
      </w:r>
      <w:ins w:id="1106" w:author="Miriam Hils" w:date="2022-04-12T16:48:00Z">
        <w:r w:rsidR="00413715">
          <w:rPr>
            <w:rFonts w:ascii="Times New Roman" w:eastAsia="Times New Roman" w:hAnsi="Times New Roman" w:cs="Times New Roman"/>
            <w:color w:val="00112B"/>
            <w:sz w:val="24"/>
            <w:szCs w:val="24"/>
          </w:rPr>
          <w:t>m</w:t>
        </w:r>
      </w:ins>
      <w:del w:id="1107" w:author="Miriam Hils" w:date="2022-04-12T16:48:00Z">
        <w:r w:rsidRPr="00925AAC" w:rsidDel="00413715">
          <w:rPr>
            <w:rFonts w:ascii="Times New Roman" w:eastAsia="Times New Roman" w:hAnsi="Times New Roman" w:cs="Times New Roman"/>
            <w:color w:val="00112B"/>
            <w:sz w:val="24"/>
            <w:szCs w:val="24"/>
          </w:rPr>
          <w:delText>M</w:delText>
        </w:r>
      </w:del>
      <w:r w:rsidRPr="00925AAC">
        <w:rPr>
          <w:rFonts w:ascii="Times New Roman" w:eastAsia="Times New Roman" w:hAnsi="Times New Roman" w:cs="Times New Roman"/>
          <w:color w:val="00112B"/>
          <w:sz w:val="24"/>
          <w:szCs w:val="24"/>
        </w:rPr>
        <w:t xml:space="preserve">odel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{"citationID":"9ytp5pb0","properties":{"formattedCitation":"(Wood 2017)","plainCitation":"(Wood 2017)","noteIndex":0},"citationItems":[{"id":2535,"uris":["http://zotero.org/users/7072385/items/E3F43PHM"],"itemData":{"id":2535,"type":"book","edition":"2","ISBN":"978-1-315-37027-9","language":"en","note":"DOI: 10.1201/9781315370279","publisher":"Chapman and Hall/CRC","source":"DOI.org (Crossref)","title":"Generalized Additive Models: An Introduction with R","title-short":"Generalized Additive Models","URL":"https://www.taylorfrancis.com/books/9781498728348","author":[{"family":"Wood","given":"Simon N."}],"accessed":{"date-parts":[["2022",3,15]]},"issued":{"date-parts":[["2017",5,18]]}}}],"schema":"https://github.com/citation-style-language/schema/raw/master/csl-citation.json"}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(Wood 2017)</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to weekly deaths between January 2015 and March 2020, which accounts for secular and seasonal variations in mortality, and changes in population over time. Following recent developments</w:t>
      </w:r>
      <w:ins w:id="1108" w:author="Miriam Hils" w:date="2022-04-12T16:49:00Z">
        <w:r w:rsidR="00464F07">
          <w:rPr>
            <w:rFonts w:ascii="Times New Roman" w:eastAsia="Times New Roman" w:hAnsi="Times New Roman" w:cs="Times New Roman"/>
            <w:color w:val="00112B"/>
            <w:sz w:val="24"/>
            <w:szCs w:val="24"/>
          </w:rPr>
          <w:t xml:space="preserve"> in and </w:t>
        </w:r>
      </w:ins>
      <w:del w:id="1109" w:author="Miriam Hils" w:date="2022-04-12T16:49:00Z">
        <w:r w:rsidRPr="00925AAC" w:rsidDel="00464F07">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good practices on excess mortality measurement, our measure of excess mortality uses the p-score index, which indicates the percentage difference between the observed deaths relative to the mortality baseline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{"citationID":"0ct4Gvpl","properties":{"formattedCitation":"(Helleringer and Queiroz 2022)","plainCitation":"(Helleringer and Queiroz 2022)","noteIndex":0},"citationItems":[{"id":2559,"uris":["http://zotero.org/users/7072385/items/EHD3292I"],"itemData":{"id":2559,"type":"article-journal","container-title":"International Journal of Epidemiology","DOI":"10.1093/ije/dyab260","ISSN":"0300-5771, 1464-3685","issue":"1","language":"en","page":"85-87","source":"DOI.org (Crossref)","title":"Commentary: Measuring excess mortality due to the COVID-19 pandemic: progress and persistent challenges","title-short":"Commentary","volume":"51","author":[{"family":"Helleringer","given":"Stéphane"},{"family":"Queiroz","given":"Bernardo Lanza"}],"issued":{"date-parts":[["2022",2,18]]}}}],"schema":"https://github.com/citation-style-language/schema/raw/master/csl-citation.json"}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(Helleringer and Queiroz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The use of p-scores allows </w:t>
      </w:r>
      <w:r w:rsidRPr="00925AAC">
        <w:rPr>
          <w:rFonts w:ascii="Times New Roman" w:eastAsia="Times New Roman" w:hAnsi="Times New Roman" w:cs="Times New Roman"/>
          <w:color w:val="00112B"/>
          <w:sz w:val="24"/>
          <w:szCs w:val="24"/>
        </w:rPr>
        <w:lastRenderedPageBreak/>
        <w:t>us to compare mortality excess across different populations, regardless of differences in pre-pandemic mortality level</w:t>
      </w:r>
      <w:ins w:id="1110" w:author="Miriam Hils" w:date="2022-04-11T15:06:00Z">
        <w:r w:rsidR="00C46F99">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and population size</w:t>
      </w:r>
      <w:ins w:id="1111" w:author="Miriam Hils" w:date="2022-04-11T15:06:00Z">
        <w:r w:rsidR="00C46F99">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We are not able to account for differences in population age structure</w:t>
      </w:r>
      <w:ins w:id="1112" w:author="Miriam Hils" w:date="2022-04-11T15:06:00Z">
        <w:r w:rsidR="00C46F99">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as the weekly mortality series in Colombia have no information on age.</w:t>
      </w:r>
    </w:p>
    <w:p w14:paraId="00000047"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8" w14:textId="67D2C96D"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Using multivariate linear models, we correlate subnational p-score excess mortality with the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in each trimester from the beginning of the pandemic (i.e., the second trimester of 2020) to the third trimester of 2021. We weight each observation (combination of subnational area, trimester, </w:t>
      </w:r>
      <w:del w:id="1113" w:author="Miriam Hils" w:date="2022-04-11T16:04:00Z">
        <w:r w:rsidRPr="00925AAC" w:rsidDel="00687EE2">
          <w:rPr>
            <w:rFonts w:ascii="Times New Roman" w:eastAsia="Times New Roman" w:hAnsi="Times New Roman" w:cs="Times New Roman"/>
            <w:color w:val="00112B"/>
            <w:sz w:val="24"/>
            <w:szCs w:val="24"/>
          </w:rPr>
          <w:delText>mother's</w:delText>
        </w:r>
      </w:del>
      <w:ins w:id="1114" w:author="Miriam Hils" w:date="2022-04-11T16:04:00Z">
        <w:r w:rsidR="00687EE2">
          <w:rPr>
            <w:rFonts w:ascii="Times New Roman" w:eastAsia="Times New Roman" w:hAnsi="Times New Roman" w:cs="Times New Roman"/>
            <w:color w:val="00112B"/>
            <w:sz w:val="24"/>
            <w:szCs w:val="24"/>
          </w:rPr>
          <w:t>maternal</w:t>
        </w:r>
      </w:ins>
      <w:r w:rsidRPr="00925AAC">
        <w:rPr>
          <w:rFonts w:ascii="Times New Roman" w:eastAsia="Times New Roman" w:hAnsi="Times New Roman" w:cs="Times New Roman"/>
          <w:color w:val="00112B"/>
          <w:sz w:val="24"/>
          <w:szCs w:val="24"/>
        </w:rPr>
        <w:t xml:space="preserve"> age and years of schooling groups) by the number of births in each cell relative to the total number of births in the country. This weighting strategy improves the representativeness of our results by giving more </w:t>
      </w:r>
      <w:del w:id="1115" w:author="Miriam Hils" w:date="2022-04-11T15:08:00Z">
        <w:r w:rsidRPr="00925AAC" w:rsidDel="00C46F99">
          <w:rPr>
            <w:rFonts w:ascii="Times New Roman" w:eastAsia="Times New Roman" w:hAnsi="Times New Roman" w:cs="Times New Roman"/>
            <w:color w:val="00112B"/>
            <w:sz w:val="24"/>
            <w:szCs w:val="24"/>
          </w:rPr>
          <w:delText xml:space="preserve">importance </w:delText>
        </w:r>
      </w:del>
      <w:ins w:id="1116" w:author="Miriam Hils" w:date="2022-04-11T15:08:00Z">
        <w:r w:rsidR="00C46F99">
          <w:rPr>
            <w:rFonts w:ascii="Times New Roman" w:eastAsia="Times New Roman" w:hAnsi="Times New Roman" w:cs="Times New Roman"/>
            <w:color w:val="00112B"/>
            <w:sz w:val="24"/>
            <w:szCs w:val="24"/>
          </w:rPr>
          <w:t>weight</w:t>
        </w:r>
        <w:r w:rsidR="00C46F99"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to </w:t>
      </w:r>
      <w:ins w:id="1117" w:author="Miriam Hils" w:date="2022-04-11T15:07:00Z">
        <w:r w:rsidR="00C46F99">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age groups </w:t>
      </w:r>
      <w:del w:id="1118" w:author="Miriam Hils" w:date="2022-04-11T15:07:00Z">
        <w:r w:rsidRPr="00925AAC" w:rsidDel="00C46F99">
          <w:rPr>
            <w:rFonts w:ascii="Times New Roman" w:eastAsia="Times New Roman" w:hAnsi="Times New Roman" w:cs="Times New Roman"/>
            <w:color w:val="00112B"/>
            <w:sz w:val="24"/>
            <w:szCs w:val="24"/>
          </w:rPr>
          <w:delText xml:space="preserve">where </w:delText>
        </w:r>
      </w:del>
      <w:ins w:id="1119" w:author="Miriam Hils" w:date="2022-04-11T15:07:00Z">
        <w:r w:rsidR="00C46F99">
          <w:rPr>
            <w:rFonts w:ascii="Times New Roman" w:eastAsia="Times New Roman" w:hAnsi="Times New Roman" w:cs="Times New Roman"/>
            <w:color w:val="00112B"/>
            <w:sz w:val="24"/>
            <w:szCs w:val="24"/>
          </w:rPr>
          <w:t>in which</w:t>
        </w:r>
        <w:r w:rsidR="00C46F99"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fertility </w:t>
      </w:r>
      <w:del w:id="1120" w:author="Miriam Hils" w:date="2022-04-11T15:07:00Z">
        <w:r w:rsidRPr="00925AAC" w:rsidDel="00C46F99">
          <w:rPr>
            <w:rFonts w:ascii="Times New Roman" w:eastAsia="Times New Roman" w:hAnsi="Times New Roman" w:cs="Times New Roman"/>
            <w:color w:val="00112B"/>
            <w:sz w:val="24"/>
            <w:szCs w:val="24"/>
          </w:rPr>
          <w:delText>concentrates</w:delText>
        </w:r>
      </w:del>
      <w:ins w:id="1121" w:author="Miriam Hils" w:date="2022-04-11T15:07:00Z">
        <w:r w:rsidR="00C46F99">
          <w:rPr>
            <w:rFonts w:ascii="Times New Roman" w:eastAsia="Times New Roman" w:hAnsi="Times New Roman" w:cs="Times New Roman"/>
            <w:color w:val="00112B"/>
            <w:sz w:val="24"/>
            <w:szCs w:val="24"/>
          </w:rPr>
          <w:t>is con</w:t>
        </w:r>
      </w:ins>
      <w:ins w:id="1122" w:author="Miriam Hils" w:date="2022-04-11T15:08:00Z">
        <w:r w:rsidR="00C46F99">
          <w:rPr>
            <w:rFonts w:ascii="Times New Roman" w:eastAsia="Times New Roman" w:hAnsi="Times New Roman" w:cs="Times New Roman"/>
            <w:color w:val="00112B"/>
            <w:sz w:val="24"/>
            <w:szCs w:val="24"/>
          </w:rPr>
          <w:t>centrated</w:t>
        </w:r>
      </w:ins>
      <w:r w:rsidRPr="00925AAC">
        <w:rPr>
          <w:rFonts w:ascii="Times New Roman" w:eastAsia="Times New Roman" w:hAnsi="Times New Roman" w:cs="Times New Roman"/>
          <w:color w:val="00112B"/>
          <w:sz w:val="24"/>
          <w:szCs w:val="24"/>
        </w:rPr>
        <w:t xml:space="preserve">, </w:t>
      </w:r>
      <w:del w:id="1123" w:author="Miriam Hils" w:date="2022-04-11T15:08:00Z">
        <w:r w:rsidRPr="00925AAC" w:rsidDel="00C46F99">
          <w:rPr>
            <w:rFonts w:ascii="Times New Roman" w:eastAsia="Times New Roman" w:hAnsi="Times New Roman" w:cs="Times New Roman"/>
            <w:color w:val="00112B"/>
            <w:sz w:val="24"/>
            <w:szCs w:val="24"/>
          </w:rPr>
          <w:delText xml:space="preserve">bigger </w:delText>
        </w:r>
      </w:del>
      <w:ins w:id="1124" w:author="Miriam Hils" w:date="2022-04-11T15:08:00Z">
        <w:r w:rsidR="00C46F99">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subnational areas </w:t>
      </w:r>
      <w:ins w:id="1125" w:author="Miriam Hils" w:date="2022-04-11T15:08:00Z">
        <w:r w:rsidR="00C46F99">
          <w:rPr>
            <w:rFonts w:ascii="Times New Roman" w:eastAsia="Times New Roman" w:hAnsi="Times New Roman" w:cs="Times New Roman"/>
            <w:color w:val="00112B"/>
            <w:sz w:val="24"/>
            <w:szCs w:val="24"/>
          </w:rPr>
          <w:t xml:space="preserve">with larger </w:t>
        </w:r>
      </w:ins>
      <w:r w:rsidRPr="00925AAC">
        <w:rPr>
          <w:rFonts w:ascii="Times New Roman" w:eastAsia="Times New Roman" w:hAnsi="Times New Roman" w:cs="Times New Roman"/>
          <w:color w:val="00112B"/>
          <w:sz w:val="24"/>
          <w:szCs w:val="24"/>
        </w:rPr>
        <w:t>population</w:t>
      </w:r>
      <w:ins w:id="1126" w:author="Miriam Hils" w:date="2022-04-11T15:09:00Z">
        <w:r w:rsidR="00C46F99">
          <w:rPr>
            <w:rFonts w:ascii="Times New Roman" w:eastAsia="Times New Roman" w:hAnsi="Times New Roman" w:cs="Times New Roman"/>
            <w:color w:val="00112B"/>
            <w:sz w:val="24"/>
            <w:szCs w:val="24"/>
          </w:rPr>
          <w:t>s</w:t>
        </w:r>
      </w:ins>
      <w:del w:id="1127" w:author="Miriam Hils" w:date="2022-04-11T15:08:00Z">
        <w:r w:rsidRPr="00925AAC" w:rsidDel="00C46F99">
          <w:rPr>
            <w:rFonts w:ascii="Times New Roman" w:eastAsia="Times New Roman" w:hAnsi="Times New Roman" w:cs="Times New Roman"/>
            <w:color w:val="00112B"/>
            <w:sz w:val="24"/>
            <w:szCs w:val="24"/>
          </w:rPr>
          <w:delText>-wise</w:delText>
        </w:r>
      </w:del>
      <w:r w:rsidRPr="00925AAC">
        <w:rPr>
          <w:rFonts w:ascii="Times New Roman" w:eastAsia="Times New Roman" w:hAnsi="Times New Roman" w:cs="Times New Roman"/>
          <w:color w:val="00112B"/>
          <w:sz w:val="24"/>
          <w:szCs w:val="24"/>
        </w:rPr>
        <w:t xml:space="preserve">, and </w:t>
      </w:r>
      <w:ins w:id="1128" w:author="Miriam Hils" w:date="2022-04-11T15:09:00Z">
        <w:r w:rsidR="00C46F99">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years of schooling groups that account for </w:t>
      </w:r>
      <w:del w:id="1129" w:author="Miriam Hils" w:date="2022-04-11T15:09:00Z">
        <w:r w:rsidRPr="00925AAC" w:rsidDel="00C46F99">
          <w:rPr>
            <w:rFonts w:ascii="Times New Roman" w:eastAsia="Times New Roman" w:hAnsi="Times New Roman" w:cs="Times New Roman"/>
            <w:color w:val="00112B"/>
            <w:sz w:val="24"/>
            <w:szCs w:val="24"/>
          </w:rPr>
          <w:delText>a large</w:delText>
        </w:r>
      </w:del>
      <w:ins w:id="1130" w:author="Miriam Hils" w:date="2022-04-11T15:09:00Z">
        <w:r w:rsidR="00C46F99">
          <w:rPr>
            <w:rFonts w:ascii="Times New Roman" w:eastAsia="Times New Roman" w:hAnsi="Times New Roman" w:cs="Times New Roman"/>
            <w:color w:val="00112B"/>
            <w:sz w:val="24"/>
            <w:szCs w:val="24"/>
          </w:rPr>
          <w:t>the largest</w:t>
        </w:r>
      </w:ins>
      <w:r w:rsidRPr="00925AAC">
        <w:rPr>
          <w:rFonts w:ascii="Times New Roman" w:eastAsia="Times New Roman" w:hAnsi="Times New Roman" w:cs="Times New Roman"/>
          <w:color w:val="00112B"/>
          <w:sz w:val="24"/>
          <w:szCs w:val="24"/>
        </w:rPr>
        <w:t xml:space="preserve"> share</w:t>
      </w:r>
      <w:ins w:id="1131" w:author="Miriam Hils" w:date="2022-04-11T15:09:00Z">
        <w:r w:rsidR="00C46F99">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of births. </w:t>
      </w:r>
    </w:p>
    <w:p w14:paraId="00000049"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A" w14:textId="5E32611B"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In a multivariate model, we use two versions of the p-scores as a predictor</w:t>
      </w:r>
      <w:ins w:id="1132" w:author="Miriam Hils" w:date="2022-04-11T15:10:00Z">
        <w:r w:rsidR="00C46F99">
          <w:rPr>
            <w:rFonts w:ascii="Times New Roman" w:eastAsia="Times New Roman" w:hAnsi="Times New Roman" w:cs="Times New Roman"/>
            <w:color w:val="00112B"/>
            <w:sz w:val="24"/>
            <w:szCs w:val="24"/>
          </w:rPr>
          <w:t>:</w:t>
        </w:r>
      </w:ins>
      <w:del w:id="1133" w:author="Miriam Hils" w:date="2022-04-11T15:10:00Z">
        <w:r w:rsidRPr="00925AAC" w:rsidDel="00C46F99">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one for the current trimester (current excess mortality</w:t>
      </w:r>
      <w:del w:id="1134" w:author="Miriam Hils" w:date="2022-04-12T16:52:00Z">
        <w:r w:rsidRPr="00925AAC" w:rsidDel="00464F07">
          <w:rPr>
            <w:rFonts w:ascii="Times New Roman" w:eastAsia="Times New Roman" w:hAnsi="Times New Roman" w:cs="Times New Roman"/>
            <w:color w:val="00112B"/>
            <w:sz w:val="24"/>
            <w:szCs w:val="24"/>
          </w:rPr>
          <w:delText xml:space="preserve"> herein</w:delText>
        </w:r>
      </w:del>
      <w:r w:rsidRPr="00925AAC">
        <w:rPr>
          <w:rFonts w:ascii="Times New Roman" w:eastAsia="Times New Roman" w:hAnsi="Times New Roman" w:cs="Times New Roman"/>
          <w:color w:val="00112B"/>
          <w:sz w:val="24"/>
          <w:szCs w:val="24"/>
        </w:rPr>
        <w:t>) and a two-trimester lagged p-score (lagged excess mortality</w:t>
      </w:r>
      <w:del w:id="1135" w:author="Miriam Hils" w:date="2022-04-12T16:52:00Z">
        <w:r w:rsidRPr="00925AAC" w:rsidDel="00464F07">
          <w:rPr>
            <w:rFonts w:ascii="Times New Roman" w:eastAsia="Times New Roman" w:hAnsi="Times New Roman" w:cs="Times New Roman"/>
            <w:color w:val="00112B"/>
            <w:sz w:val="24"/>
            <w:szCs w:val="24"/>
          </w:rPr>
          <w:delText xml:space="preserve"> herein</w:delText>
        </w:r>
      </w:del>
      <w:r w:rsidRPr="00925AAC">
        <w:rPr>
          <w:rFonts w:ascii="Times New Roman" w:eastAsia="Times New Roman" w:hAnsi="Times New Roman" w:cs="Times New Roman"/>
          <w:color w:val="00112B"/>
          <w:sz w:val="24"/>
          <w:szCs w:val="24"/>
        </w:rPr>
        <w:t xml:space="preserve">). </w:t>
      </w:r>
      <w:del w:id="1136" w:author="Miriam Hils" w:date="2022-04-11T15:23:00Z">
        <w:r w:rsidRPr="00925AAC" w:rsidDel="0085123A">
          <w:rPr>
            <w:rFonts w:ascii="Times New Roman" w:eastAsia="Times New Roman" w:hAnsi="Times New Roman" w:cs="Times New Roman"/>
            <w:color w:val="00112B"/>
            <w:sz w:val="24"/>
            <w:szCs w:val="24"/>
          </w:rPr>
          <w:delText xml:space="preserve">The </w:delText>
        </w:r>
      </w:del>
      <w:ins w:id="1137" w:author="Miriam Hils" w:date="2022-04-11T15:23:00Z">
        <w:r w:rsidR="0085123A">
          <w:rPr>
            <w:rFonts w:ascii="Times New Roman" w:eastAsia="Times New Roman" w:hAnsi="Times New Roman" w:cs="Times New Roman"/>
            <w:color w:val="00112B"/>
            <w:sz w:val="24"/>
            <w:szCs w:val="24"/>
          </w:rPr>
          <w:t>We use the</w:t>
        </w:r>
        <w:r w:rsidR="0085123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current excess mortality p-score </w:t>
      </w:r>
      <w:del w:id="1138" w:author="Miriam Hils" w:date="2022-04-11T15:23:00Z">
        <w:r w:rsidRPr="00925AAC" w:rsidDel="0085123A">
          <w:rPr>
            <w:rFonts w:ascii="Times New Roman" w:eastAsia="Times New Roman" w:hAnsi="Times New Roman" w:cs="Times New Roman"/>
            <w:color w:val="00112B"/>
            <w:sz w:val="24"/>
            <w:szCs w:val="24"/>
          </w:rPr>
          <w:delText xml:space="preserve">serves us </w:delText>
        </w:r>
      </w:del>
      <w:r w:rsidRPr="00925AAC">
        <w:rPr>
          <w:rFonts w:ascii="Times New Roman" w:eastAsia="Times New Roman" w:hAnsi="Times New Roman" w:cs="Times New Roman"/>
          <w:color w:val="00112B"/>
          <w:sz w:val="24"/>
          <w:szCs w:val="24"/>
        </w:rPr>
        <w:t xml:space="preserve">as a test for the potential </w:t>
      </w:r>
      <w:del w:id="1139" w:author="Miriam Hils" w:date="2022-04-11T15:24:00Z">
        <w:r w:rsidRPr="00925AAC" w:rsidDel="0085123A">
          <w:rPr>
            <w:rFonts w:ascii="Times New Roman" w:eastAsia="Times New Roman" w:hAnsi="Times New Roman" w:cs="Times New Roman"/>
            <w:color w:val="00112B"/>
            <w:sz w:val="24"/>
            <w:szCs w:val="24"/>
          </w:rPr>
          <w:delText xml:space="preserve">prompt </w:delText>
        </w:r>
      </w:del>
      <w:ins w:id="1140" w:author="Miriam Hils" w:date="2022-04-11T15:24:00Z">
        <w:r w:rsidR="0085123A">
          <w:rPr>
            <w:rFonts w:ascii="Times New Roman" w:eastAsia="Times New Roman" w:hAnsi="Times New Roman" w:cs="Times New Roman"/>
            <w:color w:val="00112B"/>
            <w:sz w:val="24"/>
            <w:szCs w:val="24"/>
          </w:rPr>
          <w:t>short-term</w:t>
        </w:r>
        <w:r w:rsidR="0085123A" w:rsidRPr="00925AAC">
          <w:rPr>
            <w:rFonts w:ascii="Times New Roman" w:eastAsia="Times New Roman" w:hAnsi="Times New Roman" w:cs="Times New Roman"/>
            <w:color w:val="00112B"/>
            <w:sz w:val="24"/>
            <w:szCs w:val="24"/>
          </w:rPr>
          <w:t xml:space="preserve"> </w:t>
        </w:r>
      </w:ins>
      <w:del w:id="1141" w:author="Miriam Hils" w:date="2022-04-11T15:24:00Z">
        <w:r w:rsidRPr="00925AAC" w:rsidDel="0085123A">
          <w:rPr>
            <w:rFonts w:ascii="Times New Roman" w:eastAsia="Times New Roman" w:hAnsi="Times New Roman" w:cs="Times New Roman"/>
            <w:color w:val="00112B"/>
            <w:sz w:val="24"/>
            <w:szCs w:val="24"/>
          </w:rPr>
          <w:delText xml:space="preserve">influence </w:delText>
        </w:r>
      </w:del>
      <w:ins w:id="1142" w:author="Miriam Hils" w:date="2022-04-11T15:24:00Z">
        <w:r w:rsidR="0085123A">
          <w:rPr>
            <w:rFonts w:ascii="Times New Roman" w:eastAsia="Times New Roman" w:hAnsi="Times New Roman" w:cs="Times New Roman"/>
            <w:color w:val="00112B"/>
            <w:sz w:val="24"/>
            <w:szCs w:val="24"/>
          </w:rPr>
          <w:t>effects</w:t>
        </w:r>
        <w:r w:rsidR="0085123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of the pandemic on fertility (e.g., due to the worsening of reproductive</w:t>
      </w:r>
      <w:ins w:id="1143" w:author="Miriam Hils" w:date="2022-04-11T15:24:00Z">
        <w:r w:rsidR="0085123A">
          <w:rPr>
            <w:rFonts w:ascii="Times New Roman" w:eastAsia="Times New Roman" w:hAnsi="Times New Roman" w:cs="Times New Roman"/>
            <w:color w:val="00112B"/>
            <w:sz w:val="24"/>
            <w:szCs w:val="24"/>
          </w:rPr>
          <w:t xml:space="preserve"> </w:t>
        </w:r>
      </w:ins>
      <w:del w:id="1144" w:author="Miriam Hils" w:date="2022-04-11T15:24:00Z">
        <w:r w:rsidRPr="00925AAC" w:rsidDel="0085123A">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health</w:t>
      </w:r>
      <w:ins w:id="1145" w:author="Miriam Hils" w:date="2022-04-11T15:24:00Z">
        <w:r w:rsidR="0085123A">
          <w:rPr>
            <w:rFonts w:ascii="Times New Roman" w:eastAsia="Times New Roman" w:hAnsi="Times New Roman" w:cs="Times New Roman"/>
            <w:color w:val="00112B"/>
            <w:sz w:val="24"/>
            <w:szCs w:val="24"/>
          </w:rPr>
          <w:t>-</w:t>
        </w:r>
      </w:ins>
      <w:del w:id="1146" w:author="Miriam Hils" w:date="2022-04-11T15:24:00Z">
        <w:r w:rsidRPr="00925AAC" w:rsidDel="0085123A">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 xml:space="preserve">related services, </w:t>
      </w:r>
      <w:del w:id="1147" w:author="Miriam Hils" w:date="2022-04-11T15:24:00Z">
        <w:r w:rsidRPr="00925AAC" w:rsidDel="0085123A">
          <w:rPr>
            <w:rFonts w:ascii="Times New Roman" w:eastAsia="Times New Roman" w:hAnsi="Times New Roman" w:cs="Times New Roman"/>
            <w:color w:val="00112B"/>
            <w:sz w:val="24"/>
            <w:szCs w:val="24"/>
          </w:rPr>
          <w:delText>increasing or decreasing</w:delText>
        </w:r>
      </w:del>
      <w:ins w:id="1148" w:author="Miriam Hils" w:date="2022-04-12T16:54:00Z">
        <w:r w:rsidR="00464F07">
          <w:rPr>
            <w:rFonts w:ascii="Times New Roman" w:eastAsia="Times New Roman" w:hAnsi="Times New Roman" w:cs="Times New Roman"/>
            <w:color w:val="00112B"/>
            <w:sz w:val="24"/>
            <w:szCs w:val="24"/>
          </w:rPr>
          <w:t xml:space="preserve">and </w:t>
        </w:r>
      </w:ins>
      <w:ins w:id="1149" w:author="Miriam Hils" w:date="2022-04-11T15:24:00Z">
        <w:r w:rsidR="0085123A">
          <w:rPr>
            <w:rFonts w:ascii="Times New Roman" w:eastAsia="Times New Roman" w:hAnsi="Times New Roman" w:cs="Times New Roman"/>
            <w:color w:val="00112B"/>
            <w:sz w:val="24"/>
            <w:szCs w:val="24"/>
          </w:rPr>
          <w:t>increases or decreases in</w:t>
        </w:r>
      </w:ins>
      <w:r w:rsidRPr="00925AAC">
        <w:rPr>
          <w:rFonts w:ascii="Times New Roman" w:eastAsia="Times New Roman" w:hAnsi="Times New Roman" w:cs="Times New Roman"/>
          <w:color w:val="00112B"/>
          <w:sz w:val="24"/>
          <w:szCs w:val="24"/>
        </w:rPr>
        <w:t xml:space="preserve"> the number of pregnancy interruptions or fetal deaths). </w:t>
      </w:r>
      <w:del w:id="1150" w:author="Miriam Hils" w:date="2022-04-12T16:56:00Z">
        <w:r w:rsidRPr="00925AAC" w:rsidDel="00BA64BB">
          <w:rPr>
            <w:rFonts w:ascii="Times New Roman" w:eastAsia="Times New Roman" w:hAnsi="Times New Roman" w:cs="Times New Roman"/>
            <w:color w:val="00112B"/>
            <w:sz w:val="24"/>
            <w:szCs w:val="24"/>
          </w:rPr>
          <w:delText xml:space="preserve">Instead, </w:delText>
        </w:r>
      </w:del>
      <w:ins w:id="1151" w:author="Miriam Hils" w:date="2022-04-12T16:56:00Z">
        <w:r w:rsidR="00BA64BB">
          <w:rPr>
            <w:rFonts w:ascii="Times New Roman" w:eastAsia="Times New Roman" w:hAnsi="Times New Roman" w:cs="Times New Roman"/>
            <w:color w:val="00112B"/>
            <w:sz w:val="24"/>
            <w:szCs w:val="24"/>
          </w:rPr>
          <w:t>We</w:t>
        </w:r>
      </w:ins>
      <w:ins w:id="1152" w:author="Miriam Hils" w:date="2022-04-11T15:26:00Z">
        <w:r w:rsidR="00046841" w:rsidRPr="00925AAC">
          <w:rPr>
            <w:rFonts w:ascii="Times New Roman" w:eastAsia="Times New Roman" w:hAnsi="Times New Roman" w:cs="Times New Roman"/>
            <w:color w:val="00112B"/>
            <w:sz w:val="24"/>
            <w:szCs w:val="24"/>
          </w:rPr>
          <w:t xml:space="preserve"> account for the nine months of pregnancy </w:t>
        </w:r>
      </w:ins>
      <w:del w:id="1153" w:author="Miriam Hils" w:date="2022-04-11T15:26:00Z">
        <w:r w:rsidRPr="00925AAC" w:rsidDel="00046841">
          <w:rPr>
            <w:rFonts w:ascii="Times New Roman" w:eastAsia="Times New Roman" w:hAnsi="Times New Roman" w:cs="Times New Roman"/>
            <w:color w:val="00112B"/>
            <w:sz w:val="24"/>
            <w:szCs w:val="24"/>
          </w:rPr>
          <w:delText xml:space="preserve">with </w:delText>
        </w:r>
      </w:del>
      <w:ins w:id="1154" w:author="Miriam Hils" w:date="2022-04-11T15:26:00Z">
        <w:r w:rsidR="00046841">
          <w:rPr>
            <w:rFonts w:ascii="Times New Roman" w:eastAsia="Times New Roman" w:hAnsi="Times New Roman" w:cs="Times New Roman"/>
            <w:color w:val="00112B"/>
            <w:sz w:val="24"/>
            <w:szCs w:val="24"/>
          </w:rPr>
          <w:t>using</w:t>
        </w:r>
        <w:r w:rsidR="0004684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the lagged excess mortality p-score, </w:t>
      </w:r>
      <w:del w:id="1155" w:author="Miriam Hils" w:date="2022-04-11T15:25:00Z">
        <w:r w:rsidRPr="00925AAC" w:rsidDel="00046841">
          <w:rPr>
            <w:rFonts w:ascii="Times New Roman" w:eastAsia="Times New Roman" w:hAnsi="Times New Roman" w:cs="Times New Roman"/>
            <w:color w:val="00112B"/>
            <w:sz w:val="24"/>
            <w:szCs w:val="24"/>
          </w:rPr>
          <w:delText>we account for the nine months of pregnancy</w:delText>
        </w:r>
      </w:del>
      <w:del w:id="1156" w:author="Miriam Hils" w:date="2022-04-12T16:54:00Z">
        <w:r w:rsidRPr="00925AAC" w:rsidDel="00BA64BB">
          <w:rPr>
            <w:rFonts w:ascii="Times New Roman" w:eastAsia="Times New Roman" w:hAnsi="Times New Roman" w:cs="Times New Roman"/>
            <w:color w:val="00112B"/>
            <w:sz w:val="24"/>
            <w:szCs w:val="24"/>
          </w:rPr>
          <w:delText xml:space="preserve">, </w:delText>
        </w:r>
      </w:del>
      <w:del w:id="1157" w:author="Miriam Hils" w:date="2022-04-11T15:26:00Z">
        <w:r w:rsidRPr="00925AAC" w:rsidDel="00046841">
          <w:rPr>
            <w:rFonts w:ascii="Times New Roman" w:eastAsia="Times New Roman" w:hAnsi="Times New Roman" w:cs="Times New Roman"/>
            <w:color w:val="00112B"/>
            <w:sz w:val="24"/>
            <w:szCs w:val="24"/>
          </w:rPr>
          <w:delText>and therefore</w:delText>
        </w:r>
      </w:del>
      <w:ins w:id="1158" w:author="Miriam Hils" w:date="2022-04-11T15:26:00Z">
        <w:r w:rsidR="00046841">
          <w:rPr>
            <w:rFonts w:ascii="Times New Roman" w:eastAsia="Times New Roman" w:hAnsi="Times New Roman" w:cs="Times New Roman"/>
            <w:color w:val="00112B"/>
            <w:sz w:val="24"/>
            <w:szCs w:val="24"/>
          </w:rPr>
          <w:t>which enables us to</w:t>
        </w:r>
      </w:ins>
      <w:r w:rsidRPr="00925AAC">
        <w:rPr>
          <w:rFonts w:ascii="Times New Roman" w:eastAsia="Times New Roman" w:hAnsi="Times New Roman" w:cs="Times New Roman"/>
          <w:color w:val="00112B"/>
          <w:sz w:val="24"/>
          <w:szCs w:val="24"/>
        </w:rPr>
        <w:t xml:space="preserve"> test the potential </w:t>
      </w:r>
      <w:del w:id="1159" w:author="Miriam Hils" w:date="2022-04-11T15:26:00Z">
        <w:r w:rsidRPr="00925AAC" w:rsidDel="00046841">
          <w:rPr>
            <w:rFonts w:ascii="Times New Roman" w:eastAsia="Times New Roman" w:hAnsi="Times New Roman" w:cs="Times New Roman"/>
            <w:color w:val="00112B"/>
            <w:sz w:val="24"/>
            <w:szCs w:val="24"/>
          </w:rPr>
          <w:delText xml:space="preserve">influence </w:delText>
        </w:r>
      </w:del>
      <w:ins w:id="1160" w:author="Miriam Hils" w:date="2022-04-11T15:26:00Z">
        <w:r w:rsidR="00046841">
          <w:rPr>
            <w:rFonts w:ascii="Times New Roman" w:eastAsia="Times New Roman" w:hAnsi="Times New Roman" w:cs="Times New Roman"/>
            <w:color w:val="00112B"/>
            <w:sz w:val="24"/>
            <w:szCs w:val="24"/>
          </w:rPr>
          <w:t>effects</w:t>
        </w:r>
        <w:r w:rsidR="0004684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of the pandemic on fertility decisions (e.g., as couples </w:t>
      </w:r>
      <w:ins w:id="1161" w:author="Miriam Hils" w:date="2022-04-12T16:57:00Z">
        <w:r w:rsidR="00BA64BB">
          <w:rPr>
            <w:rFonts w:ascii="Times New Roman" w:eastAsia="Times New Roman" w:hAnsi="Times New Roman" w:cs="Times New Roman"/>
            <w:color w:val="00112B"/>
            <w:sz w:val="24"/>
            <w:szCs w:val="24"/>
          </w:rPr>
          <w:t xml:space="preserve">may have </w:t>
        </w:r>
      </w:ins>
      <w:r w:rsidRPr="00925AAC">
        <w:rPr>
          <w:rFonts w:ascii="Times New Roman" w:eastAsia="Times New Roman" w:hAnsi="Times New Roman" w:cs="Times New Roman"/>
          <w:color w:val="00112B"/>
          <w:sz w:val="24"/>
          <w:szCs w:val="24"/>
        </w:rPr>
        <w:t>postpone</w:t>
      </w:r>
      <w:ins w:id="1162" w:author="Miriam Hils" w:date="2022-04-12T16:57:00Z">
        <w:r w:rsidR="00BA64BB">
          <w:rPr>
            <w:rFonts w:ascii="Times New Roman" w:eastAsia="Times New Roman" w:hAnsi="Times New Roman" w:cs="Times New Roman"/>
            <w:color w:val="00112B"/>
            <w:sz w:val="24"/>
            <w:szCs w:val="24"/>
          </w:rPr>
          <w:t>d</w:t>
        </w:r>
      </w:ins>
      <w:r w:rsidRPr="00925AAC">
        <w:rPr>
          <w:rFonts w:ascii="Times New Roman" w:eastAsia="Times New Roman" w:hAnsi="Times New Roman" w:cs="Times New Roman"/>
          <w:color w:val="00112B"/>
          <w:sz w:val="24"/>
          <w:szCs w:val="24"/>
        </w:rPr>
        <w:t xml:space="preserve"> or abandon</w:t>
      </w:r>
      <w:ins w:id="1163" w:author="Miriam Hils" w:date="2022-04-12T16:57:00Z">
        <w:r w:rsidR="00BA64BB">
          <w:rPr>
            <w:rFonts w:ascii="Times New Roman" w:eastAsia="Times New Roman" w:hAnsi="Times New Roman" w:cs="Times New Roman"/>
            <w:color w:val="00112B"/>
            <w:sz w:val="24"/>
            <w:szCs w:val="24"/>
          </w:rPr>
          <w:t>ed their</w:t>
        </w:r>
      </w:ins>
      <w:r w:rsidRPr="00925AAC">
        <w:rPr>
          <w:rFonts w:ascii="Times New Roman" w:eastAsia="Times New Roman" w:hAnsi="Times New Roman" w:cs="Times New Roman"/>
          <w:color w:val="00112B"/>
          <w:sz w:val="24"/>
          <w:szCs w:val="24"/>
        </w:rPr>
        <w:t xml:space="preserve"> fertility plans) and opportunities for conception (</w:t>
      </w:r>
      <w:ins w:id="1164" w:author="Miriam Hils" w:date="2022-04-12T16:57:00Z">
        <w:r w:rsidR="00BA64BB">
          <w:rPr>
            <w:rFonts w:ascii="Times New Roman" w:eastAsia="Times New Roman" w:hAnsi="Times New Roman" w:cs="Times New Roman"/>
            <w:color w:val="00112B"/>
            <w:sz w:val="24"/>
            <w:szCs w:val="24"/>
          </w:rPr>
          <w:t xml:space="preserve">e.g. </w:t>
        </w:r>
      </w:ins>
      <w:r w:rsidRPr="00925AAC">
        <w:rPr>
          <w:rFonts w:ascii="Times New Roman" w:eastAsia="Times New Roman" w:hAnsi="Times New Roman" w:cs="Times New Roman"/>
          <w:color w:val="00112B"/>
          <w:sz w:val="24"/>
          <w:szCs w:val="24"/>
        </w:rPr>
        <w:t>as non-cohabita</w:t>
      </w:r>
      <w:ins w:id="1165" w:author="Miriam Hils" w:date="2022-04-11T15:41:00Z">
        <w:r w:rsidR="00477C21">
          <w:rPr>
            <w:rFonts w:ascii="Times New Roman" w:eastAsia="Times New Roman" w:hAnsi="Times New Roman" w:cs="Times New Roman"/>
            <w:color w:val="00112B"/>
            <w:sz w:val="24"/>
            <w:szCs w:val="24"/>
          </w:rPr>
          <w:t>ting</w:t>
        </w:r>
      </w:ins>
      <w:del w:id="1166" w:author="Miriam Hils" w:date="2022-04-11T15:41:00Z">
        <w:r w:rsidRPr="00925AAC" w:rsidDel="00477C21">
          <w:rPr>
            <w:rFonts w:ascii="Times New Roman" w:eastAsia="Times New Roman" w:hAnsi="Times New Roman" w:cs="Times New Roman"/>
            <w:color w:val="00112B"/>
            <w:sz w:val="24"/>
            <w:szCs w:val="24"/>
          </w:rPr>
          <w:delText>nt</w:delText>
        </w:r>
      </w:del>
      <w:r w:rsidRPr="00925AAC">
        <w:rPr>
          <w:rFonts w:ascii="Times New Roman" w:eastAsia="Times New Roman" w:hAnsi="Times New Roman" w:cs="Times New Roman"/>
          <w:color w:val="00112B"/>
          <w:sz w:val="24"/>
          <w:szCs w:val="24"/>
        </w:rPr>
        <w:t xml:space="preserve"> couples may have reduced </w:t>
      </w:r>
      <w:ins w:id="1167" w:author="Miriam Hils" w:date="2022-04-11T15:41:00Z">
        <w:r w:rsidR="00477C21">
          <w:rPr>
            <w:rFonts w:ascii="Times New Roman" w:eastAsia="Times New Roman" w:hAnsi="Times New Roman" w:cs="Times New Roman"/>
            <w:color w:val="00112B"/>
            <w:sz w:val="24"/>
            <w:szCs w:val="24"/>
          </w:rPr>
          <w:t xml:space="preserve">their </w:t>
        </w:r>
      </w:ins>
      <w:r w:rsidRPr="00925AAC">
        <w:rPr>
          <w:rFonts w:ascii="Times New Roman" w:eastAsia="Times New Roman" w:hAnsi="Times New Roman" w:cs="Times New Roman"/>
          <w:color w:val="00112B"/>
          <w:sz w:val="24"/>
          <w:szCs w:val="24"/>
        </w:rPr>
        <w:t xml:space="preserve">encounters due to lockdown measures). Because deaths (including excess deaths) are the result of individual processes of varying duration (e.g., long-lasting chronic diseases, </w:t>
      </w:r>
      <w:ins w:id="1168" w:author="Miriam Hils" w:date="2022-04-11T15:41:00Z">
        <w:r w:rsidR="00477C21">
          <w:rPr>
            <w:rFonts w:ascii="Times New Roman" w:eastAsia="Times New Roman" w:hAnsi="Times New Roman" w:cs="Times New Roman"/>
            <w:color w:val="00112B"/>
            <w:sz w:val="24"/>
            <w:szCs w:val="24"/>
          </w:rPr>
          <w:t xml:space="preserve">failed </w:t>
        </w:r>
      </w:ins>
      <w:r w:rsidRPr="00925AAC">
        <w:rPr>
          <w:rFonts w:ascii="Times New Roman" w:eastAsia="Times New Roman" w:hAnsi="Times New Roman" w:cs="Times New Roman"/>
          <w:color w:val="00112B"/>
          <w:sz w:val="24"/>
          <w:szCs w:val="24"/>
        </w:rPr>
        <w:t>medical procedure</w:t>
      </w:r>
      <w:ins w:id="1169" w:author="Miriam Hils" w:date="2022-04-11T15:41:00Z">
        <w:r w:rsidR="00477C21">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or treatment</w:t>
      </w:r>
      <w:ins w:id="1170" w:author="Miriam Hils" w:date="2022-04-11T15:41:00Z">
        <w:r w:rsidR="00477C21">
          <w:rPr>
            <w:rFonts w:ascii="Times New Roman" w:eastAsia="Times New Roman" w:hAnsi="Times New Roman" w:cs="Times New Roman"/>
            <w:color w:val="00112B"/>
            <w:sz w:val="24"/>
            <w:szCs w:val="24"/>
          </w:rPr>
          <w:t>s</w:t>
        </w:r>
      </w:ins>
      <w:del w:id="1171" w:author="Miriam Hils" w:date="2022-04-11T15:41:00Z">
        <w:r w:rsidRPr="00925AAC" w:rsidDel="00477C21">
          <w:rPr>
            <w:rFonts w:ascii="Times New Roman" w:eastAsia="Times New Roman" w:hAnsi="Times New Roman" w:cs="Times New Roman"/>
            <w:color w:val="00112B"/>
            <w:sz w:val="24"/>
            <w:szCs w:val="24"/>
          </w:rPr>
          <w:delText xml:space="preserve"> failures</w:delText>
        </w:r>
      </w:del>
      <w:r w:rsidRPr="00925AAC">
        <w:rPr>
          <w:rFonts w:ascii="Times New Roman" w:eastAsia="Times New Roman" w:hAnsi="Times New Roman" w:cs="Times New Roman"/>
          <w:color w:val="00112B"/>
          <w:sz w:val="24"/>
          <w:szCs w:val="24"/>
        </w:rPr>
        <w:t xml:space="preserve">, accidents), </w:t>
      </w:r>
      <w:ins w:id="1172" w:author="Miriam Hils" w:date="2022-04-11T15:42:00Z">
        <w:r w:rsidR="00477C21">
          <w:rPr>
            <w:rFonts w:ascii="Times New Roman" w:eastAsia="Times New Roman" w:hAnsi="Times New Roman" w:cs="Times New Roman"/>
            <w:color w:val="00112B"/>
            <w:sz w:val="24"/>
            <w:szCs w:val="24"/>
          </w:rPr>
          <w:t xml:space="preserve">there are lags in the </w:t>
        </w:r>
      </w:ins>
      <w:r w:rsidRPr="00925AAC">
        <w:rPr>
          <w:rFonts w:ascii="Times New Roman" w:eastAsia="Times New Roman" w:hAnsi="Times New Roman" w:cs="Times New Roman"/>
          <w:color w:val="00112B"/>
          <w:sz w:val="24"/>
          <w:szCs w:val="24"/>
        </w:rPr>
        <w:t>excess mortality measures for a given period</w:t>
      </w:r>
      <w:del w:id="1173" w:author="Miriam Hils" w:date="2022-04-11T15:42:00Z">
        <w:r w:rsidRPr="00925AAC" w:rsidDel="00477C21">
          <w:rPr>
            <w:rFonts w:ascii="Times New Roman" w:eastAsia="Times New Roman" w:hAnsi="Times New Roman" w:cs="Times New Roman"/>
            <w:color w:val="00112B"/>
            <w:sz w:val="24"/>
            <w:szCs w:val="24"/>
          </w:rPr>
          <w:delText xml:space="preserve"> carry a lag</w:delText>
        </w:r>
      </w:del>
      <w:r w:rsidRPr="00925AAC">
        <w:rPr>
          <w:rFonts w:ascii="Times New Roman" w:eastAsia="Times New Roman" w:hAnsi="Times New Roman" w:cs="Times New Roman"/>
          <w:color w:val="00112B"/>
          <w:sz w:val="24"/>
          <w:szCs w:val="24"/>
        </w:rPr>
        <w:t xml:space="preserve">. In the context of a health crisis, excess mortality in a given month or trimester may reflect the worsening of health services over the preceding months. Therefore, our two measures of excess mortality (current and nine-month lagged) offer a parsimonious overview of how the </w:t>
      </w:r>
      <w:ins w:id="1174" w:author="Miriam Hils" w:date="2022-04-11T15:50:00Z">
        <w:r w:rsidR="00477C21" w:rsidRPr="00925AAC">
          <w:rPr>
            <w:rFonts w:ascii="Times New Roman" w:eastAsia="Times New Roman" w:hAnsi="Times New Roman" w:cs="Times New Roman"/>
            <w:color w:val="00112B"/>
            <w:sz w:val="24"/>
            <w:szCs w:val="24"/>
          </w:rPr>
          <w:t xml:space="preserve">unfolding </w:t>
        </w:r>
      </w:ins>
      <w:r w:rsidRPr="00925AAC">
        <w:rPr>
          <w:rFonts w:ascii="Times New Roman" w:eastAsia="Times New Roman" w:hAnsi="Times New Roman" w:cs="Times New Roman"/>
          <w:color w:val="00112B"/>
          <w:sz w:val="24"/>
          <w:szCs w:val="24"/>
        </w:rPr>
        <w:t xml:space="preserve">crisis </w:t>
      </w:r>
      <w:del w:id="1175" w:author="Miriam Hils" w:date="2022-04-11T15:50:00Z">
        <w:r w:rsidRPr="00925AAC" w:rsidDel="00477C21">
          <w:rPr>
            <w:rFonts w:ascii="Times New Roman" w:eastAsia="Times New Roman" w:hAnsi="Times New Roman" w:cs="Times New Roman"/>
            <w:color w:val="00112B"/>
            <w:sz w:val="24"/>
            <w:szCs w:val="24"/>
          </w:rPr>
          <w:delText xml:space="preserve">unfolding </w:delText>
        </w:r>
      </w:del>
      <w:r w:rsidRPr="00925AAC">
        <w:rPr>
          <w:rFonts w:ascii="Times New Roman" w:eastAsia="Times New Roman" w:hAnsi="Times New Roman" w:cs="Times New Roman"/>
          <w:color w:val="00112B"/>
          <w:sz w:val="24"/>
          <w:szCs w:val="24"/>
        </w:rPr>
        <w:t xml:space="preserve">may </w:t>
      </w:r>
      <w:ins w:id="1176" w:author="Miriam Hils" w:date="2022-04-11T15:51:00Z">
        <w:r w:rsidR="00353732">
          <w:rPr>
            <w:rFonts w:ascii="Times New Roman" w:eastAsia="Times New Roman" w:hAnsi="Times New Roman" w:cs="Times New Roman"/>
            <w:color w:val="00112B"/>
            <w:sz w:val="24"/>
            <w:szCs w:val="24"/>
          </w:rPr>
          <w:t xml:space="preserve">be </w:t>
        </w:r>
      </w:ins>
      <w:r w:rsidRPr="00925AAC">
        <w:rPr>
          <w:rFonts w:ascii="Times New Roman" w:eastAsia="Times New Roman" w:hAnsi="Times New Roman" w:cs="Times New Roman"/>
          <w:color w:val="00112B"/>
          <w:sz w:val="24"/>
          <w:szCs w:val="24"/>
        </w:rPr>
        <w:t>relate</w:t>
      </w:r>
      <w:ins w:id="1177" w:author="Miriam Hils" w:date="2022-04-11T15:51:00Z">
        <w:r w:rsidR="00353732">
          <w:rPr>
            <w:rFonts w:ascii="Times New Roman" w:eastAsia="Times New Roman" w:hAnsi="Times New Roman" w:cs="Times New Roman"/>
            <w:color w:val="00112B"/>
            <w:sz w:val="24"/>
            <w:szCs w:val="24"/>
          </w:rPr>
          <w:t>d</w:t>
        </w:r>
      </w:ins>
      <w:r w:rsidRPr="00925AAC">
        <w:rPr>
          <w:rFonts w:ascii="Times New Roman" w:eastAsia="Times New Roman" w:hAnsi="Times New Roman" w:cs="Times New Roman"/>
          <w:color w:val="00112B"/>
          <w:sz w:val="24"/>
          <w:szCs w:val="24"/>
        </w:rPr>
        <w:t xml:space="preserve"> differently </w:t>
      </w:r>
      <w:del w:id="1178" w:author="Miriam Hils" w:date="2022-04-11T15:51:00Z">
        <w:r w:rsidRPr="00925AAC" w:rsidDel="00353732">
          <w:rPr>
            <w:rFonts w:ascii="Times New Roman" w:eastAsia="Times New Roman" w:hAnsi="Times New Roman" w:cs="Times New Roman"/>
            <w:color w:val="00112B"/>
            <w:sz w:val="24"/>
            <w:szCs w:val="24"/>
          </w:rPr>
          <w:delText xml:space="preserve">with </w:delText>
        </w:r>
      </w:del>
      <w:ins w:id="1179" w:author="Miriam Hils" w:date="2022-04-11T15:51:00Z">
        <w:r w:rsidR="00353732">
          <w:rPr>
            <w:rFonts w:ascii="Times New Roman" w:eastAsia="Times New Roman" w:hAnsi="Times New Roman" w:cs="Times New Roman"/>
            <w:color w:val="00112B"/>
            <w:sz w:val="24"/>
            <w:szCs w:val="24"/>
          </w:rPr>
          <w:t>to</w:t>
        </w:r>
        <w:r w:rsidR="0035373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ongoing pregnancies</w:t>
      </w:r>
      <w:del w:id="1180" w:author="Miriam Hils" w:date="2022-04-11T15:51:00Z">
        <w:r w:rsidRPr="00925AAC" w:rsidDel="00353732">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and </w:t>
      </w:r>
      <w:ins w:id="1181" w:author="Miriam Hils" w:date="2022-04-11T15:51:00Z">
        <w:r w:rsidR="00353732">
          <w:rPr>
            <w:rFonts w:ascii="Times New Roman" w:eastAsia="Times New Roman" w:hAnsi="Times New Roman" w:cs="Times New Roman"/>
            <w:color w:val="00112B"/>
            <w:sz w:val="24"/>
            <w:szCs w:val="24"/>
          </w:rPr>
          <w:t xml:space="preserve">to </w:t>
        </w:r>
      </w:ins>
      <w:r w:rsidRPr="00925AAC">
        <w:rPr>
          <w:rFonts w:ascii="Times New Roman" w:eastAsia="Times New Roman" w:hAnsi="Times New Roman" w:cs="Times New Roman"/>
          <w:color w:val="00112B"/>
          <w:sz w:val="24"/>
          <w:szCs w:val="24"/>
        </w:rPr>
        <w:t xml:space="preserve">conceptions that may </w:t>
      </w:r>
      <w:ins w:id="1182" w:author="Miriam Hils" w:date="2022-04-12T16:59:00Z">
        <w:r w:rsidR="00963730">
          <w:rPr>
            <w:rFonts w:ascii="Times New Roman" w:eastAsia="Times New Roman" w:hAnsi="Times New Roman" w:cs="Times New Roman"/>
            <w:color w:val="00112B"/>
            <w:sz w:val="24"/>
            <w:szCs w:val="24"/>
          </w:rPr>
          <w:t xml:space="preserve">have </w:t>
        </w:r>
      </w:ins>
      <w:r w:rsidRPr="00925AAC">
        <w:rPr>
          <w:rFonts w:ascii="Times New Roman" w:eastAsia="Times New Roman" w:hAnsi="Times New Roman" w:cs="Times New Roman"/>
          <w:color w:val="00112B"/>
          <w:sz w:val="24"/>
          <w:szCs w:val="24"/>
        </w:rPr>
        <w:t>occur</w:t>
      </w:r>
      <w:ins w:id="1183" w:author="Miriam Hils" w:date="2022-04-12T16:59:00Z">
        <w:r w:rsidR="00963730">
          <w:rPr>
            <w:rFonts w:ascii="Times New Roman" w:eastAsia="Times New Roman" w:hAnsi="Times New Roman" w:cs="Times New Roman"/>
            <w:color w:val="00112B"/>
            <w:sz w:val="24"/>
            <w:szCs w:val="24"/>
          </w:rPr>
          <w:t>red</w:t>
        </w:r>
      </w:ins>
      <w:r w:rsidRPr="00925AAC">
        <w:rPr>
          <w:rFonts w:ascii="Times New Roman" w:eastAsia="Times New Roman" w:hAnsi="Times New Roman" w:cs="Times New Roman"/>
          <w:color w:val="00112B"/>
          <w:sz w:val="24"/>
          <w:szCs w:val="24"/>
        </w:rPr>
        <w:t xml:space="preserve"> (planned or unplanned) right after the consequences of the Covid-19 pandemic began to spread. </w:t>
      </w:r>
      <w:ins w:id="1184" w:author="Miriam Hils" w:date="2022-04-11T15:59:00Z">
        <w:r w:rsidR="00353732">
          <w:rPr>
            <w:rFonts w:ascii="Times New Roman" w:eastAsia="Times New Roman" w:hAnsi="Times New Roman" w:cs="Times New Roman"/>
            <w:color w:val="00112B"/>
            <w:sz w:val="24"/>
            <w:szCs w:val="24"/>
          </w:rPr>
          <w:t>While t</w:t>
        </w:r>
      </w:ins>
      <w:del w:id="1185" w:author="Miriam Hils" w:date="2022-04-11T15:59:00Z">
        <w:r w:rsidRPr="00925AAC" w:rsidDel="00353732">
          <w:rPr>
            <w:rFonts w:ascii="Times New Roman" w:eastAsia="Times New Roman" w:hAnsi="Times New Roman" w:cs="Times New Roman"/>
            <w:color w:val="00112B"/>
            <w:sz w:val="24"/>
            <w:szCs w:val="24"/>
          </w:rPr>
          <w:delText>T</w:delText>
        </w:r>
      </w:del>
      <w:r w:rsidRPr="00925AAC">
        <w:rPr>
          <w:rFonts w:ascii="Times New Roman" w:eastAsia="Times New Roman" w:hAnsi="Times New Roman" w:cs="Times New Roman"/>
          <w:color w:val="00112B"/>
          <w:sz w:val="24"/>
          <w:szCs w:val="24"/>
        </w:rPr>
        <w:t xml:space="preserve">hese are not perfect measures, </w:t>
      </w:r>
      <w:del w:id="1186" w:author="Miriam Hils" w:date="2022-04-11T15:59:00Z">
        <w:r w:rsidRPr="00925AAC" w:rsidDel="00353732">
          <w:rPr>
            <w:rFonts w:ascii="Times New Roman" w:eastAsia="Times New Roman" w:hAnsi="Times New Roman" w:cs="Times New Roman"/>
            <w:color w:val="00112B"/>
            <w:sz w:val="24"/>
            <w:szCs w:val="24"/>
          </w:rPr>
          <w:delText>however, their</w:delText>
        </w:r>
      </w:del>
      <w:ins w:id="1187" w:author="Miriam Hils" w:date="2022-04-11T15:59:00Z">
        <w:r w:rsidR="00353732">
          <w:rPr>
            <w:rFonts w:ascii="Times New Roman" w:eastAsia="Times New Roman" w:hAnsi="Times New Roman" w:cs="Times New Roman"/>
            <w:color w:val="00112B"/>
            <w:sz w:val="24"/>
            <w:szCs w:val="24"/>
          </w:rPr>
          <w:t>the</w:t>
        </w:r>
      </w:ins>
      <w:r w:rsidRPr="00925AAC">
        <w:rPr>
          <w:rFonts w:ascii="Times New Roman" w:eastAsia="Times New Roman" w:hAnsi="Times New Roman" w:cs="Times New Roman"/>
          <w:color w:val="00112B"/>
          <w:sz w:val="24"/>
          <w:szCs w:val="24"/>
        </w:rPr>
        <w:t xml:space="preserve"> differences in</w:t>
      </w:r>
      <w:ins w:id="1188" w:author="Miriam Hils" w:date="2022-04-11T15:59:00Z">
        <w:r w:rsidR="00353732">
          <w:rPr>
            <w:rFonts w:ascii="Times New Roman" w:eastAsia="Times New Roman" w:hAnsi="Times New Roman" w:cs="Times New Roman"/>
            <w:color w:val="00112B"/>
            <w:sz w:val="24"/>
            <w:szCs w:val="24"/>
          </w:rPr>
          <w:t xml:space="preserve"> their</w:t>
        </w:r>
      </w:ins>
      <w:r w:rsidRPr="00925AAC">
        <w:rPr>
          <w:rFonts w:ascii="Times New Roman" w:eastAsia="Times New Roman" w:hAnsi="Times New Roman" w:cs="Times New Roman"/>
          <w:color w:val="00112B"/>
          <w:sz w:val="24"/>
          <w:szCs w:val="24"/>
        </w:rPr>
        <w:t xml:space="preserve"> timing allow us to capture relevant aspects of ongoing mortality and fertility in a sensible manner.</w:t>
      </w:r>
    </w:p>
    <w:p w14:paraId="0000004B"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C" w14:textId="371431FB"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We estimate four multivariate specifications and compare their goodness of fit using the Akaike </w:t>
      </w:r>
      <w:ins w:id="1189" w:author="Miriam Hils" w:date="2022-04-12T17:00:00Z">
        <w:r w:rsidR="00963730">
          <w:rPr>
            <w:rFonts w:ascii="Times New Roman" w:eastAsia="Times New Roman" w:hAnsi="Times New Roman" w:cs="Times New Roman"/>
            <w:color w:val="00112B"/>
            <w:sz w:val="24"/>
            <w:szCs w:val="24"/>
          </w:rPr>
          <w:t>i</w:t>
        </w:r>
      </w:ins>
      <w:del w:id="1190" w:author="Miriam Hils" w:date="2022-04-12T17:00:00Z">
        <w:r w:rsidRPr="00925AAC" w:rsidDel="00963730">
          <w:rPr>
            <w:rFonts w:ascii="Times New Roman" w:eastAsia="Times New Roman" w:hAnsi="Times New Roman" w:cs="Times New Roman"/>
            <w:color w:val="00112B"/>
            <w:sz w:val="24"/>
            <w:szCs w:val="24"/>
          </w:rPr>
          <w:delText>I</w:delText>
        </w:r>
      </w:del>
      <w:r w:rsidRPr="00925AAC">
        <w:rPr>
          <w:rFonts w:ascii="Times New Roman" w:eastAsia="Times New Roman" w:hAnsi="Times New Roman" w:cs="Times New Roman"/>
          <w:color w:val="00112B"/>
          <w:sz w:val="24"/>
          <w:szCs w:val="24"/>
        </w:rPr>
        <w:t xml:space="preserve">nformation </w:t>
      </w:r>
      <w:ins w:id="1191" w:author="Miriam Hils" w:date="2022-04-12T17:00:00Z">
        <w:r w:rsidR="00963730">
          <w:rPr>
            <w:rFonts w:ascii="Times New Roman" w:eastAsia="Times New Roman" w:hAnsi="Times New Roman" w:cs="Times New Roman"/>
            <w:color w:val="00112B"/>
            <w:sz w:val="24"/>
            <w:szCs w:val="24"/>
          </w:rPr>
          <w:t>c</w:t>
        </w:r>
      </w:ins>
      <w:del w:id="1192" w:author="Miriam Hils" w:date="2022-04-12T17:00:00Z">
        <w:r w:rsidRPr="00925AAC" w:rsidDel="00963730">
          <w:rPr>
            <w:rFonts w:ascii="Times New Roman" w:eastAsia="Times New Roman" w:hAnsi="Times New Roman" w:cs="Times New Roman"/>
            <w:color w:val="00112B"/>
            <w:sz w:val="24"/>
            <w:szCs w:val="24"/>
          </w:rPr>
          <w:delText>C</w:delText>
        </w:r>
      </w:del>
      <w:r w:rsidRPr="00925AAC">
        <w:rPr>
          <w:rFonts w:ascii="Times New Roman" w:eastAsia="Times New Roman" w:hAnsi="Times New Roman" w:cs="Times New Roman"/>
          <w:color w:val="00112B"/>
          <w:sz w:val="24"/>
          <w:szCs w:val="24"/>
        </w:rPr>
        <w:t>riterion (AIC)</w:t>
      </w:r>
      <w:ins w:id="1193" w:author="Miriam Hils" w:date="2022-04-11T16:00:00Z">
        <w:r w:rsidR="00687EE2">
          <w:rPr>
            <w:rFonts w:ascii="Times New Roman" w:eastAsia="Times New Roman" w:hAnsi="Times New Roman" w:cs="Times New Roman"/>
            <w:color w:val="00112B"/>
            <w:sz w:val="24"/>
            <w:szCs w:val="24"/>
          </w:rPr>
          <w:t>, with</w:t>
        </w:r>
      </w:ins>
      <w:del w:id="1194" w:author="Miriam Hils" w:date="2022-04-11T16:00:00Z">
        <w:r w:rsidRPr="00925AAC" w:rsidDel="00687EE2">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lower AIC </w:t>
      </w:r>
      <w:del w:id="1195" w:author="Miriam Hils" w:date="2022-04-11T16:00:00Z">
        <w:r w:rsidRPr="00925AAC" w:rsidDel="00687EE2">
          <w:rPr>
            <w:rFonts w:ascii="Times New Roman" w:eastAsia="Times New Roman" w:hAnsi="Times New Roman" w:cs="Times New Roman"/>
            <w:color w:val="00112B"/>
            <w:sz w:val="24"/>
            <w:szCs w:val="24"/>
          </w:rPr>
          <w:delText xml:space="preserve">implies </w:delText>
        </w:r>
      </w:del>
      <w:ins w:id="1196" w:author="Miriam Hils" w:date="2022-04-11T16:00:00Z">
        <w:r w:rsidR="00687EE2">
          <w:rPr>
            <w:rFonts w:ascii="Times New Roman" w:eastAsia="Times New Roman" w:hAnsi="Times New Roman" w:cs="Times New Roman"/>
            <w:color w:val="00112B"/>
            <w:sz w:val="24"/>
            <w:szCs w:val="24"/>
          </w:rPr>
          <w:t>implying</w:t>
        </w:r>
        <w:r w:rsidR="00687EE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 better fit. The first specification (M.S.1) predicts the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based on the p-score of excess mortality and dummy variables for </w:t>
      </w:r>
      <w:ins w:id="1197" w:author="Miriam Hils" w:date="2022-04-11T16:00:00Z">
        <w:r w:rsidR="00687EE2">
          <w:rPr>
            <w:rFonts w:ascii="Times New Roman" w:eastAsia="Times New Roman" w:hAnsi="Times New Roman" w:cs="Times New Roman"/>
            <w:color w:val="00112B"/>
            <w:sz w:val="24"/>
            <w:szCs w:val="24"/>
          </w:rPr>
          <w:t xml:space="preserve">the </w:t>
        </w:r>
      </w:ins>
      <w:del w:id="1198" w:author="Miriam Hils" w:date="2022-04-11T16:04:00Z">
        <w:r w:rsidRPr="00925AAC" w:rsidDel="001651B1">
          <w:rPr>
            <w:rFonts w:ascii="Times New Roman" w:eastAsia="Times New Roman" w:hAnsi="Times New Roman" w:cs="Times New Roman"/>
            <w:color w:val="00112B"/>
            <w:sz w:val="24"/>
            <w:szCs w:val="24"/>
          </w:rPr>
          <w:delText xml:space="preserve">mothers’ </w:delText>
        </w:r>
      </w:del>
      <w:ins w:id="1199" w:author="Miriam Hils" w:date="2022-04-11T16:04:00Z">
        <w:r w:rsidR="001651B1">
          <w:rPr>
            <w:rFonts w:ascii="Times New Roman" w:eastAsia="Times New Roman" w:hAnsi="Times New Roman" w:cs="Times New Roman"/>
            <w:color w:val="00112B"/>
            <w:sz w:val="24"/>
            <w:szCs w:val="24"/>
          </w:rPr>
          <w:t>maternal</w:t>
        </w:r>
        <w:r w:rsidR="001651B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age and years of schooling groups. This specification is our benchmark for: (</w:t>
      </w:r>
      <w:proofErr w:type="spellStart"/>
      <w:r w:rsidRPr="00925AAC">
        <w:rPr>
          <w:rFonts w:ascii="Times New Roman" w:eastAsia="Times New Roman" w:hAnsi="Times New Roman" w:cs="Times New Roman"/>
          <w:color w:val="00112B"/>
          <w:sz w:val="24"/>
          <w:szCs w:val="24"/>
        </w:rPr>
        <w:t>i</w:t>
      </w:r>
      <w:proofErr w:type="spellEnd"/>
      <w:r w:rsidRPr="00925AAC">
        <w:rPr>
          <w:rFonts w:ascii="Times New Roman" w:eastAsia="Times New Roman" w:hAnsi="Times New Roman" w:cs="Times New Roman"/>
          <w:color w:val="00112B"/>
          <w:sz w:val="24"/>
          <w:szCs w:val="24"/>
        </w:rPr>
        <w:t xml:space="preserve">) the association between excess mortality and fertility and (ii) </w:t>
      </w:r>
      <w:ins w:id="1200" w:author="Miriam Hils" w:date="2022-04-12T17:01:00Z">
        <w:r w:rsidR="00963730">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models’ goodness of fit. Our second specification (M.S.2) accounts for pre-existing subnational differences in </w:t>
      </w:r>
      <w:ins w:id="1201" w:author="Miriam Hils" w:date="2022-04-12T17:01:00Z">
        <w:r w:rsidR="00963730">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populations’ socioeconomic capacity to respond to the pandemic. We use the 2019 subnational Human Development Index (HDI) for this purpose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{"citationID":"6P7jFYQd","properties":{"formattedCitation":"(Smits and Permanyer 2019)","plainCitation":"(Smits and Permanyer 2019)","noteIndex":0},"citationItems":[{"id":2536,"uris":["http://zotero.org/users/7072385/items/LHBB8ABL"],"itemData":{"id":2536,"type":"article-journal","container-title":"Scientific Data","DOI":"10.1038/sdata.2019.38","ISSN":"2052-4463","issue":"1","journalAbbreviation":"Sci Data","language":"en","page":"190038","source":"DOI.org (Crossref)","title":"The Subnational Human Development Database","volume":"6","author":[{"family":"Smits","given":"Jeroen"},{"family":"Permanyer","given":"Iñaki"}],"issued":{"date-parts":[["2019",3]]}}}],"schema":"https://github.com/citation-style-language/schema/raw/master/csl-citation.json"}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(Smits and Permanyer 2019)</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Our third specification (M.S.3) includes dummy variables for each subnational level. Finally, our last specification (M.S.4) tests the potential existence of an interaction between excess mortality and </w:t>
      </w:r>
      <w:del w:id="1202" w:author="Miriam Hils" w:date="2022-04-11T16:06:00Z">
        <w:r w:rsidRPr="00925AAC" w:rsidDel="001651B1">
          <w:rPr>
            <w:rFonts w:ascii="Times New Roman" w:eastAsia="Times New Roman" w:hAnsi="Times New Roman" w:cs="Times New Roman"/>
            <w:color w:val="00112B"/>
            <w:sz w:val="24"/>
            <w:szCs w:val="24"/>
          </w:rPr>
          <w:delText>mothers’</w:delText>
        </w:r>
      </w:del>
      <w:ins w:id="1203" w:author="Miriam Hils" w:date="2022-04-11T16:06:00Z">
        <w:r w:rsidR="001651B1">
          <w:rPr>
            <w:rFonts w:ascii="Times New Roman" w:eastAsia="Times New Roman" w:hAnsi="Times New Roman" w:cs="Times New Roman"/>
            <w:color w:val="00112B"/>
            <w:sz w:val="24"/>
            <w:szCs w:val="24"/>
          </w:rPr>
          <w:t>maternal</w:t>
        </w:r>
      </w:ins>
      <w:r w:rsidRPr="00925AAC">
        <w:rPr>
          <w:rFonts w:ascii="Times New Roman" w:eastAsia="Times New Roman" w:hAnsi="Times New Roman" w:cs="Times New Roman"/>
          <w:color w:val="00112B"/>
          <w:sz w:val="24"/>
          <w:szCs w:val="24"/>
        </w:rPr>
        <w:t xml:space="preserve"> years of schooling</w:t>
      </w:r>
      <w:ins w:id="1204" w:author="Miriam Hils" w:date="2022-04-11T16:09:00Z">
        <w:r w:rsidR="001651B1">
          <w:rPr>
            <w:rFonts w:ascii="Times New Roman" w:eastAsia="Times New Roman" w:hAnsi="Times New Roman" w:cs="Times New Roman"/>
            <w:color w:val="00112B"/>
            <w:sz w:val="24"/>
            <w:szCs w:val="24"/>
          </w:rPr>
          <w:t>;</w:t>
        </w:r>
      </w:ins>
      <w:del w:id="1205" w:author="Miriam Hils" w:date="2022-04-11T16:09:00Z">
        <w:r w:rsidRPr="00925AAC" w:rsidDel="001651B1">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i.e., a potential differential association between the pandemic and the fertility of women with </w:t>
      </w:r>
      <w:del w:id="1206" w:author="Miriam Hils" w:date="2022-04-12T17:02:00Z">
        <w:r w:rsidRPr="00925AAC" w:rsidDel="00963730">
          <w:rPr>
            <w:rFonts w:ascii="Times New Roman" w:eastAsia="Times New Roman" w:hAnsi="Times New Roman" w:cs="Times New Roman"/>
            <w:color w:val="00112B"/>
            <w:sz w:val="24"/>
            <w:szCs w:val="24"/>
          </w:rPr>
          <w:delText xml:space="preserve">divergent </w:delText>
        </w:r>
      </w:del>
      <w:ins w:id="1207" w:author="Miriam Hils" w:date="2022-04-12T17:02:00Z">
        <w:r w:rsidR="00963730">
          <w:rPr>
            <w:rFonts w:ascii="Times New Roman" w:eastAsia="Times New Roman" w:hAnsi="Times New Roman" w:cs="Times New Roman"/>
            <w:color w:val="00112B"/>
            <w:sz w:val="24"/>
            <w:szCs w:val="24"/>
          </w:rPr>
          <w:t>different</w:t>
        </w:r>
        <w:r w:rsidR="00963730"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levels of educational attainment. This specification includes dummies for subnational areas. </w:t>
      </w:r>
    </w:p>
    <w:p w14:paraId="0000004D"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E" w14:textId="77777777" w:rsidR="00F71367" w:rsidRPr="00925AAC" w:rsidRDefault="003B6693" w:rsidP="00925AAC">
      <w:pPr>
        <w:spacing w:line="360" w:lineRule="auto"/>
        <w:rPr>
          <w:rFonts w:ascii="Times New Roman" w:eastAsia="Times New Roman" w:hAnsi="Times New Roman" w:cs="Times New Roman"/>
          <w:color w:val="00112B"/>
          <w:sz w:val="24"/>
          <w:szCs w:val="24"/>
        </w:rPr>
      </w:pPr>
      <w:r w:rsidRPr="00925AAC">
        <w:rPr>
          <w:rFonts w:ascii="Times New Roman" w:eastAsia="Times New Roman" w:hAnsi="Times New Roman" w:cs="Times New Roman"/>
          <w:b/>
          <w:color w:val="00112B"/>
          <w:sz w:val="24"/>
          <w:szCs w:val="24"/>
        </w:rPr>
        <w:t xml:space="preserve">Results </w:t>
      </w:r>
    </w:p>
    <w:p w14:paraId="0000004F" w14:textId="77777777" w:rsidR="00F71367" w:rsidRPr="00925AAC" w:rsidRDefault="00F71367" w:rsidP="00925AAC">
      <w:pPr>
        <w:spacing w:line="360" w:lineRule="auto"/>
        <w:rPr>
          <w:rFonts w:ascii="Times New Roman" w:eastAsia="Times New Roman" w:hAnsi="Times New Roman" w:cs="Times New Roman"/>
          <w:color w:val="00112B"/>
          <w:sz w:val="24"/>
          <w:szCs w:val="24"/>
        </w:rPr>
      </w:pPr>
    </w:p>
    <w:p w14:paraId="00000050" w14:textId="3E041A89"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w:t>
      </w:r>
      <w:ins w:id="1208" w:author="Miriam Hils" w:date="2022-04-12T17:03:00Z">
        <w:r w:rsidR="00835D54">
          <w:rPr>
            <w:rFonts w:ascii="Times New Roman" w:eastAsia="Times New Roman" w:hAnsi="Times New Roman" w:cs="Times New Roman"/>
            <w:color w:val="00112B"/>
            <w:sz w:val="24"/>
            <w:szCs w:val="24"/>
          </w:rPr>
          <w:t>he t</w:t>
        </w:r>
      </w:ins>
      <w:r w:rsidRPr="00925AAC">
        <w:rPr>
          <w:rFonts w:ascii="Times New Roman" w:eastAsia="Times New Roman" w:hAnsi="Times New Roman" w:cs="Times New Roman"/>
          <w:color w:val="00112B"/>
          <w:sz w:val="24"/>
          <w:szCs w:val="24"/>
        </w:rPr>
        <w:t xml:space="preserve">ime trends suggest </w:t>
      </w:r>
      <w:ins w:id="1209" w:author="Miriam Hils" w:date="2022-04-12T17:03:00Z">
        <w:r w:rsidR="00835D54">
          <w:rPr>
            <w:rFonts w:ascii="Times New Roman" w:eastAsia="Times New Roman" w:hAnsi="Times New Roman" w:cs="Times New Roman"/>
            <w:color w:val="00112B"/>
            <w:sz w:val="24"/>
            <w:szCs w:val="24"/>
          </w:rPr>
          <w:t>that there was</w:t>
        </w:r>
      </w:ins>
      <w:ins w:id="1210" w:author="Miriam Hils" w:date="2022-04-11T16:10:00Z">
        <w:r w:rsidR="00D27C4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 negative association between the pandemic and the number of births. In Figure 1, all series of observed births in 2020 and 2021 (black lines) are below the series for the expected number of births (red dotted lines). </w:t>
      </w:r>
    </w:p>
    <w:p w14:paraId="00000051"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2" w14:textId="77777777" w:rsidR="00F71367" w:rsidRPr="00925AAC" w:rsidRDefault="003B6693" w:rsidP="00925AAC">
      <w:pPr>
        <w:spacing w:line="360" w:lineRule="auto"/>
        <w:jc w:val="center"/>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Figure 1 ***</w:t>
      </w:r>
    </w:p>
    <w:p w14:paraId="00000053" w14:textId="4756256E" w:rsidR="00F71367" w:rsidRPr="00925AAC" w:rsidRDefault="003B6693" w:rsidP="00925AAC">
      <w:pPr>
        <w:spacing w:line="360" w:lineRule="auto"/>
        <w:jc w:val="both"/>
        <w:rPr>
          <w:rFonts w:ascii="Times New Roman" w:eastAsia="Times New Roman" w:hAnsi="Times New Roman" w:cs="Times New Roman"/>
          <w:color w:val="00112B"/>
          <w:sz w:val="24"/>
          <w:szCs w:val="24"/>
        </w:rPr>
      </w:pPr>
      <w:del w:id="1211" w:author="Miriam Hils" w:date="2022-04-11T16:11:00Z">
        <w:r w:rsidRPr="00925AAC" w:rsidDel="00D27C4C">
          <w:rPr>
            <w:rFonts w:ascii="Times New Roman" w:eastAsia="Times New Roman" w:hAnsi="Times New Roman" w:cs="Times New Roman"/>
            <w:color w:val="00112B"/>
            <w:sz w:val="24"/>
            <w:szCs w:val="24"/>
          </w:rPr>
          <w:delText xml:space="preserve">According to </w:delText>
        </w:r>
      </w:del>
      <w:r w:rsidRPr="00925AAC">
        <w:rPr>
          <w:rFonts w:ascii="Times New Roman" w:eastAsia="Times New Roman" w:hAnsi="Times New Roman" w:cs="Times New Roman"/>
          <w:color w:val="00112B"/>
          <w:sz w:val="24"/>
          <w:szCs w:val="24"/>
        </w:rPr>
        <w:t>Figure 1</w:t>
      </w:r>
      <w:ins w:id="1212" w:author="Miriam Hils" w:date="2022-04-11T16:11:00Z">
        <w:r w:rsidR="00D27C4C">
          <w:rPr>
            <w:rFonts w:ascii="Times New Roman" w:eastAsia="Times New Roman" w:hAnsi="Times New Roman" w:cs="Times New Roman"/>
            <w:color w:val="00112B"/>
            <w:sz w:val="24"/>
            <w:szCs w:val="24"/>
          </w:rPr>
          <w:t xml:space="preserve"> indicates that </w:t>
        </w:r>
      </w:ins>
      <w:del w:id="1213" w:author="Miriam Hils" w:date="2022-04-11T16:11:00Z">
        <w:r w:rsidRPr="00925AAC" w:rsidDel="00D27C4C">
          <w:rPr>
            <w:rFonts w:ascii="Times New Roman" w:eastAsia="Times New Roman" w:hAnsi="Times New Roman" w:cs="Times New Roman"/>
            <w:color w:val="00112B"/>
            <w:sz w:val="24"/>
            <w:szCs w:val="24"/>
          </w:rPr>
          <w:delText xml:space="preserve">, there is relative stability in </w:delText>
        </w:r>
      </w:del>
      <w:r w:rsidRPr="00925AAC">
        <w:rPr>
          <w:rFonts w:ascii="Times New Roman" w:eastAsia="Times New Roman" w:hAnsi="Times New Roman" w:cs="Times New Roman"/>
          <w:color w:val="00112B"/>
          <w:sz w:val="24"/>
          <w:szCs w:val="24"/>
        </w:rPr>
        <w:t>the total number of births to women with eight to 11</w:t>
      </w:r>
      <w:del w:id="1214" w:author="Miriam Hils" w:date="2022-04-11T16:11:00Z">
        <w:r w:rsidRPr="00925AAC" w:rsidDel="00D27C4C">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and 12 or more </w:t>
      </w:r>
      <w:proofErr w:type="spellStart"/>
      <w:r w:rsidRPr="00925AAC">
        <w:rPr>
          <w:rFonts w:ascii="Times New Roman" w:eastAsia="Times New Roman" w:hAnsi="Times New Roman" w:cs="Times New Roman"/>
          <w:color w:val="00112B"/>
          <w:sz w:val="24"/>
          <w:szCs w:val="24"/>
        </w:rPr>
        <w:t>y.s</w:t>
      </w:r>
      <w:proofErr w:type="spellEnd"/>
      <w:ins w:id="1215" w:author="Miriam Hils" w:date="2022-04-11T16:11:00Z">
        <w:r w:rsidR="00D27C4C">
          <w:rPr>
            <w:rFonts w:ascii="Times New Roman" w:eastAsia="Times New Roman" w:hAnsi="Times New Roman" w:cs="Times New Roman"/>
            <w:color w:val="00112B"/>
            <w:sz w:val="24"/>
            <w:szCs w:val="24"/>
          </w:rPr>
          <w:t xml:space="preserve"> </w:t>
        </w:r>
      </w:ins>
      <w:ins w:id="1216" w:author="Miriam Hils" w:date="2022-04-11T16:25:00Z">
        <w:r w:rsidR="00A65736">
          <w:rPr>
            <w:rFonts w:ascii="Times New Roman" w:eastAsia="Times New Roman" w:hAnsi="Times New Roman" w:cs="Times New Roman"/>
            <w:color w:val="00112B"/>
            <w:sz w:val="24"/>
            <w:szCs w:val="24"/>
          </w:rPr>
          <w:t>were</w:t>
        </w:r>
      </w:ins>
      <w:ins w:id="1217" w:author="Miriam Hils" w:date="2022-04-11T16:11:00Z">
        <w:r w:rsidR="00D27C4C">
          <w:rPr>
            <w:rFonts w:ascii="Times New Roman" w:eastAsia="Times New Roman" w:hAnsi="Times New Roman" w:cs="Times New Roman"/>
            <w:color w:val="00112B"/>
            <w:sz w:val="24"/>
            <w:szCs w:val="24"/>
          </w:rPr>
          <w:t xml:space="preserve"> relatively stable</w:t>
        </w:r>
      </w:ins>
      <w:ins w:id="1218" w:author="Miriam Hils" w:date="2022-04-11T16:12:00Z">
        <w:r w:rsidR="00D27C4C">
          <w:rPr>
            <w:rFonts w:ascii="Times New Roman" w:eastAsia="Times New Roman" w:hAnsi="Times New Roman" w:cs="Times New Roman"/>
            <w:color w:val="00112B"/>
            <w:sz w:val="24"/>
            <w:szCs w:val="24"/>
          </w:rPr>
          <w:t xml:space="preserve">, </w:t>
        </w:r>
      </w:ins>
      <w:del w:id="1219" w:author="Miriam Hils" w:date="2022-04-11T16:12:00Z">
        <w:r w:rsidRPr="00925AAC" w:rsidDel="00D27C4C">
          <w:rPr>
            <w:rFonts w:ascii="Times New Roman" w:eastAsia="Times New Roman" w:hAnsi="Times New Roman" w:cs="Times New Roman"/>
            <w:color w:val="00112B"/>
            <w:sz w:val="24"/>
            <w:szCs w:val="24"/>
          </w:rPr>
          <w:delText>. The</w:delText>
        </w:r>
      </w:del>
      <w:ins w:id="1220" w:author="Miriam Hils" w:date="2022-04-11T16:12:00Z">
        <w:r w:rsidR="00D27C4C">
          <w:rPr>
            <w:rFonts w:ascii="Times New Roman" w:eastAsia="Times New Roman" w:hAnsi="Times New Roman" w:cs="Times New Roman"/>
            <w:color w:val="00112B"/>
            <w:sz w:val="24"/>
            <w:szCs w:val="24"/>
          </w:rPr>
          <w:t xml:space="preserve">while the trends </w:t>
        </w:r>
      </w:ins>
      <w:ins w:id="1221" w:author="Miriam Hils" w:date="2022-04-11T16:14:00Z">
        <w:r w:rsidR="00D27C4C" w:rsidRPr="00925AAC">
          <w:rPr>
            <w:rFonts w:ascii="Times New Roman" w:eastAsia="Times New Roman" w:hAnsi="Times New Roman" w:cs="Times New Roman"/>
            <w:color w:val="00112B"/>
            <w:sz w:val="24"/>
            <w:szCs w:val="24"/>
          </w:rPr>
          <w:t xml:space="preserve">in the </w:t>
        </w:r>
      </w:ins>
      <w:ins w:id="1222" w:author="Miriam Hils" w:date="2022-04-11T16:15:00Z">
        <w:r w:rsidR="00D27C4C">
          <w:rPr>
            <w:rFonts w:ascii="Times New Roman" w:eastAsia="Times New Roman" w:hAnsi="Times New Roman" w:cs="Times New Roman"/>
            <w:color w:val="00112B"/>
            <w:sz w:val="24"/>
            <w:szCs w:val="24"/>
          </w:rPr>
          <w:t xml:space="preserve">total </w:t>
        </w:r>
      </w:ins>
      <w:ins w:id="1223" w:author="Miriam Hils" w:date="2022-04-11T16:14:00Z">
        <w:r w:rsidR="00D27C4C" w:rsidRPr="00925AAC">
          <w:rPr>
            <w:rFonts w:ascii="Times New Roman" w:eastAsia="Times New Roman" w:hAnsi="Times New Roman" w:cs="Times New Roman"/>
            <w:color w:val="00112B"/>
            <w:sz w:val="24"/>
            <w:szCs w:val="24"/>
          </w:rPr>
          <w:t xml:space="preserve">number of births </w:t>
        </w:r>
      </w:ins>
      <w:ins w:id="1224" w:author="Miriam Hils" w:date="2022-04-11T16:12:00Z">
        <w:r w:rsidR="00D27C4C">
          <w:rPr>
            <w:rFonts w:ascii="Times New Roman" w:eastAsia="Times New Roman" w:hAnsi="Times New Roman" w:cs="Times New Roman"/>
            <w:color w:val="00112B"/>
            <w:sz w:val="24"/>
            <w:szCs w:val="24"/>
          </w:rPr>
          <w:t>for the</w:t>
        </w:r>
      </w:ins>
      <w:r w:rsidRPr="00925AAC">
        <w:rPr>
          <w:rFonts w:ascii="Times New Roman" w:eastAsia="Times New Roman" w:hAnsi="Times New Roman" w:cs="Times New Roman"/>
          <w:color w:val="00112B"/>
          <w:sz w:val="24"/>
          <w:szCs w:val="24"/>
        </w:rPr>
        <w:t xml:space="preserve"> other two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groups </w:t>
      </w:r>
      <w:del w:id="1225" w:author="Miriam Hils" w:date="2022-04-11T16:12:00Z">
        <w:r w:rsidRPr="00925AAC" w:rsidDel="00D27C4C">
          <w:rPr>
            <w:rFonts w:ascii="Times New Roman" w:eastAsia="Times New Roman" w:hAnsi="Times New Roman" w:cs="Times New Roman"/>
            <w:color w:val="00112B"/>
            <w:sz w:val="24"/>
            <w:szCs w:val="24"/>
          </w:rPr>
          <w:delText>display, instead,</w:delText>
        </w:r>
      </w:del>
      <w:ins w:id="1226" w:author="Miriam Hils" w:date="2022-04-11T16:25:00Z">
        <w:r w:rsidR="00A65736">
          <w:rPr>
            <w:rFonts w:ascii="Times New Roman" w:eastAsia="Times New Roman" w:hAnsi="Times New Roman" w:cs="Times New Roman"/>
            <w:color w:val="00112B"/>
            <w:sz w:val="24"/>
            <w:szCs w:val="24"/>
          </w:rPr>
          <w:t>were</w:t>
        </w:r>
      </w:ins>
      <w:r w:rsidRPr="00925AAC">
        <w:rPr>
          <w:rFonts w:ascii="Times New Roman" w:eastAsia="Times New Roman" w:hAnsi="Times New Roman" w:cs="Times New Roman"/>
          <w:color w:val="00112B"/>
          <w:sz w:val="24"/>
          <w:szCs w:val="24"/>
        </w:rPr>
        <w:t xml:space="preserve"> slight</w:t>
      </w:r>
      <w:ins w:id="1227" w:author="Miriam Hils" w:date="2022-04-11T16:12:00Z">
        <w:r w:rsidR="00D27C4C">
          <w:rPr>
            <w:rFonts w:ascii="Times New Roman" w:eastAsia="Times New Roman" w:hAnsi="Times New Roman" w:cs="Times New Roman"/>
            <w:color w:val="00112B"/>
            <w:sz w:val="24"/>
            <w:szCs w:val="24"/>
          </w:rPr>
          <w:t>ly</w:t>
        </w:r>
      </w:ins>
      <w:r w:rsidRPr="00925AAC">
        <w:rPr>
          <w:rFonts w:ascii="Times New Roman" w:eastAsia="Times New Roman" w:hAnsi="Times New Roman" w:cs="Times New Roman"/>
          <w:color w:val="00112B"/>
          <w:sz w:val="24"/>
          <w:szCs w:val="24"/>
        </w:rPr>
        <w:t xml:space="preserve"> negative</w:t>
      </w:r>
      <w:del w:id="1228" w:author="Miriam Hils" w:date="2022-04-11T16:12:00Z">
        <w:r w:rsidRPr="00925AAC" w:rsidDel="00D27C4C">
          <w:rPr>
            <w:rFonts w:ascii="Times New Roman" w:eastAsia="Times New Roman" w:hAnsi="Times New Roman" w:cs="Times New Roman"/>
            <w:color w:val="00112B"/>
            <w:sz w:val="24"/>
            <w:szCs w:val="24"/>
          </w:rPr>
          <w:delText xml:space="preserve"> trends</w:delText>
        </w:r>
      </w:del>
      <w:r w:rsidRPr="00925AAC">
        <w:rPr>
          <w:rFonts w:ascii="Times New Roman" w:eastAsia="Times New Roman" w:hAnsi="Times New Roman" w:cs="Times New Roman"/>
          <w:color w:val="00112B"/>
          <w:sz w:val="24"/>
          <w:szCs w:val="24"/>
        </w:rPr>
        <w:t xml:space="preserve">. These diverging trends by years of schooling conflate differences in fertility and fertility timing by educational attainment and changes in the educational composition of the population. Moreover, these trends imply that the predicted number of births (red dotted line) is a conservative baseline </w:t>
      </w:r>
      <w:del w:id="1229" w:author="Miriam Hils" w:date="2022-04-11T16:14:00Z">
        <w:r w:rsidRPr="00925AAC" w:rsidDel="00D27C4C">
          <w:rPr>
            <w:rFonts w:ascii="Times New Roman" w:eastAsia="Times New Roman" w:hAnsi="Times New Roman" w:cs="Times New Roman"/>
            <w:color w:val="00112B"/>
            <w:sz w:val="24"/>
            <w:szCs w:val="24"/>
          </w:rPr>
          <w:delText>to measure</w:delText>
        </w:r>
      </w:del>
      <w:ins w:id="1230" w:author="Miriam Hils" w:date="2022-04-11T16:14:00Z">
        <w:r w:rsidR="00D27C4C">
          <w:rPr>
            <w:rFonts w:ascii="Times New Roman" w:eastAsia="Times New Roman" w:hAnsi="Times New Roman" w:cs="Times New Roman"/>
            <w:color w:val="00112B"/>
            <w:sz w:val="24"/>
            <w:szCs w:val="24"/>
          </w:rPr>
          <w:t>for measuring</w:t>
        </w:r>
      </w:ins>
      <w:r w:rsidRPr="00925AAC">
        <w:rPr>
          <w:rFonts w:ascii="Times New Roman" w:eastAsia="Times New Roman" w:hAnsi="Times New Roman" w:cs="Times New Roman"/>
          <w:color w:val="00112B"/>
          <w:sz w:val="24"/>
          <w:szCs w:val="24"/>
        </w:rPr>
        <w:t xml:space="preserve"> pandemic-related changes. If we were to use the average number of births from 2015 to 2019 (blue lines in Fig. A1) as a baseline, we would overestimate the potential effect</w:t>
      </w:r>
      <w:ins w:id="1231" w:author="Miriam Hils" w:date="2022-04-11T16:14:00Z">
        <w:r w:rsidR="00D27C4C">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of </w:t>
      </w:r>
      <w:ins w:id="1232" w:author="Miriam Hils" w:date="2022-04-12T17:05:00Z">
        <w:r w:rsidR="00BF1A60">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Covid-19</w:t>
      </w:r>
      <w:ins w:id="1233" w:author="Miriam Hils" w:date="2022-04-12T17:05:00Z">
        <w:r w:rsidR="00BF1A60">
          <w:rPr>
            <w:rFonts w:ascii="Times New Roman" w:eastAsia="Times New Roman" w:hAnsi="Times New Roman" w:cs="Times New Roman"/>
            <w:color w:val="00112B"/>
            <w:sz w:val="24"/>
            <w:szCs w:val="24"/>
          </w:rPr>
          <w:t xml:space="preserve"> pandemic</w:t>
        </w:r>
      </w:ins>
      <w:r w:rsidRPr="00925AAC">
        <w:rPr>
          <w:rFonts w:ascii="Times New Roman" w:eastAsia="Times New Roman" w:hAnsi="Times New Roman" w:cs="Times New Roman"/>
          <w:color w:val="00112B"/>
          <w:sz w:val="24"/>
          <w:szCs w:val="24"/>
        </w:rPr>
        <w:t xml:space="preserve"> on fertility, particularly among groups with declining trends in the number of births (e.g., women with four to seven years of schooling).</w:t>
      </w:r>
    </w:p>
    <w:p w14:paraId="00000054"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5" w14:textId="76EA3EAA"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Despite the educational expansion and the associated negative trends in the number of births to mothers with less than eight years of schooling (which corresponds to </w:t>
      </w:r>
      <w:ins w:id="1234" w:author="Miriam Hils" w:date="2022-04-11T16:16:00Z">
        <w:r w:rsidR="006C40B3">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middle years of education), </w:t>
      </w:r>
      <w:del w:id="1235" w:author="Miriam Hils" w:date="2022-04-11T16:17:00Z">
        <w:r w:rsidRPr="00925AAC" w:rsidDel="006C40B3">
          <w:rPr>
            <w:rFonts w:ascii="Times New Roman" w:eastAsia="Times New Roman" w:hAnsi="Times New Roman" w:cs="Times New Roman"/>
            <w:color w:val="00112B"/>
            <w:sz w:val="24"/>
            <w:szCs w:val="24"/>
          </w:rPr>
          <w:delText>there is a substantial</w:delText>
        </w:r>
      </w:del>
      <w:ins w:id="1236" w:author="Miriam Hils" w:date="2022-04-11T16:17:00Z">
        <w:r w:rsidR="006C40B3">
          <w:rPr>
            <w:rFonts w:ascii="Times New Roman" w:eastAsia="Times New Roman" w:hAnsi="Times New Roman" w:cs="Times New Roman"/>
            <w:color w:val="00112B"/>
            <w:sz w:val="24"/>
            <w:szCs w:val="24"/>
          </w:rPr>
          <w:t>the</w:t>
        </w:r>
      </w:ins>
      <w:r w:rsidRPr="00925AAC">
        <w:rPr>
          <w:rFonts w:ascii="Times New Roman" w:eastAsia="Times New Roman" w:hAnsi="Times New Roman" w:cs="Times New Roman"/>
          <w:color w:val="00112B"/>
          <w:sz w:val="24"/>
          <w:szCs w:val="24"/>
        </w:rPr>
        <w:t xml:space="preserve"> number of </w:t>
      </w:r>
      <w:del w:id="1237" w:author="Miriam Hils" w:date="2022-04-11T16:17:00Z">
        <w:r w:rsidRPr="00925AAC" w:rsidDel="006C40B3">
          <w:rPr>
            <w:rFonts w:ascii="Times New Roman" w:eastAsia="Times New Roman" w:hAnsi="Times New Roman" w:cs="Times New Roman"/>
            <w:color w:val="00112B"/>
            <w:sz w:val="24"/>
            <w:szCs w:val="24"/>
          </w:rPr>
          <w:delText xml:space="preserve">babies </w:delText>
        </w:r>
      </w:del>
      <w:ins w:id="1238" w:author="Miriam Hils" w:date="2022-04-11T16:17:00Z">
        <w:r w:rsidR="006C40B3">
          <w:rPr>
            <w:rFonts w:ascii="Times New Roman" w:eastAsia="Times New Roman" w:hAnsi="Times New Roman" w:cs="Times New Roman"/>
            <w:color w:val="00112B"/>
            <w:sz w:val="24"/>
            <w:szCs w:val="24"/>
          </w:rPr>
          <w:t>births</w:t>
        </w:r>
        <w:r w:rsidR="006C40B3"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to mothers with less than four years of schooling</w:t>
      </w:r>
      <w:ins w:id="1239" w:author="Miriam Hils" w:date="2022-04-11T16:18:00Z">
        <w:r w:rsidR="006C40B3">
          <w:rPr>
            <w:rFonts w:ascii="Times New Roman" w:eastAsia="Times New Roman" w:hAnsi="Times New Roman" w:cs="Times New Roman"/>
            <w:color w:val="00112B"/>
            <w:sz w:val="24"/>
            <w:szCs w:val="24"/>
          </w:rPr>
          <w:t xml:space="preserve"> – who are</w:t>
        </w:r>
      </w:ins>
      <w:del w:id="1240" w:author="Miriam Hils" w:date="2022-04-11T16:18:00Z">
        <w:r w:rsidRPr="00925AAC" w:rsidDel="006C40B3">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arguably </w:t>
      </w:r>
      <w:del w:id="1241" w:author="Miriam Hils" w:date="2022-04-11T16:18:00Z">
        <w:r w:rsidRPr="00925AAC" w:rsidDel="006C40B3">
          <w:rPr>
            <w:rFonts w:ascii="Times New Roman" w:eastAsia="Times New Roman" w:hAnsi="Times New Roman" w:cs="Times New Roman"/>
            <w:color w:val="00112B"/>
            <w:sz w:val="24"/>
            <w:szCs w:val="24"/>
          </w:rPr>
          <w:delText xml:space="preserve">a group of women that are </w:delText>
        </w:r>
      </w:del>
      <w:r w:rsidRPr="00925AAC">
        <w:rPr>
          <w:rFonts w:ascii="Times New Roman" w:eastAsia="Times New Roman" w:hAnsi="Times New Roman" w:cs="Times New Roman"/>
          <w:color w:val="00112B"/>
          <w:sz w:val="24"/>
          <w:szCs w:val="24"/>
        </w:rPr>
        <w:t>at the very bottom of LATAM stratification systems</w:t>
      </w:r>
      <w:ins w:id="1242" w:author="Miriam Hils" w:date="2022-04-11T16:18:00Z">
        <w:r w:rsidR="006C40B3">
          <w:rPr>
            <w:rFonts w:ascii="Times New Roman" w:eastAsia="Times New Roman" w:hAnsi="Times New Roman" w:cs="Times New Roman"/>
            <w:color w:val="00112B"/>
            <w:sz w:val="24"/>
            <w:szCs w:val="24"/>
          </w:rPr>
          <w:t xml:space="preserve"> – </w:t>
        </w:r>
      </w:ins>
      <w:ins w:id="1243" w:author="Miriam Hils" w:date="2022-04-11T16:25:00Z">
        <w:r w:rsidR="00A65736">
          <w:rPr>
            <w:rFonts w:ascii="Times New Roman" w:eastAsia="Times New Roman" w:hAnsi="Times New Roman" w:cs="Times New Roman"/>
            <w:color w:val="00112B"/>
            <w:sz w:val="24"/>
            <w:szCs w:val="24"/>
          </w:rPr>
          <w:t>was</w:t>
        </w:r>
      </w:ins>
      <w:ins w:id="1244" w:author="Miriam Hils" w:date="2022-04-11T16:18:00Z">
        <w:r w:rsidR="006C40B3">
          <w:rPr>
            <w:rFonts w:ascii="Times New Roman" w:eastAsia="Times New Roman" w:hAnsi="Times New Roman" w:cs="Times New Roman"/>
            <w:color w:val="00112B"/>
            <w:sz w:val="24"/>
            <w:szCs w:val="24"/>
          </w:rPr>
          <w:t xml:space="preserve"> nonetheless</w:t>
        </w:r>
      </w:ins>
      <w:ins w:id="1245" w:author="Miriam Hils" w:date="2022-04-11T16:19:00Z">
        <w:r w:rsidR="006C40B3">
          <w:rPr>
            <w:rFonts w:ascii="Times New Roman" w:eastAsia="Times New Roman" w:hAnsi="Times New Roman" w:cs="Times New Roman"/>
            <w:color w:val="00112B"/>
            <w:sz w:val="24"/>
            <w:szCs w:val="24"/>
          </w:rPr>
          <w:t xml:space="preserve"> </w:t>
        </w:r>
      </w:ins>
      <w:ins w:id="1246" w:author="Miriam Hils" w:date="2022-04-11T16:18:00Z">
        <w:r w:rsidR="006C40B3">
          <w:rPr>
            <w:rFonts w:ascii="Times New Roman" w:eastAsia="Times New Roman" w:hAnsi="Times New Roman" w:cs="Times New Roman"/>
            <w:color w:val="00112B"/>
            <w:sz w:val="24"/>
            <w:szCs w:val="24"/>
          </w:rPr>
          <w:t>substantial</w:t>
        </w:r>
      </w:ins>
      <w:r w:rsidRPr="00925AAC">
        <w:rPr>
          <w:rFonts w:ascii="Times New Roman" w:eastAsia="Times New Roman" w:hAnsi="Times New Roman" w:cs="Times New Roman"/>
          <w:color w:val="00112B"/>
          <w:sz w:val="24"/>
          <w:szCs w:val="24"/>
        </w:rPr>
        <w:t xml:space="preserve">. This </w:t>
      </w:r>
      <w:ins w:id="1247" w:author="Miriam Hils" w:date="2022-04-11T16:19:00Z">
        <w:r w:rsidR="006C40B3">
          <w:rPr>
            <w:rFonts w:ascii="Times New Roman" w:eastAsia="Times New Roman" w:hAnsi="Times New Roman" w:cs="Times New Roman"/>
            <w:color w:val="00112B"/>
            <w:sz w:val="24"/>
            <w:szCs w:val="24"/>
          </w:rPr>
          <w:t xml:space="preserve">pattern </w:t>
        </w:r>
      </w:ins>
      <w:del w:id="1248" w:author="Miriam Hils" w:date="2022-04-11T16:19:00Z">
        <w:r w:rsidRPr="00925AAC" w:rsidDel="006C40B3">
          <w:rPr>
            <w:rFonts w:ascii="Times New Roman" w:eastAsia="Times New Roman" w:hAnsi="Times New Roman" w:cs="Times New Roman"/>
            <w:color w:val="00112B"/>
            <w:sz w:val="24"/>
            <w:szCs w:val="24"/>
          </w:rPr>
          <w:delText>is a particular</w:delText>
        </w:r>
      </w:del>
      <w:ins w:id="1249" w:author="Miriam Hils" w:date="2022-04-11T16:19:00Z">
        <w:r w:rsidR="006C40B3">
          <w:rPr>
            <w:rFonts w:ascii="Times New Roman" w:eastAsia="Times New Roman" w:hAnsi="Times New Roman" w:cs="Times New Roman"/>
            <w:color w:val="00112B"/>
            <w:sz w:val="24"/>
            <w:szCs w:val="24"/>
          </w:rPr>
          <w:t>has been recogniz</w:t>
        </w:r>
      </w:ins>
      <w:ins w:id="1250" w:author="Miriam Hils" w:date="2022-04-11T16:20:00Z">
        <w:r w:rsidR="006C40B3">
          <w:rPr>
            <w:rFonts w:ascii="Times New Roman" w:eastAsia="Times New Roman" w:hAnsi="Times New Roman" w:cs="Times New Roman"/>
            <w:color w:val="00112B"/>
            <w:sz w:val="24"/>
            <w:szCs w:val="24"/>
          </w:rPr>
          <w:t>ed as a</w:t>
        </w:r>
      </w:ins>
      <w:r w:rsidRPr="00925AAC">
        <w:rPr>
          <w:rFonts w:ascii="Times New Roman" w:eastAsia="Times New Roman" w:hAnsi="Times New Roman" w:cs="Times New Roman"/>
          <w:color w:val="00112B"/>
          <w:sz w:val="24"/>
          <w:szCs w:val="24"/>
        </w:rPr>
        <w:t xml:space="preserve"> feature of fertility in </w:t>
      </w:r>
      <w:del w:id="1251" w:author="Miriam Hils" w:date="2022-04-11T16:20:00Z">
        <w:r w:rsidRPr="00925AAC" w:rsidDel="006C40B3">
          <w:rPr>
            <w:rFonts w:ascii="Times New Roman" w:eastAsia="Times New Roman" w:hAnsi="Times New Roman" w:cs="Times New Roman"/>
            <w:color w:val="00112B"/>
            <w:sz w:val="24"/>
            <w:szCs w:val="24"/>
          </w:rPr>
          <w:delText xml:space="preserve">the context of </w:delText>
        </w:r>
      </w:del>
      <w:r w:rsidRPr="00925AAC">
        <w:rPr>
          <w:rFonts w:ascii="Times New Roman" w:eastAsia="Times New Roman" w:hAnsi="Times New Roman" w:cs="Times New Roman"/>
          <w:color w:val="00112B"/>
          <w:sz w:val="24"/>
          <w:szCs w:val="24"/>
        </w:rPr>
        <w:t xml:space="preserve">Brazil and Colombia, and </w:t>
      </w:r>
      <w:del w:id="1252" w:author="Miriam Hils" w:date="2022-04-11T16:20:00Z">
        <w:r w:rsidRPr="00925AAC" w:rsidDel="00A65736">
          <w:rPr>
            <w:rFonts w:ascii="Times New Roman" w:eastAsia="Times New Roman" w:hAnsi="Times New Roman" w:cs="Times New Roman"/>
            <w:color w:val="00112B"/>
            <w:sz w:val="24"/>
            <w:szCs w:val="24"/>
          </w:rPr>
          <w:delText>perhaps in</w:delText>
        </w:r>
      </w:del>
      <w:ins w:id="1253" w:author="Miriam Hils" w:date="2022-04-11T16:20:00Z">
        <w:r w:rsidR="00A65736">
          <w:rPr>
            <w:rFonts w:ascii="Times New Roman" w:eastAsia="Times New Roman" w:hAnsi="Times New Roman" w:cs="Times New Roman"/>
            <w:color w:val="00112B"/>
            <w:sz w:val="24"/>
            <w:szCs w:val="24"/>
          </w:rPr>
          <w:t>can likely be observed in</w:t>
        </w:r>
      </w:ins>
      <w:r w:rsidRPr="00925AAC">
        <w:rPr>
          <w:rFonts w:ascii="Times New Roman" w:eastAsia="Times New Roman" w:hAnsi="Times New Roman" w:cs="Times New Roman"/>
          <w:color w:val="00112B"/>
          <w:sz w:val="24"/>
          <w:szCs w:val="24"/>
        </w:rPr>
        <w:t xml:space="preserve"> other countries and populations in the </w:t>
      </w:r>
      <w:ins w:id="1254" w:author="Miriam Hils" w:date="2022-04-11T16:22:00Z">
        <w:r w:rsidR="00A65736">
          <w:rPr>
            <w:rFonts w:ascii="Times New Roman" w:eastAsia="Times New Roman" w:hAnsi="Times New Roman" w:cs="Times New Roman"/>
            <w:color w:val="00112B"/>
            <w:sz w:val="24"/>
            <w:szCs w:val="24"/>
          </w:rPr>
          <w:t>G</w:t>
        </w:r>
      </w:ins>
      <w:del w:id="1255" w:author="Miriam Hils" w:date="2022-04-11T16:22:00Z">
        <w:r w:rsidRPr="00925AAC" w:rsidDel="00A65736">
          <w:rPr>
            <w:rFonts w:ascii="Times New Roman" w:eastAsia="Times New Roman" w:hAnsi="Times New Roman" w:cs="Times New Roman"/>
            <w:color w:val="00112B"/>
            <w:sz w:val="24"/>
            <w:szCs w:val="24"/>
          </w:rPr>
          <w:delText>g</w:delText>
        </w:r>
      </w:del>
      <w:r w:rsidRPr="00925AAC">
        <w:rPr>
          <w:rFonts w:ascii="Times New Roman" w:eastAsia="Times New Roman" w:hAnsi="Times New Roman" w:cs="Times New Roman"/>
          <w:color w:val="00112B"/>
          <w:sz w:val="24"/>
          <w:szCs w:val="24"/>
        </w:rPr>
        <w:t>lobal South</w:t>
      </w:r>
      <w:ins w:id="1256" w:author="Miriam Hils" w:date="2022-04-11T16:21:00Z">
        <w:r w:rsidR="00A65736">
          <w:rPr>
            <w:rFonts w:ascii="Times New Roman" w:eastAsia="Times New Roman" w:hAnsi="Times New Roman" w:cs="Times New Roman"/>
            <w:color w:val="00112B"/>
            <w:sz w:val="24"/>
            <w:szCs w:val="24"/>
          </w:rPr>
          <w:t xml:space="preserve"> as well</w:t>
        </w:r>
      </w:ins>
      <w:r w:rsidRPr="00925AAC">
        <w:rPr>
          <w:rFonts w:ascii="Times New Roman" w:eastAsia="Times New Roman" w:hAnsi="Times New Roman" w:cs="Times New Roman"/>
          <w:color w:val="00112B"/>
          <w:sz w:val="24"/>
          <w:szCs w:val="24"/>
        </w:rPr>
        <w:t xml:space="preserve">. </w:t>
      </w:r>
      <w:del w:id="1257" w:author="Miriam Hils" w:date="2022-04-11T16:22:00Z">
        <w:r w:rsidRPr="00925AAC" w:rsidDel="00A65736">
          <w:rPr>
            <w:rFonts w:ascii="Times New Roman" w:eastAsia="Times New Roman" w:hAnsi="Times New Roman" w:cs="Times New Roman"/>
            <w:color w:val="00112B"/>
            <w:sz w:val="24"/>
            <w:szCs w:val="24"/>
          </w:rPr>
          <w:delText>Combined,</w:delText>
        </w:r>
      </w:del>
      <w:ins w:id="1258" w:author="Miriam Hils" w:date="2022-04-11T16:23:00Z">
        <w:r w:rsidR="00A65736">
          <w:rPr>
            <w:rFonts w:ascii="Times New Roman" w:eastAsia="Times New Roman" w:hAnsi="Times New Roman" w:cs="Times New Roman"/>
            <w:color w:val="00112B"/>
            <w:sz w:val="24"/>
            <w:szCs w:val="24"/>
          </w:rPr>
          <w:t>In 2019, the</w:t>
        </w:r>
      </w:ins>
      <w:r w:rsidRPr="00925AAC">
        <w:rPr>
          <w:rFonts w:ascii="Times New Roman" w:eastAsia="Times New Roman" w:hAnsi="Times New Roman" w:cs="Times New Roman"/>
          <w:color w:val="00112B"/>
          <w:sz w:val="24"/>
          <w:szCs w:val="24"/>
        </w:rPr>
        <w:t xml:space="preserve"> mothers with </w:t>
      </w:r>
      <w:del w:id="1259" w:author="Miriam Hils" w:date="2022-04-11T16:22:00Z">
        <w:r w:rsidRPr="00925AAC" w:rsidDel="00A65736">
          <w:rPr>
            <w:rFonts w:ascii="Times New Roman" w:eastAsia="Times New Roman" w:hAnsi="Times New Roman" w:cs="Times New Roman"/>
            <w:color w:val="00112B"/>
            <w:sz w:val="24"/>
            <w:szCs w:val="24"/>
          </w:rPr>
          <w:delText>0 to 3 and 4 to 7</w:delText>
        </w:r>
      </w:del>
      <w:ins w:id="1260" w:author="Miriam Hils" w:date="2022-04-11T16:22:00Z">
        <w:r w:rsidR="00A65736">
          <w:rPr>
            <w:rFonts w:ascii="Times New Roman" w:eastAsia="Times New Roman" w:hAnsi="Times New Roman" w:cs="Times New Roman"/>
            <w:color w:val="00112B"/>
            <w:sz w:val="24"/>
            <w:szCs w:val="24"/>
          </w:rPr>
          <w:t>zero t</w:t>
        </w:r>
      </w:ins>
      <w:ins w:id="1261" w:author="Miriam Hils" w:date="2022-04-11T16:23:00Z">
        <w:r w:rsidR="00A65736">
          <w:rPr>
            <w:rFonts w:ascii="Times New Roman" w:eastAsia="Times New Roman" w:hAnsi="Times New Roman" w:cs="Times New Roman"/>
            <w:color w:val="00112B"/>
            <w:sz w:val="24"/>
            <w:szCs w:val="24"/>
          </w:rPr>
          <w:t>o three and four to seven</w:t>
        </w:r>
      </w:ins>
      <w:r w:rsidRPr="00925AAC">
        <w:rPr>
          <w:rFonts w:ascii="Times New Roman" w:eastAsia="Times New Roman" w:hAnsi="Times New Roman" w:cs="Times New Roman"/>
          <w:color w:val="00112B"/>
          <w:sz w:val="24"/>
          <w:szCs w:val="24"/>
        </w:rPr>
        <w:t xml:space="preserve"> years of schooling </w:t>
      </w:r>
      <w:ins w:id="1262" w:author="Miriam Hils" w:date="2022-04-11T16:23:00Z">
        <w:r w:rsidR="00A65736">
          <w:rPr>
            <w:rFonts w:ascii="Times New Roman" w:eastAsia="Times New Roman" w:hAnsi="Times New Roman" w:cs="Times New Roman"/>
            <w:color w:val="00112B"/>
            <w:sz w:val="24"/>
            <w:szCs w:val="24"/>
          </w:rPr>
          <w:t xml:space="preserve">combined </w:t>
        </w:r>
      </w:ins>
      <w:r w:rsidRPr="00925AAC">
        <w:rPr>
          <w:rFonts w:ascii="Times New Roman" w:eastAsia="Times New Roman" w:hAnsi="Times New Roman" w:cs="Times New Roman"/>
          <w:color w:val="00112B"/>
          <w:sz w:val="24"/>
          <w:szCs w:val="24"/>
        </w:rPr>
        <w:t>gave birth to more than 485,000</w:t>
      </w:r>
      <w:ins w:id="1263" w:author="Miriam Hils" w:date="2022-04-11T16:23:00Z">
        <w:r w:rsidR="00A65736">
          <w:rPr>
            <w:rFonts w:ascii="Times New Roman" w:eastAsia="Times New Roman" w:hAnsi="Times New Roman" w:cs="Times New Roman"/>
            <w:color w:val="00112B"/>
            <w:sz w:val="24"/>
            <w:szCs w:val="24"/>
          </w:rPr>
          <w:t xml:space="preserve"> babies in Brazil</w:t>
        </w:r>
      </w:ins>
      <w:r w:rsidRPr="00925AAC">
        <w:rPr>
          <w:rFonts w:ascii="Times New Roman" w:eastAsia="Times New Roman" w:hAnsi="Times New Roman" w:cs="Times New Roman"/>
          <w:color w:val="00112B"/>
          <w:sz w:val="24"/>
          <w:szCs w:val="24"/>
        </w:rPr>
        <w:t xml:space="preserve"> and 108,000 babies in </w:t>
      </w:r>
      <w:del w:id="1264" w:author="Miriam Hils" w:date="2022-04-11T16:23:00Z">
        <w:r w:rsidRPr="00925AAC" w:rsidDel="00A65736">
          <w:rPr>
            <w:rFonts w:ascii="Times New Roman" w:eastAsia="Times New Roman" w:hAnsi="Times New Roman" w:cs="Times New Roman"/>
            <w:color w:val="00112B"/>
            <w:sz w:val="24"/>
            <w:szCs w:val="24"/>
          </w:rPr>
          <w:delText xml:space="preserve">2019 in Brazil and </w:delText>
        </w:r>
      </w:del>
      <w:r w:rsidRPr="00925AAC">
        <w:rPr>
          <w:rFonts w:ascii="Times New Roman" w:eastAsia="Times New Roman" w:hAnsi="Times New Roman" w:cs="Times New Roman"/>
          <w:color w:val="00112B"/>
          <w:sz w:val="24"/>
          <w:szCs w:val="24"/>
        </w:rPr>
        <w:t>Colombia</w:t>
      </w:r>
      <w:del w:id="1265" w:author="Miriam Hils" w:date="2022-04-11T16:23:00Z">
        <w:r w:rsidRPr="00925AAC" w:rsidDel="00A65736">
          <w:rPr>
            <w:rFonts w:ascii="Times New Roman" w:eastAsia="Times New Roman" w:hAnsi="Times New Roman" w:cs="Times New Roman"/>
            <w:color w:val="00112B"/>
            <w:sz w:val="24"/>
            <w:szCs w:val="24"/>
          </w:rPr>
          <w:delText>, respectively</w:delText>
        </w:r>
      </w:del>
      <w:r w:rsidRPr="00925AAC">
        <w:rPr>
          <w:rFonts w:ascii="Times New Roman" w:eastAsia="Times New Roman" w:hAnsi="Times New Roman" w:cs="Times New Roman"/>
          <w:color w:val="00112B"/>
          <w:sz w:val="24"/>
          <w:szCs w:val="24"/>
        </w:rPr>
        <w:t xml:space="preserve">. It is worth noting that seven years of schooling provide basic numeracy and literacy skills, whereas three years of schooling provide just literacy. </w:t>
      </w:r>
    </w:p>
    <w:p w14:paraId="00000056"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7" w14:textId="000A4C10"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Most of the births </w:t>
      </w:r>
      <w:del w:id="1266" w:author="Miriam Hils" w:date="2022-04-11T16:26:00Z">
        <w:r w:rsidRPr="00925AAC" w:rsidDel="00A65736">
          <w:rPr>
            <w:rFonts w:ascii="Times New Roman" w:eastAsia="Times New Roman" w:hAnsi="Times New Roman" w:cs="Times New Roman"/>
            <w:color w:val="00112B"/>
            <w:sz w:val="24"/>
            <w:szCs w:val="24"/>
          </w:rPr>
          <w:delText xml:space="preserve">occur </w:delText>
        </w:r>
      </w:del>
      <w:ins w:id="1267" w:author="Miriam Hils" w:date="2022-04-11T16:26:00Z">
        <w:r w:rsidR="00A65736">
          <w:rPr>
            <w:rFonts w:ascii="Times New Roman" w:eastAsia="Times New Roman" w:hAnsi="Times New Roman" w:cs="Times New Roman"/>
            <w:color w:val="00112B"/>
            <w:sz w:val="24"/>
            <w:szCs w:val="24"/>
          </w:rPr>
          <w:t>were</w:t>
        </w:r>
        <w:r w:rsidR="00A65736"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to women with </w:t>
      </w:r>
      <w:del w:id="1268" w:author="Miriam Hils" w:date="2022-04-11T16:24:00Z">
        <w:r w:rsidRPr="00925AAC" w:rsidDel="00A65736">
          <w:rPr>
            <w:rFonts w:ascii="Times New Roman" w:eastAsia="Times New Roman" w:hAnsi="Times New Roman" w:cs="Times New Roman"/>
            <w:color w:val="00112B"/>
            <w:sz w:val="24"/>
            <w:szCs w:val="24"/>
          </w:rPr>
          <w:delText xml:space="preserve">8 </w:delText>
        </w:r>
      </w:del>
      <w:ins w:id="1269" w:author="Miriam Hils" w:date="2022-04-11T16:24:00Z">
        <w:r w:rsidR="00A65736">
          <w:rPr>
            <w:rFonts w:ascii="Times New Roman" w:eastAsia="Times New Roman" w:hAnsi="Times New Roman" w:cs="Times New Roman"/>
            <w:color w:val="00112B"/>
            <w:sz w:val="24"/>
            <w:szCs w:val="24"/>
          </w:rPr>
          <w:t>eight</w:t>
        </w:r>
        <w:r w:rsidR="00A65736"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to 11 years of schooling (1,740,000 in Brazil, and 357,000 in Colombia in 2019). </w:t>
      </w:r>
      <w:del w:id="1270" w:author="Miriam Hils" w:date="2022-04-11T16:26:00Z">
        <w:r w:rsidRPr="00925AAC" w:rsidDel="00353EF1">
          <w:rPr>
            <w:rFonts w:ascii="Times New Roman" w:eastAsia="Times New Roman" w:hAnsi="Times New Roman" w:cs="Times New Roman"/>
            <w:color w:val="00112B"/>
            <w:sz w:val="24"/>
            <w:szCs w:val="24"/>
          </w:rPr>
          <w:delText xml:space="preserve">These </w:delText>
        </w:r>
      </w:del>
      <w:ins w:id="1271" w:author="Miriam Hils" w:date="2022-04-11T16:26:00Z">
        <w:r w:rsidR="00353EF1">
          <w:rPr>
            <w:rFonts w:ascii="Times New Roman" w:eastAsia="Times New Roman" w:hAnsi="Times New Roman" w:cs="Times New Roman"/>
            <w:color w:val="00112B"/>
            <w:sz w:val="24"/>
            <w:szCs w:val="24"/>
          </w:rPr>
          <w:t>The e</w:t>
        </w:r>
      </w:ins>
      <w:ins w:id="1272" w:author="Miriam Hils" w:date="2022-04-11T16:27:00Z">
        <w:r w:rsidR="00353EF1">
          <w:rPr>
            <w:rFonts w:ascii="Times New Roman" w:eastAsia="Times New Roman" w:hAnsi="Times New Roman" w:cs="Times New Roman"/>
            <w:color w:val="00112B"/>
            <w:sz w:val="24"/>
            <w:szCs w:val="24"/>
          </w:rPr>
          <w:t>ducational levels associated with these</w:t>
        </w:r>
      </w:ins>
      <w:ins w:id="1273" w:author="Miriam Hils" w:date="2022-04-11T16:26:00Z">
        <w:r w:rsidR="00353EF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years of schooling are not fully comparable with </w:t>
      </w:r>
      <w:ins w:id="1274" w:author="Miriam Hils" w:date="2022-04-11T16:27:00Z">
        <w:r w:rsidR="00353EF1">
          <w:rPr>
            <w:rFonts w:ascii="Times New Roman" w:eastAsia="Times New Roman" w:hAnsi="Times New Roman" w:cs="Times New Roman"/>
            <w:color w:val="00112B"/>
            <w:sz w:val="24"/>
            <w:szCs w:val="24"/>
          </w:rPr>
          <w:t xml:space="preserve">those of U.S. </w:t>
        </w:r>
      </w:ins>
      <w:del w:id="1275" w:author="Miriam Hils" w:date="2022-04-11T16:26:00Z">
        <w:r w:rsidRPr="00925AAC" w:rsidDel="00353EF1">
          <w:rPr>
            <w:rFonts w:ascii="Times New Roman" w:eastAsia="Times New Roman" w:hAnsi="Times New Roman" w:cs="Times New Roman"/>
            <w:color w:val="00112B"/>
            <w:sz w:val="24"/>
            <w:szCs w:val="24"/>
          </w:rPr>
          <w:delText>High School</w:delText>
        </w:r>
      </w:del>
      <w:ins w:id="1276" w:author="Miriam Hils" w:date="2022-04-11T16:26:00Z">
        <w:r w:rsidR="00353EF1">
          <w:rPr>
            <w:rFonts w:ascii="Times New Roman" w:eastAsia="Times New Roman" w:hAnsi="Times New Roman" w:cs="Times New Roman"/>
            <w:color w:val="00112B"/>
            <w:sz w:val="24"/>
            <w:szCs w:val="24"/>
          </w:rPr>
          <w:t>high school</w:t>
        </w:r>
      </w:ins>
      <w:ins w:id="1277" w:author="Miriam Hils" w:date="2022-04-11T16:27:00Z">
        <w:r w:rsidR="00353EF1">
          <w:rPr>
            <w:rFonts w:ascii="Times New Roman" w:eastAsia="Times New Roman" w:hAnsi="Times New Roman" w:cs="Times New Roman"/>
            <w:color w:val="00112B"/>
            <w:sz w:val="24"/>
            <w:szCs w:val="24"/>
          </w:rPr>
          <w:t>s</w:t>
        </w:r>
      </w:ins>
      <w:ins w:id="1278" w:author="Miriam Hils" w:date="2022-04-11T16:28:00Z">
        <w:r w:rsidR="00353EF1">
          <w:rPr>
            <w:rFonts w:ascii="Times New Roman" w:eastAsia="Times New Roman" w:hAnsi="Times New Roman" w:cs="Times New Roman"/>
            <w:color w:val="00112B"/>
            <w:sz w:val="24"/>
            <w:szCs w:val="24"/>
          </w:rPr>
          <w:t>, but are instead roughly equivalent to those of U.S. middle</w:t>
        </w:r>
      </w:ins>
      <w:ins w:id="1279" w:author="Miriam Hils" w:date="2022-04-12T17:07:00Z">
        <w:r w:rsidR="00BF1A60">
          <w:rPr>
            <w:rFonts w:ascii="Times New Roman" w:eastAsia="Times New Roman" w:hAnsi="Times New Roman" w:cs="Times New Roman"/>
            <w:color w:val="00112B"/>
            <w:sz w:val="24"/>
            <w:szCs w:val="24"/>
          </w:rPr>
          <w:t xml:space="preserve"> schools</w:t>
        </w:r>
      </w:ins>
      <w:del w:id="1280" w:author="Miriam Hils" w:date="2022-04-11T16:28:00Z">
        <w:r w:rsidRPr="00925AAC" w:rsidDel="00353EF1">
          <w:rPr>
            <w:rFonts w:ascii="Times New Roman" w:eastAsia="Times New Roman" w:hAnsi="Times New Roman" w:cs="Times New Roman"/>
            <w:color w:val="00112B"/>
            <w:sz w:val="24"/>
            <w:szCs w:val="24"/>
          </w:rPr>
          <w:delText xml:space="preserve"> graduates in the US, in fact, they are closer to middle years program</w:delText>
        </w:r>
      </w:del>
      <w:r w:rsidRPr="00925AAC">
        <w:rPr>
          <w:rFonts w:ascii="Times New Roman" w:eastAsia="Times New Roman" w:hAnsi="Times New Roman" w:cs="Times New Roman"/>
          <w:color w:val="00112B"/>
          <w:sz w:val="24"/>
          <w:szCs w:val="24"/>
        </w:rPr>
        <w:t xml:space="preserve">. Although </w:t>
      </w:r>
      <w:ins w:id="1281" w:author="Miriam Hils" w:date="2022-04-11T16:29:00Z">
        <w:r w:rsidR="00353EF1">
          <w:rPr>
            <w:rFonts w:ascii="Times New Roman" w:eastAsia="Times New Roman" w:hAnsi="Times New Roman" w:cs="Times New Roman"/>
            <w:color w:val="00112B"/>
            <w:sz w:val="24"/>
            <w:szCs w:val="24"/>
          </w:rPr>
          <w:t>the completion of</w:t>
        </w:r>
      </w:ins>
      <w:del w:id="1282" w:author="Miriam Hils" w:date="2022-04-11T16:29:00Z">
        <w:r w:rsidRPr="00925AAC" w:rsidDel="00353EF1">
          <w:rPr>
            <w:rFonts w:ascii="Times New Roman" w:eastAsia="Times New Roman" w:hAnsi="Times New Roman" w:cs="Times New Roman"/>
            <w:color w:val="00112B"/>
            <w:sz w:val="24"/>
            <w:szCs w:val="24"/>
          </w:rPr>
          <w:delText>complete</w:delText>
        </w:r>
      </w:del>
      <w:r w:rsidRPr="00925AAC">
        <w:rPr>
          <w:rFonts w:ascii="Times New Roman" w:eastAsia="Times New Roman" w:hAnsi="Times New Roman" w:cs="Times New Roman"/>
          <w:color w:val="00112B"/>
          <w:sz w:val="24"/>
          <w:szCs w:val="24"/>
        </w:rPr>
        <w:t xml:space="preserve"> secondary education is supposed to give </w:t>
      </w:r>
      <w:ins w:id="1283" w:author="Miriam Hils" w:date="2022-04-11T16:29:00Z">
        <w:r w:rsidR="00353EF1">
          <w:rPr>
            <w:rFonts w:ascii="Times New Roman" w:eastAsia="Times New Roman" w:hAnsi="Times New Roman" w:cs="Times New Roman"/>
            <w:color w:val="00112B"/>
            <w:sz w:val="24"/>
            <w:szCs w:val="24"/>
          </w:rPr>
          <w:t xml:space="preserve">young people </w:t>
        </w:r>
      </w:ins>
      <w:r w:rsidRPr="00925AAC">
        <w:rPr>
          <w:rFonts w:ascii="Times New Roman" w:eastAsia="Times New Roman" w:hAnsi="Times New Roman" w:cs="Times New Roman"/>
          <w:color w:val="00112B"/>
          <w:sz w:val="24"/>
          <w:szCs w:val="24"/>
        </w:rPr>
        <w:t xml:space="preserve">access to tertiary education (technical, technological, or professional), </w:t>
      </w:r>
      <w:del w:id="1284" w:author="Miriam Hils" w:date="2022-04-11T16:29:00Z">
        <w:r w:rsidRPr="00925AAC" w:rsidDel="00353EF1">
          <w:rPr>
            <w:rFonts w:ascii="Times New Roman" w:eastAsia="Times New Roman" w:hAnsi="Times New Roman" w:cs="Times New Roman"/>
            <w:color w:val="00112B"/>
            <w:sz w:val="24"/>
            <w:szCs w:val="24"/>
          </w:rPr>
          <w:delText xml:space="preserve">quality </w:delText>
        </w:r>
      </w:del>
      <w:ins w:id="1285" w:author="Miriam Hils" w:date="2022-04-11T16:31:00Z">
        <w:r w:rsidR="00353EF1">
          <w:rPr>
            <w:rFonts w:ascii="Times New Roman" w:eastAsia="Times New Roman" w:hAnsi="Times New Roman" w:cs="Times New Roman"/>
            <w:color w:val="00112B"/>
            <w:sz w:val="24"/>
            <w:szCs w:val="24"/>
          </w:rPr>
          <w:t xml:space="preserve">because of </w:t>
        </w:r>
      </w:ins>
      <w:ins w:id="1286" w:author="Miriam Hils" w:date="2022-04-11T16:29:00Z">
        <w:r w:rsidR="00353EF1">
          <w:rPr>
            <w:rFonts w:ascii="Times New Roman" w:eastAsia="Times New Roman" w:hAnsi="Times New Roman" w:cs="Times New Roman"/>
            <w:color w:val="00112B"/>
            <w:sz w:val="24"/>
            <w:szCs w:val="24"/>
          </w:rPr>
          <w:t>the</w:t>
        </w:r>
        <w:r w:rsidR="00353EF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differences </w:t>
      </w:r>
      <w:ins w:id="1287" w:author="Miriam Hils" w:date="2022-04-11T16:30:00Z">
        <w:r w:rsidR="00353EF1">
          <w:rPr>
            <w:rFonts w:ascii="Times New Roman" w:eastAsia="Times New Roman" w:hAnsi="Times New Roman" w:cs="Times New Roman"/>
            <w:color w:val="00112B"/>
            <w:sz w:val="24"/>
            <w:szCs w:val="24"/>
          </w:rPr>
          <w:t xml:space="preserve">in quality </w:t>
        </w:r>
      </w:ins>
      <w:r w:rsidRPr="00925AAC">
        <w:rPr>
          <w:rFonts w:ascii="Times New Roman" w:eastAsia="Times New Roman" w:hAnsi="Times New Roman" w:cs="Times New Roman"/>
          <w:color w:val="00112B"/>
          <w:sz w:val="24"/>
          <w:szCs w:val="24"/>
        </w:rPr>
        <w:t>across schools and public educational systems</w:t>
      </w:r>
      <w:del w:id="1288" w:author="Miriam Hils" w:date="2022-04-11T16:31:00Z">
        <w:r w:rsidRPr="00925AAC" w:rsidDel="00353EF1">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and the </w:t>
      </w:r>
      <w:del w:id="1289" w:author="Miriam Hils" w:date="2022-04-11T16:30:00Z">
        <w:r w:rsidRPr="00925AAC" w:rsidDel="00353EF1">
          <w:rPr>
            <w:rFonts w:ascii="Times New Roman" w:eastAsia="Times New Roman" w:hAnsi="Times New Roman" w:cs="Times New Roman"/>
            <w:color w:val="00112B"/>
            <w:sz w:val="24"/>
            <w:szCs w:val="24"/>
          </w:rPr>
          <w:delText xml:space="preserve">myriad </w:delText>
        </w:r>
      </w:del>
      <w:ins w:id="1290" w:author="Miriam Hils" w:date="2022-04-11T16:30:00Z">
        <w:r w:rsidR="00353EF1">
          <w:rPr>
            <w:rFonts w:ascii="Times New Roman" w:eastAsia="Times New Roman" w:hAnsi="Times New Roman" w:cs="Times New Roman"/>
            <w:color w:val="00112B"/>
            <w:sz w:val="24"/>
            <w:szCs w:val="24"/>
          </w:rPr>
          <w:t>wide range</w:t>
        </w:r>
        <w:r w:rsidR="00353EF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of private alternatives </w:t>
      </w:r>
      <w:del w:id="1291" w:author="Miriam Hils" w:date="2022-04-11T16:30:00Z">
        <w:r w:rsidRPr="00925AAC" w:rsidDel="00353EF1">
          <w:rPr>
            <w:rFonts w:ascii="Times New Roman" w:eastAsia="Times New Roman" w:hAnsi="Times New Roman" w:cs="Times New Roman"/>
            <w:color w:val="00112B"/>
            <w:sz w:val="24"/>
            <w:szCs w:val="24"/>
          </w:rPr>
          <w:delText xml:space="preserve">for </w:delText>
        </w:r>
      </w:del>
      <w:ins w:id="1292" w:author="Miriam Hils" w:date="2022-04-11T16:30:00Z">
        <w:r w:rsidR="00353EF1">
          <w:rPr>
            <w:rFonts w:ascii="Times New Roman" w:eastAsia="Times New Roman" w:hAnsi="Times New Roman" w:cs="Times New Roman"/>
            <w:color w:val="00112B"/>
            <w:sz w:val="24"/>
            <w:szCs w:val="24"/>
          </w:rPr>
          <w:t>to</w:t>
        </w:r>
        <w:r w:rsidR="00353EF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formal training</w:t>
      </w:r>
      <w:ins w:id="1293" w:author="Miriam Hils" w:date="2022-04-11T16:32:00Z">
        <w:r w:rsidR="00B01348">
          <w:rPr>
            <w:rFonts w:ascii="Times New Roman" w:eastAsia="Times New Roman" w:hAnsi="Times New Roman" w:cs="Times New Roman"/>
            <w:color w:val="00112B"/>
            <w:sz w:val="24"/>
            <w:szCs w:val="24"/>
          </w:rPr>
          <w:t xml:space="preserve"> in </w:t>
        </w:r>
      </w:ins>
      <w:ins w:id="1294" w:author="Miriam Hils" w:date="2022-04-11T16:33:00Z">
        <w:r w:rsidR="00B01348">
          <w:rPr>
            <w:rFonts w:ascii="Times New Roman" w:eastAsia="Times New Roman" w:hAnsi="Times New Roman" w:cs="Times New Roman"/>
            <w:color w:val="00112B"/>
            <w:sz w:val="24"/>
            <w:szCs w:val="24"/>
          </w:rPr>
          <w:t>Brazil and Colombia</w:t>
        </w:r>
      </w:ins>
      <w:r w:rsidRPr="00925AAC">
        <w:rPr>
          <w:rFonts w:ascii="Times New Roman" w:eastAsia="Times New Roman" w:hAnsi="Times New Roman" w:cs="Times New Roman"/>
          <w:color w:val="00112B"/>
          <w:sz w:val="24"/>
          <w:szCs w:val="24"/>
        </w:rPr>
        <w:t xml:space="preserve">, </w:t>
      </w:r>
      <w:ins w:id="1295" w:author="Miriam Hils" w:date="2022-04-11T16:36:00Z">
        <w:r w:rsidR="00B01348">
          <w:rPr>
            <w:rFonts w:ascii="Times New Roman" w:eastAsia="Times New Roman" w:hAnsi="Times New Roman" w:cs="Times New Roman"/>
            <w:color w:val="00112B"/>
            <w:sz w:val="24"/>
            <w:szCs w:val="24"/>
          </w:rPr>
          <w:t>the</w:t>
        </w:r>
      </w:ins>
      <w:ins w:id="1296" w:author="Miriam Hils" w:date="2022-04-11T16:33:00Z">
        <w:r w:rsidR="00B01348">
          <w:rPr>
            <w:rFonts w:ascii="Times New Roman" w:eastAsia="Times New Roman" w:hAnsi="Times New Roman" w:cs="Times New Roman"/>
            <w:color w:val="00112B"/>
            <w:sz w:val="24"/>
            <w:szCs w:val="24"/>
          </w:rPr>
          <w:t xml:space="preserve"> </w:t>
        </w:r>
      </w:ins>
      <w:ins w:id="1297" w:author="Miriam Hils" w:date="2022-04-11T16:31:00Z">
        <w:r w:rsidR="00353EF1" w:rsidRPr="00925AAC">
          <w:rPr>
            <w:rFonts w:ascii="Times New Roman" w:eastAsia="Times New Roman" w:hAnsi="Times New Roman" w:cs="Times New Roman"/>
            <w:color w:val="00112B"/>
            <w:sz w:val="24"/>
            <w:szCs w:val="24"/>
          </w:rPr>
          <w:t xml:space="preserve">women with </w:t>
        </w:r>
        <w:r w:rsidR="00353EF1">
          <w:rPr>
            <w:rFonts w:ascii="Times New Roman" w:eastAsia="Times New Roman" w:hAnsi="Times New Roman" w:cs="Times New Roman"/>
            <w:color w:val="00112B"/>
            <w:sz w:val="24"/>
            <w:szCs w:val="24"/>
          </w:rPr>
          <w:t>eight</w:t>
        </w:r>
        <w:r w:rsidR="00353EF1" w:rsidRPr="00925AAC">
          <w:rPr>
            <w:rFonts w:ascii="Times New Roman" w:eastAsia="Times New Roman" w:hAnsi="Times New Roman" w:cs="Times New Roman"/>
            <w:color w:val="00112B"/>
            <w:sz w:val="24"/>
            <w:szCs w:val="24"/>
          </w:rPr>
          <w:t xml:space="preserve"> to 11 years of schooling</w:t>
        </w:r>
        <w:r w:rsidR="00353EF1" w:rsidRPr="00925AAC" w:rsidDel="00353EF1">
          <w:rPr>
            <w:rFonts w:ascii="Times New Roman" w:eastAsia="Times New Roman" w:hAnsi="Times New Roman" w:cs="Times New Roman"/>
            <w:color w:val="00112B"/>
            <w:sz w:val="24"/>
            <w:szCs w:val="24"/>
          </w:rPr>
          <w:t xml:space="preserve"> </w:t>
        </w:r>
      </w:ins>
      <w:del w:id="1298" w:author="Miriam Hils" w:date="2022-04-11T16:31:00Z">
        <w:r w:rsidRPr="00925AAC" w:rsidDel="00353EF1">
          <w:rPr>
            <w:rFonts w:ascii="Times New Roman" w:eastAsia="Times New Roman" w:hAnsi="Times New Roman" w:cs="Times New Roman"/>
            <w:color w:val="00112B"/>
            <w:sz w:val="24"/>
            <w:szCs w:val="24"/>
          </w:rPr>
          <w:delText xml:space="preserve">make this group </w:delText>
        </w:r>
      </w:del>
      <w:del w:id="1299" w:author="Miriam Hils" w:date="2022-04-11T16:33:00Z">
        <w:r w:rsidRPr="00925AAC" w:rsidDel="00B01348">
          <w:rPr>
            <w:rFonts w:ascii="Times New Roman" w:eastAsia="Times New Roman" w:hAnsi="Times New Roman" w:cs="Times New Roman"/>
            <w:color w:val="00112B"/>
            <w:sz w:val="24"/>
            <w:szCs w:val="24"/>
          </w:rPr>
          <w:delText>very heterogeneous</w:delText>
        </w:r>
      </w:del>
      <w:ins w:id="1300" w:author="Miriam Hils" w:date="2022-04-11T16:33:00Z">
        <w:r w:rsidR="00B01348">
          <w:rPr>
            <w:rFonts w:ascii="Times New Roman" w:eastAsia="Times New Roman" w:hAnsi="Times New Roman" w:cs="Times New Roman"/>
            <w:color w:val="00112B"/>
            <w:sz w:val="24"/>
            <w:szCs w:val="24"/>
          </w:rPr>
          <w:t>differ greatl</w:t>
        </w:r>
      </w:ins>
      <w:ins w:id="1301" w:author="Miriam Hils" w:date="2022-04-11T16:34:00Z">
        <w:r w:rsidR="00B01348">
          <w:rPr>
            <w:rFonts w:ascii="Times New Roman" w:eastAsia="Times New Roman" w:hAnsi="Times New Roman" w:cs="Times New Roman"/>
            <w:color w:val="00112B"/>
            <w:sz w:val="24"/>
            <w:szCs w:val="24"/>
          </w:rPr>
          <w:t>y</w:t>
        </w:r>
      </w:ins>
      <w:r w:rsidRPr="00925AAC">
        <w:rPr>
          <w:rFonts w:ascii="Times New Roman" w:eastAsia="Times New Roman" w:hAnsi="Times New Roman" w:cs="Times New Roman"/>
          <w:color w:val="00112B"/>
          <w:sz w:val="24"/>
          <w:szCs w:val="24"/>
        </w:rPr>
        <w:t xml:space="preserve"> in terms of the</w:t>
      </w:r>
      <w:ins w:id="1302" w:author="Miriam Hils" w:date="2022-04-11T16:34:00Z">
        <w:r w:rsidR="00B01348">
          <w:rPr>
            <w:rFonts w:ascii="Times New Roman" w:eastAsia="Times New Roman" w:hAnsi="Times New Roman" w:cs="Times New Roman"/>
            <w:color w:val="00112B"/>
            <w:sz w:val="24"/>
            <w:szCs w:val="24"/>
          </w:rPr>
          <w:t>ir</w:t>
        </w:r>
      </w:ins>
      <w:r w:rsidRPr="00925AAC">
        <w:rPr>
          <w:rFonts w:ascii="Times New Roman" w:eastAsia="Times New Roman" w:hAnsi="Times New Roman" w:cs="Times New Roman"/>
          <w:color w:val="00112B"/>
          <w:sz w:val="24"/>
          <w:szCs w:val="24"/>
        </w:rPr>
        <w:t xml:space="preserve"> socioeconomic background</w:t>
      </w:r>
      <w:ins w:id="1303" w:author="Miriam Hils" w:date="2022-04-11T16:34:00Z">
        <w:r w:rsidR="00B01348">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and the</w:t>
      </w:r>
      <w:ins w:id="1304" w:author="Miriam Hils" w:date="2022-04-11T16:34:00Z">
        <w:r w:rsidR="00B01348">
          <w:rPr>
            <w:rFonts w:ascii="Times New Roman" w:eastAsia="Times New Roman" w:hAnsi="Times New Roman" w:cs="Times New Roman"/>
            <w:color w:val="00112B"/>
            <w:sz w:val="24"/>
            <w:szCs w:val="24"/>
          </w:rPr>
          <w:t>ir</w:t>
        </w:r>
      </w:ins>
      <w:r w:rsidRPr="00925AAC">
        <w:rPr>
          <w:rFonts w:ascii="Times New Roman" w:eastAsia="Times New Roman" w:hAnsi="Times New Roman" w:cs="Times New Roman"/>
          <w:color w:val="00112B"/>
          <w:sz w:val="24"/>
          <w:szCs w:val="24"/>
        </w:rPr>
        <w:t xml:space="preserve"> economic prospects </w:t>
      </w:r>
      <w:del w:id="1305" w:author="Miriam Hils" w:date="2022-04-11T16:34:00Z">
        <w:r w:rsidRPr="00925AAC" w:rsidDel="00B01348">
          <w:rPr>
            <w:rFonts w:ascii="Times New Roman" w:eastAsia="Times New Roman" w:hAnsi="Times New Roman" w:cs="Times New Roman"/>
            <w:color w:val="00112B"/>
            <w:sz w:val="24"/>
            <w:szCs w:val="24"/>
          </w:rPr>
          <w:delText xml:space="preserve">of </w:delText>
        </w:r>
      </w:del>
      <w:del w:id="1306" w:author="Miriam Hils" w:date="2022-04-11T16:31:00Z">
        <w:r w:rsidRPr="00925AAC" w:rsidDel="00353EF1">
          <w:rPr>
            <w:rFonts w:ascii="Times New Roman" w:eastAsia="Times New Roman" w:hAnsi="Times New Roman" w:cs="Times New Roman"/>
            <w:color w:val="00112B"/>
            <w:sz w:val="24"/>
            <w:szCs w:val="24"/>
          </w:rPr>
          <w:delText xml:space="preserve">women with these years of schooling </w:delText>
        </w:r>
      </w:del>
      <w:r w:rsidRPr="00925AAC">
        <w:rPr>
          <w:rFonts w:ascii="Times New Roman" w:eastAsia="Times New Roman" w:hAnsi="Times New Roman" w:cs="Times New Roman"/>
          <w:color w:val="00112B"/>
          <w:sz w:val="24"/>
          <w:szCs w:val="24"/>
        </w:rPr>
        <w:t>(Balan, 2003; Sanchez-</w:t>
      </w:r>
      <w:proofErr w:type="spellStart"/>
      <w:r w:rsidRPr="00925AAC">
        <w:rPr>
          <w:rFonts w:ascii="Times New Roman" w:eastAsia="Times New Roman" w:hAnsi="Times New Roman" w:cs="Times New Roman"/>
          <w:color w:val="00112B"/>
          <w:sz w:val="24"/>
          <w:szCs w:val="24"/>
        </w:rPr>
        <w:t>Ancochea</w:t>
      </w:r>
      <w:proofErr w:type="spellEnd"/>
      <w:r w:rsidRPr="00925AAC">
        <w:rPr>
          <w:rFonts w:ascii="Times New Roman" w:eastAsia="Times New Roman" w:hAnsi="Times New Roman" w:cs="Times New Roman"/>
          <w:color w:val="00112B"/>
          <w:sz w:val="24"/>
          <w:szCs w:val="24"/>
        </w:rPr>
        <w:t xml:space="preserve">, 2021). In other words, </w:t>
      </w:r>
      <w:ins w:id="1307" w:author="Miriam Hils" w:date="2022-04-11T16:35:00Z">
        <w:r w:rsidR="00B01348">
          <w:rPr>
            <w:rFonts w:ascii="Times New Roman" w:eastAsia="Times New Roman" w:hAnsi="Times New Roman" w:cs="Times New Roman"/>
            <w:color w:val="00112B"/>
            <w:sz w:val="24"/>
            <w:szCs w:val="24"/>
          </w:rPr>
          <w:t xml:space="preserve">the women in </w:t>
        </w:r>
      </w:ins>
      <w:r w:rsidRPr="00925AAC">
        <w:rPr>
          <w:rFonts w:ascii="Times New Roman" w:eastAsia="Times New Roman" w:hAnsi="Times New Roman" w:cs="Times New Roman"/>
          <w:color w:val="00112B"/>
          <w:sz w:val="24"/>
          <w:szCs w:val="24"/>
        </w:rPr>
        <w:t xml:space="preserve">these groups are </w:t>
      </w:r>
      <w:ins w:id="1308" w:author="Miriam Hils" w:date="2022-04-11T16:35:00Z">
        <w:r w:rsidR="00B01348">
          <w:rPr>
            <w:rFonts w:ascii="Times New Roman" w:eastAsia="Times New Roman" w:hAnsi="Times New Roman" w:cs="Times New Roman"/>
            <w:color w:val="00112B"/>
            <w:sz w:val="24"/>
            <w:szCs w:val="24"/>
          </w:rPr>
          <w:t xml:space="preserve">more </w:t>
        </w:r>
      </w:ins>
      <w:r w:rsidRPr="00925AAC">
        <w:rPr>
          <w:rFonts w:ascii="Times New Roman" w:eastAsia="Times New Roman" w:hAnsi="Times New Roman" w:cs="Times New Roman"/>
          <w:color w:val="00112B"/>
          <w:sz w:val="24"/>
          <w:szCs w:val="24"/>
        </w:rPr>
        <w:t xml:space="preserve">likely </w:t>
      </w:r>
      <w:del w:id="1309" w:author="Miriam Hils" w:date="2022-04-11T16:35:00Z">
        <w:r w:rsidRPr="00925AAC" w:rsidDel="00B01348">
          <w:rPr>
            <w:rFonts w:ascii="Times New Roman" w:eastAsia="Times New Roman" w:hAnsi="Times New Roman" w:cs="Times New Roman"/>
            <w:color w:val="00112B"/>
            <w:sz w:val="24"/>
            <w:szCs w:val="24"/>
          </w:rPr>
          <w:delText>a mix of</w:delText>
        </w:r>
      </w:del>
      <w:ins w:id="1310" w:author="Miriam Hils" w:date="2022-04-11T16:35:00Z">
        <w:r w:rsidR="00B01348">
          <w:rPr>
            <w:rFonts w:ascii="Times New Roman" w:eastAsia="Times New Roman" w:hAnsi="Times New Roman" w:cs="Times New Roman"/>
            <w:color w:val="00112B"/>
            <w:sz w:val="24"/>
            <w:szCs w:val="24"/>
          </w:rPr>
          <w:t>to be</w:t>
        </w:r>
      </w:ins>
      <w:r w:rsidRPr="00925AAC">
        <w:rPr>
          <w:rFonts w:ascii="Times New Roman" w:eastAsia="Times New Roman" w:hAnsi="Times New Roman" w:cs="Times New Roman"/>
          <w:color w:val="00112B"/>
          <w:sz w:val="24"/>
          <w:szCs w:val="24"/>
        </w:rPr>
        <w:t xml:space="preserve"> </w:t>
      </w:r>
      <w:ins w:id="1311" w:author="Miriam Hils" w:date="2022-04-12T17:09:00Z">
        <w:r w:rsidR="00BF1A60">
          <w:rPr>
            <w:rFonts w:ascii="Times New Roman" w:eastAsia="Times New Roman" w:hAnsi="Times New Roman" w:cs="Times New Roman"/>
            <w:color w:val="00112B"/>
            <w:sz w:val="24"/>
            <w:szCs w:val="24"/>
          </w:rPr>
          <w:t xml:space="preserve">in the </w:t>
        </w:r>
      </w:ins>
      <w:r w:rsidRPr="00925AAC">
        <w:rPr>
          <w:rFonts w:ascii="Times New Roman" w:eastAsia="Times New Roman" w:hAnsi="Times New Roman" w:cs="Times New Roman"/>
          <w:color w:val="00112B"/>
          <w:sz w:val="24"/>
          <w:szCs w:val="24"/>
        </w:rPr>
        <w:t>low</w:t>
      </w:r>
      <w:ins w:id="1312" w:author="Miriam Hils" w:date="2022-04-11T16:34:00Z">
        <w:r w:rsidR="00B01348">
          <w:rPr>
            <w:rFonts w:ascii="Times New Roman" w:eastAsia="Times New Roman" w:hAnsi="Times New Roman" w:cs="Times New Roman"/>
            <w:color w:val="00112B"/>
            <w:sz w:val="24"/>
            <w:szCs w:val="24"/>
          </w:rPr>
          <w:t>er</w:t>
        </w:r>
      </w:ins>
      <w:r w:rsidRPr="00925AAC">
        <w:rPr>
          <w:rFonts w:ascii="Times New Roman" w:eastAsia="Times New Roman" w:hAnsi="Times New Roman" w:cs="Times New Roman"/>
          <w:color w:val="00112B"/>
          <w:sz w:val="24"/>
          <w:szCs w:val="24"/>
        </w:rPr>
        <w:t xml:space="preserve"> </w:t>
      </w:r>
      <w:del w:id="1313" w:author="Miriam Hils" w:date="2022-04-11T16:36:00Z">
        <w:r w:rsidRPr="00925AAC" w:rsidDel="00B01348">
          <w:rPr>
            <w:rFonts w:ascii="Times New Roman" w:eastAsia="Times New Roman" w:hAnsi="Times New Roman" w:cs="Times New Roman"/>
            <w:color w:val="00112B"/>
            <w:sz w:val="24"/>
            <w:szCs w:val="24"/>
          </w:rPr>
          <w:delText xml:space="preserve">and </w:delText>
        </w:r>
      </w:del>
      <w:ins w:id="1314" w:author="Miriam Hils" w:date="2022-04-11T16:36:00Z">
        <w:r w:rsidR="00B01348">
          <w:rPr>
            <w:rFonts w:ascii="Times New Roman" w:eastAsia="Times New Roman" w:hAnsi="Times New Roman" w:cs="Times New Roman"/>
            <w:color w:val="00112B"/>
            <w:sz w:val="24"/>
            <w:szCs w:val="24"/>
          </w:rPr>
          <w:t>or</w:t>
        </w:r>
        <w:r w:rsidR="00B01348" w:rsidRPr="00925AAC">
          <w:rPr>
            <w:rFonts w:ascii="Times New Roman" w:eastAsia="Times New Roman" w:hAnsi="Times New Roman" w:cs="Times New Roman"/>
            <w:color w:val="00112B"/>
            <w:sz w:val="24"/>
            <w:szCs w:val="24"/>
          </w:rPr>
          <w:t xml:space="preserve"> </w:t>
        </w:r>
      </w:ins>
      <w:ins w:id="1315" w:author="Miriam Hils" w:date="2022-04-12T17:09:00Z">
        <w:r w:rsidR="00BF1A60">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middle-low</w:t>
      </w:r>
      <w:ins w:id="1316" w:author="Miriam Hils" w:date="2022-04-11T16:34:00Z">
        <w:r w:rsidR="00B01348">
          <w:rPr>
            <w:rFonts w:ascii="Times New Roman" w:eastAsia="Times New Roman" w:hAnsi="Times New Roman" w:cs="Times New Roman"/>
            <w:color w:val="00112B"/>
            <w:sz w:val="24"/>
            <w:szCs w:val="24"/>
          </w:rPr>
          <w:t>er</w:t>
        </w:r>
      </w:ins>
      <w:del w:id="1317" w:author="Miriam Hils" w:date="2022-04-11T16:34:00Z">
        <w:r w:rsidRPr="00925AAC" w:rsidDel="00B01348">
          <w:rPr>
            <w:rFonts w:ascii="Times New Roman" w:eastAsia="Times New Roman" w:hAnsi="Times New Roman" w:cs="Times New Roman"/>
            <w:color w:val="00112B"/>
            <w:sz w:val="24"/>
            <w:szCs w:val="24"/>
          </w:rPr>
          <w:delText xml:space="preserve"> </w:delText>
        </w:r>
      </w:del>
      <w:ins w:id="1318" w:author="Miriam Hils" w:date="2022-04-11T16:36:00Z">
        <w:r w:rsidR="00B01348">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class </w:t>
      </w:r>
      <w:del w:id="1319" w:author="Miriam Hils" w:date="2022-04-11T16:36:00Z">
        <w:r w:rsidRPr="00925AAC" w:rsidDel="00B01348">
          <w:rPr>
            <w:rFonts w:ascii="Times New Roman" w:eastAsia="Times New Roman" w:hAnsi="Times New Roman" w:cs="Times New Roman"/>
            <w:color w:val="00112B"/>
            <w:sz w:val="24"/>
            <w:szCs w:val="24"/>
          </w:rPr>
          <w:delText>women in terms of social stratification, rather than a</w:delText>
        </w:r>
      </w:del>
      <w:ins w:id="1320" w:author="Miriam Hils" w:date="2022-04-11T16:36:00Z">
        <w:r w:rsidR="00B01348">
          <w:rPr>
            <w:rFonts w:ascii="Times New Roman" w:eastAsia="Times New Roman" w:hAnsi="Times New Roman" w:cs="Times New Roman"/>
            <w:color w:val="00112B"/>
            <w:sz w:val="24"/>
            <w:szCs w:val="24"/>
          </w:rPr>
          <w:t>than</w:t>
        </w:r>
      </w:ins>
      <w:ins w:id="1321" w:author="Miriam Hils" w:date="2022-04-12T17:09:00Z">
        <w:r w:rsidR="00BF1A60">
          <w:rPr>
            <w:rFonts w:ascii="Times New Roman" w:eastAsia="Times New Roman" w:hAnsi="Times New Roman" w:cs="Times New Roman"/>
            <w:color w:val="00112B"/>
            <w:sz w:val="24"/>
            <w:szCs w:val="24"/>
          </w:rPr>
          <w:t xml:space="preserve"> in the</w:t>
        </w:r>
      </w:ins>
      <w:r w:rsidRPr="00925AAC">
        <w:rPr>
          <w:rFonts w:ascii="Times New Roman" w:eastAsia="Times New Roman" w:hAnsi="Times New Roman" w:cs="Times New Roman"/>
          <w:color w:val="00112B"/>
          <w:sz w:val="24"/>
          <w:szCs w:val="24"/>
        </w:rPr>
        <w:t xml:space="preserve"> middle</w:t>
      </w:r>
      <w:ins w:id="1322" w:author="Miriam Hils" w:date="2022-04-11T16:36:00Z">
        <w:r w:rsidR="00B01348">
          <w:rPr>
            <w:rFonts w:ascii="Times New Roman" w:eastAsia="Times New Roman" w:hAnsi="Times New Roman" w:cs="Times New Roman"/>
            <w:color w:val="00112B"/>
            <w:sz w:val="24"/>
            <w:szCs w:val="24"/>
          </w:rPr>
          <w:t xml:space="preserve"> </w:t>
        </w:r>
      </w:ins>
      <w:del w:id="1323" w:author="Miriam Hils" w:date="2022-04-11T16:36:00Z">
        <w:r w:rsidRPr="00925AAC" w:rsidDel="00B01348">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class. Finally, women with more than 12 years of schooling</w:t>
      </w:r>
      <w:ins w:id="1324" w:author="Miriam Hils" w:date="2022-04-11T16:38:00Z">
        <w:r w:rsidR="00F64B6D">
          <w:rPr>
            <w:rFonts w:ascii="Times New Roman" w:eastAsia="Times New Roman" w:hAnsi="Times New Roman" w:cs="Times New Roman"/>
            <w:color w:val="00112B"/>
            <w:sz w:val="24"/>
            <w:szCs w:val="24"/>
          </w:rPr>
          <w:t>, who</w:t>
        </w:r>
      </w:ins>
      <w:r w:rsidRPr="00925AAC">
        <w:rPr>
          <w:rFonts w:ascii="Times New Roman" w:eastAsia="Times New Roman" w:hAnsi="Times New Roman" w:cs="Times New Roman"/>
          <w:color w:val="00112B"/>
          <w:sz w:val="24"/>
          <w:szCs w:val="24"/>
        </w:rPr>
        <w:t xml:space="preserve"> are at the top of the social stratification</w:t>
      </w:r>
      <w:ins w:id="1325" w:author="Miriam Hils" w:date="2022-04-11T16:38:00Z">
        <w:r w:rsidR="00F64B6D">
          <w:rPr>
            <w:rFonts w:ascii="Times New Roman" w:eastAsia="Times New Roman" w:hAnsi="Times New Roman" w:cs="Times New Roman"/>
            <w:color w:val="00112B"/>
            <w:sz w:val="24"/>
            <w:szCs w:val="24"/>
          </w:rPr>
          <w:t xml:space="preserve"> system,</w:t>
        </w:r>
      </w:ins>
      <w:r w:rsidRPr="00925AAC">
        <w:rPr>
          <w:rFonts w:ascii="Times New Roman" w:eastAsia="Times New Roman" w:hAnsi="Times New Roman" w:cs="Times New Roman"/>
          <w:color w:val="00112B"/>
          <w:sz w:val="24"/>
          <w:szCs w:val="24"/>
        </w:rPr>
        <w:t xml:space="preserve"> </w:t>
      </w:r>
      <w:del w:id="1326" w:author="Miriam Hils" w:date="2022-04-11T16:39:00Z">
        <w:r w:rsidRPr="00925AAC" w:rsidDel="00F64B6D">
          <w:rPr>
            <w:rFonts w:ascii="Times New Roman" w:eastAsia="Times New Roman" w:hAnsi="Times New Roman" w:cs="Times New Roman"/>
            <w:color w:val="00112B"/>
            <w:sz w:val="24"/>
            <w:szCs w:val="24"/>
          </w:rPr>
          <w:delText>with a growing</w:delText>
        </w:r>
      </w:del>
      <w:ins w:id="1327" w:author="Miriam Hils" w:date="2022-04-11T16:39:00Z">
        <w:r w:rsidR="00F64B6D">
          <w:rPr>
            <w:rFonts w:ascii="Times New Roman" w:eastAsia="Times New Roman" w:hAnsi="Times New Roman" w:cs="Times New Roman"/>
            <w:color w:val="00112B"/>
            <w:sz w:val="24"/>
            <w:szCs w:val="24"/>
          </w:rPr>
          <w:t xml:space="preserve">also had </w:t>
        </w:r>
      </w:ins>
      <w:ins w:id="1328" w:author="Miriam Hils" w:date="2022-04-12T17:10:00Z">
        <w:r w:rsidR="00387F2C">
          <w:rPr>
            <w:rFonts w:ascii="Times New Roman" w:eastAsia="Times New Roman" w:hAnsi="Times New Roman" w:cs="Times New Roman"/>
            <w:color w:val="00112B"/>
            <w:sz w:val="24"/>
            <w:szCs w:val="24"/>
          </w:rPr>
          <w:t xml:space="preserve">relatively </w:t>
        </w:r>
      </w:ins>
      <w:ins w:id="1329" w:author="Miriam Hils" w:date="2022-04-11T16:39:00Z">
        <w:r w:rsidR="00F64B6D">
          <w:rPr>
            <w:rFonts w:ascii="Times New Roman" w:eastAsia="Times New Roman" w:hAnsi="Times New Roman" w:cs="Times New Roman"/>
            <w:color w:val="00112B"/>
            <w:sz w:val="24"/>
            <w:szCs w:val="24"/>
          </w:rPr>
          <w:t>high</w:t>
        </w:r>
      </w:ins>
      <w:r w:rsidRPr="00925AAC">
        <w:rPr>
          <w:rFonts w:ascii="Times New Roman" w:eastAsia="Times New Roman" w:hAnsi="Times New Roman" w:cs="Times New Roman"/>
          <w:color w:val="00112B"/>
          <w:sz w:val="24"/>
          <w:szCs w:val="24"/>
        </w:rPr>
        <w:t xml:space="preserve"> number</w:t>
      </w:r>
      <w:ins w:id="1330" w:author="Miriam Hils" w:date="2022-04-11T16:39:00Z">
        <w:r w:rsidR="00F64B6D">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of births</w:t>
      </w:r>
      <w:ins w:id="1331" w:author="Miriam Hils" w:date="2022-04-11T16:39:00Z">
        <w:r w:rsidR="00F64B6D">
          <w:rPr>
            <w:rFonts w:ascii="Times New Roman" w:eastAsia="Times New Roman" w:hAnsi="Times New Roman" w:cs="Times New Roman"/>
            <w:color w:val="00112B"/>
            <w:sz w:val="24"/>
            <w:szCs w:val="24"/>
          </w:rPr>
          <w:t xml:space="preserve"> (</w:t>
        </w:r>
      </w:ins>
      <w:del w:id="1332" w:author="Miriam Hils" w:date="2022-04-11T16:39:00Z">
        <w:r w:rsidRPr="00925AAC" w:rsidDel="00F64B6D">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603,000 in Brazil</w:t>
      </w:r>
      <w:del w:id="1333" w:author="Miriam Hils" w:date="2022-04-11T16:39:00Z">
        <w:r w:rsidRPr="00925AAC" w:rsidDel="00F64B6D">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and 174,000 in Colombia in 2020</w:t>
      </w:r>
      <w:ins w:id="1334" w:author="Miriam Hils" w:date="2022-04-11T16:39:00Z">
        <w:r w:rsidR="00F64B6D">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w:t>
      </w:r>
    </w:p>
    <w:p w14:paraId="00000058"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9" w14:textId="2C8B5B1E"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The subnational heterogeneity in the severity of the pandemic</w:t>
      </w:r>
      <w:ins w:id="1335" w:author="Miriam Hils" w:date="2022-04-11T16:39:00Z">
        <w:r w:rsidR="00F64B6D">
          <w:rPr>
            <w:rFonts w:ascii="Times New Roman" w:eastAsia="Times New Roman" w:hAnsi="Times New Roman" w:cs="Times New Roman"/>
            <w:color w:val="00112B"/>
            <w:sz w:val="24"/>
            <w:szCs w:val="24"/>
          </w:rPr>
          <w:t xml:space="preserve">, as </w:t>
        </w:r>
      </w:ins>
      <w:del w:id="1336" w:author="Miriam Hils" w:date="2022-04-11T16:39:00Z">
        <w:r w:rsidRPr="00925AAC" w:rsidDel="00F64B6D">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measured by the excess mortality p-scores</w:t>
      </w:r>
      <w:ins w:id="1337" w:author="Miriam Hils" w:date="2022-04-11T16:40:00Z">
        <w:r w:rsidR="00F64B6D">
          <w:rPr>
            <w:rFonts w:ascii="Times New Roman" w:eastAsia="Times New Roman" w:hAnsi="Times New Roman" w:cs="Times New Roman"/>
            <w:color w:val="00112B"/>
            <w:sz w:val="24"/>
            <w:szCs w:val="24"/>
          </w:rPr>
          <w:t>,</w:t>
        </w:r>
      </w:ins>
      <w:del w:id="1338" w:author="Miriam Hils" w:date="2022-04-11T16:40:00Z">
        <w:r w:rsidRPr="00925AAC" w:rsidDel="00F64B6D">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suggests that the association between </w:t>
      </w:r>
      <w:ins w:id="1339" w:author="Miriam Hils" w:date="2022-04-11T16:40:00Z">
        <w:r w:rsidR="00F64B6D">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Covid-19</w:t>
      </w:r>
      <w:ins w:id="1340" w:author="Miriam Hils" w:date="2022-04-11T16:40:00Z">
        <w:r w:rsidR="00F64B6D">
          <w:rPr>
            <w:rFonts w:ascii="Times New Roman" w:eastAsia="Times New Roman" w:hAnsi="Times New Roman" w:cs="Times New Roman"/>
            <w:color w:val="00112B"/>
            <w:sz w:val="24"/>
            <w:szCs w:val="24"/>
          </w:rPr>
          <w:t xml:space="preserve"> pandemic</w:t>
        </w:r>
      </w:ins>
      <w:r w:rsidRPr="00925AAC">
        <w:rPr>
          <w:rFonts w:ascii="Times New Roman" w:eastAsia="Times New Roman" w:hAnsi="Times New Roman" w:cs="Times New Roman"/>
          <w:color w:val="00112B"/>
          <w:sz w:val="24"/>
          <w:szCs w:val="24"/>
        </w:rPr>
        <w:t xml:space="preserve"> and fertility </w:t>
      </w:r>
      <w:del w:id="1341" w:author="Miriam Hils" w:date="2022-04-11T16:40:00Z">
        <w:r w:rsidRPr="00925AAC" w:rsidDel="00F64B6D">
          <w:rPr>
            <w:rFonts w:ascii="Times New Roman" w:eastAsia="Times New Roman" w:hAnsi="Times New Roman" w:cs="Times New Roman"/>
            <w:color w:val="00112B"/>
            <w:sz w:val="24"/>
            <w:szCs w:val="24"/>
          </w:rPr>
          <w:delText>could vary</w:delText>
        </w:r>
      </w:del>
      <w:ins w:id="1342" w:author="Miriam Hils" w:date="2022-04-11T16:40:00Z">
        <w:r w:rsidR="00F64B6D">
          <w:rPr>
            <w:rFonts w:ascii="Times New Roman" w:eastAsia="Times New Roman" w:hAnsi="Times New Roman" w:cs="Times New Roman"/>
            <w:color w:val="00112B"/>
            <w:sz w:val="24"/>
            <w:szCs w:val="24"/>
          </w:rPr>
          <w:t>varied</w:t>
        </w:r>
      </w:ins>
      <w:r w:rsidRPr="00925AAC">
        <w:rPr>
          <w:rFonts w:ascii="Times New Roman" w:eastAsia="Times New Roman" w:hAnsi="Times New Roman" w:cs="Times New Roman"/>
          <w:color w:val="00112B"/>
          <w:sz w:val="24"/>
          <w:szCs w:val="24"/>
        </w:rPr>
        <w:t xml:space="preserve"> in magnitude across space and over time. </w:t>
      </w:r>
      <w:del w:id="1343" w:author="Miriam Hils" w:date="2022-04-11T16:40:00Z">
        <w:r w:rsidRPr="00925AAC" w:rsidDel="00F64B6D">
          <w:rPr>
            <w:rFonts w:ascii="Times New Roman" w:eastAsia="Times New Roman" w:hAnsi="Times New Roman" w:cs="Times New Roman"/>
            <w:color w:val="00112B"/>
            <w:sz w:val="24"/>
            <w:szCs w:val="24"/>
          </w:rPr>
          <w:delText xml:space="preserve">As seen in </w:delText>
        </w:r>
      </w:del>
      <w:ins w:id="1344" w:author="Miriam Hils" w:date="2022-04-11T16:43:00Z">
        <w:r w:rsidR="00F64B6D">
          <w:rPr>
            <w:rFonts w:ascii="Times New Roman" w:eastAsia="Times New Roman" w:hAnsi="Times New Roman" w:cs="Times New Roman"/>
            <w:color w:val="00112B"/>
            <w:sz w:val="24"/>
            <w:szCs w:val="24"/>
          </w:rPr>
          <w:t xml:space="preserve">As </w:t>
        </w:r>
      </w:ins>
      <w:r w:rsidRPr="00925AAC">
        <w:rPr>
          <w:rFonts w:ascii="Times New Roman" w:eastAsia="Times New Roman" w:hAnsi="Times New Roman" w:cs="Times New Roman"/>
          <w:color w:val="00112B"/>
          <w:sz w:val="24"/>
          <w:szCs w:val="24"/>
        </w:rPr>
        <w:t>Figure 2</w:t>
      </w:r>
      <w:ins w:id="1345" w:author="Miriam Hils" w:date="2022-04-11T16:41:00Z">
        <w:r w:rsidR="00F64B6D">
          <w:rPr>
            <w:rFonts w:ascii="Times New Roman" w:eastAsia="Times New Roman" w:hAnsi="Times New Roman" w:cs="Times New Roman"/>
            <w:color w:val="00112B"/>
            <w:sz w:val="24"/>
            <w:szCs w:val="24"/>
          </w:rPr>
          <w:t xml:space="preserve"> shows</w:t>
        </w:r>
      </w:ins>
      <w:ins w:id="1346" w:author="Miriam Hils" w:date="2022-04-11T16:43:00Z">
        <w:r w:rsidR="00F64B6D">
          <w:rPr>
            <w:rFonts w:ascii="Times New Roman" w:eastAsia="Times New Roman" w:hAnsi="Times New Roman" w:cs="Times New Roman"/>
            <w:color w:val="00112B"/>
            <w:sz w:val="24"/>
            <w:szCs w:val="24"/>
          </w:rPr>
          <w:t>,</w:t>
        </w:r>
      </w:ins>
      <w:ins w:id="1347" w:author="Miriam Hils" w:date="2022-04-11T16:41:00Z">
        <w:r w:rsidR="00F64B6D">
          <w:rPr>
            <w:rFonts w:ascii="Times New Roman" w:eastAsia="Times New Roman" w:hAnsi="Times New Roman" w:cs="Times New Roman"/>
            <w:color w:val="00112B"/>
            <w:sz w:val="24"/>
            <w:szCs w:val="24"/>
          </w:rPr>
          <w:t xml:space="preserve"> </w:t>
        </w:r>
      </w:ins>
      <w:del w:id="1348" w:author="Miriam Hils" w:date="2022-04-11T16:43:00Z">
        <w:r w:rsidRPr="00925AAC" w:rsidDel="00F64B6D">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 xml:space="preserve">the timing and </w:t>
      </w:r>
      <w:ins w:id="1349" w:author="Miriam Hils" w:date="2022-04-11T16:41:00Z">
        <w:r w:rsidR="00F64B6D">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intensity of the pandemic were not the same in Brazil and Colombia. In </w:t>
      </w:r>
      <w:del w:id="1350" w:author="Miriam Hils" w:date="2022-04-11T16:41:00Z">
        <w:r w:rsidRPr="00925AAC" w:rsidDel="00F64B6D">
          <w:rPr>
            <w:rFonts w:ascii="Times New Roman" w:eastAsia="Times New Roman" w:hAnsi="Times New Roman" w:cs="Times New Roman"/>
            <w:color w:val="00112B"/>
            <w:sz w:val="24"/>
            <w:szCs w:val="24"/>
          </w:rPr>
          <w:delText>the former country</w:delText>
        </w:r>
      </w:del>
      <w:ins w:id="1351" w:author="Miriam Hils" w:date="2022-04-11T16:41:00Z">
        <w:r w:rsidR="00F64B6D">
          <w:rPr>
            <w:rFonts w:ascii="Times New Roman" w:eastAsia="Times New Roman" w:hAnsi="Times New Roman" w:cs="Times New Roman"/>
            <w:color w:val="00112B"/>
            <w:sz w:val="24"/>
            <w:szCs w:val="24"/>
          </w:rPr>
          <w:t>Brazil</w:t>
        </w:r>
      </w:ins>
      <w:r w:rsidRPr="00925AAC">
        <w:rPr>
          <w:rFonts w:ascii="Times New Roman" w:eastAsia="Times New Roman" w:hAnsi="Times New Roman" w:cs="Times New Roman"/>
          <w:color w:val="00112B"/>
          <w:sz w:val="24"/>
          <w:szCs w:val="24"/>
        </w:rPr>
        <w:t>, excess mortality was already positive by the second trimester of 2020 in at least 18 of the 26 subnational areas. Indeed, in the state of Amazonas, the observed mortality in Apr</w:t>
      </w:r>
      <w:ins w:id="1352" w:author="Miriam Hils" w:date="2022-04-11T16:41:00Z">
        <w:r w:rsidR="00F64B6D">
          <w:rPr>
            <w:rFonts w:ascii="Times New Roman" w:eastAsia="Times New Roman" w:hAnsi="Times New Roman" w:cs="Times New Roman"/>
            <w:color w:val="00112B"/>
            <w:sz w:val="24"/>
            <w:szCs w:val="24"/>
          </w:rPr>
          <w:t>il</w:t>
        </w:r>
      </w:ins>
      <w:r w:rsidRPr="00925AAC">
        <w:rPr>
          <w:rFonts w:ascii="Times New Roman" w:eastAsia="Times New Roman" w:hAnsi="Times New Roman" w:cs="Times New Roman"/>
          <w:color w:val="00112B"/>
          <w:sz w:val="24"/>
          <w:szCs w:val="24"/>
        </w:rPr>
        <w:t>-Jun</w:t>
      </w:r>
      <w:ins w:id="1353" w:author="Miriam Hils" w:date="2022-04-11T16:41:00Z">
        <w:r w:rsidR="00F64B6D">
          <w:rPr>
            <w:rFonts w:ascii="Times New Roman" w:eastAsia="Times New Roman" w:hAnsi="Times New Roman" w:cs="Times New Roman"/>
            <w:color w:val="00112B"/>
            <w:sz w:val="24"/>
            <w:szCs w:val="24"/>
          </w:rPr>
          <w:t>e</w:t>
        </w:r>
      </w:ins>
      <w:r w:rsidRPr="00925AAC">
        <w:rPr>
          <w:rFonts w:ascii="Times New Roman" w:eastAsia="Times New Roman" w:hAnsi="Times New Roman" w:cs="Times New Roman"/>
          <w:color w:val="00112B"/>
          <w:sz w:val="24"/>
          <w:szCs w:val="24"/>
        </w:rPr>
        <w:t xml:space="preserve"> 2020 was close to twice the expected </w:t>
      </w:r>
      <w:del w:id="1354" w:author="Miriam Hils" w:date="2022-04-11T16:42:00Z">
        <w:r w:rsidRPr="00925AAC" w:rsidDel="00F64B6D">
          <w:rPr>
            <w:rFonts w:ascii="Times New Roman" w:eastAsia="Times New Roman" w:hAnsi="Times New Roman" w:cs="Times New Roman"/>
            <w:color w:val="00112B"/>
            <w:sz w:val="24"/>
            <w:szCs w:val="24"/>
          </w:rPr>
          <w:delText xml:space="preserve">mortality </w:delText>
        </w:r>
      </w:del>
      <w:ins w:id="1355" w:author="Miriam Hils" w:date="2022-04-11T16:42:00Z">
        <w:r w:rsidR="00F64B6D">
          <w:rPr>
            <w:rFonts w:ascii="Times New Roman" w:eastAsia="Times New Roman" w:hAnsi="Times New Roman" w:cs="Times New Roman"/>
            <w:color w:val="00112B"/>
            <w:sz w:val="24"/>
            <w:szCs w:val="24"/>
          </w:rPr>
          <w:t>level</w:t>
        </w:r>
        <w:r w:rsidR="00F64B6D"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(p-score near 100%). In contrast, by the same trimester, excess mortality in Colombia was </w:t>
      </w:r>
      <w:del w:id="1356" w:author="Miriam Hils" w:date="2022-04-11T16:42:00Z">
        <w:r w:rsidRPr="00925AAC" w:rsidDel="00F64B6D">
          <w:rPr>
            <w:rFonts w:ascii="Times New Roman" w:eastAsia="Times New Roman" w:hAnsi="Times New Roman" w:cs="Times New Roman"/>
            <w:color w:val="00112B"/>
            <w:sz w:val="24"/>
            <w:szCs w:val="24"/>
          </w:rPr>
          <w:delText>only large</w:delText>
        </w:r>
      </w:del>
      <w:ins w:id="1357" w:author="Miriam Hils" w:date="2022-04-11T16:42:00Z">
        <w:r w:rsidR="00F64B6D">
          <w:rPr>
            <w:rFonts w:ascii="Times New Roman" w:eastAsia="Times New Roman" w:hAnsi="Times New Roman" w:cs="Times New Roman"/>
            <w:color w:val="00112B"/>
            <w:sz w:val="24"/>
            <w:szCs w:val="24"/>
          </w:rPr>
          <w:t>high</w:t>
        </w:r>
      </w:ins>
      <w:r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lastRenderedPageBreak/>
        <w:t xml:space="preserve">and positive in </w:t>
      </w:r>
      <w:ins w:id="1358" w:author="Miriam Hils" w:date="2022-04-11T16:42:00Z">
        <w:r w:rsidR="00F64B6D">
          <w:rPr>
            <w:rFonts w:ascii="Times New Roman" w:eastAsia="Times New Roman" w:hAnsi="Times New Roman" w:cs="Times New Roman"/>
            <w:color w:val="00112B"/>
            <w:sz w:val="24"/>
            <w:szCs w:val="24"/>
          </w:rPr>
          <w:t xml:space="preserve">only </w:t>
        </w:r>
      </w:ins>
      <w:r w:rsidRPr="00925AAC">
        <w:rPr>
          <w:rFonts w:ascii="Times New Roman" w:eastAsia="Times New Roman" w:hAnsi="Times New Roman" w:cs="Times New Roman"/>
          <w:color w:val="00112B"/>
          <w:sz w:val="24"/>
          <w:szCs w:val="24"/>
        </w:rPr>
        <w:t xml:space="preserve">four out of the 32 departments, with a maximum of 75% in </w:t>
      </w:r>
      <w:proofErr w:type="spellStart"/>
      <w:r w:rsidRPr="00925AAC">
        <w:rPr>
          <w:rFonts w:ascii="Times New Roman" w:eastAsia="Times New Roman" w:hAnsi="Times New Roman" w:cs="Times New Roman"/>
          <w:color w:val="00112B"/>
          <w:sz w:val="24"/>
          <w:szCs w:val="24"/>
        </w:rPr>
        <w:t>Atlantico</w:t>
      </w:r>
      <w:proofErr w:type="spellEnd"/>
      <w:r w:rsidRPr="00925AAC">
        <w:rPr>
          <w:rFonts w:ascii="Times New Roman" w:eastAsia="Times New Roman" w:hAnsi="Times New Roman" w:cs="Times New Roman"/>
          <w:color w:val="00112B"/>
          <w:sz w:val="24"/>
          <w:szCs w:val="24"/>
        </w:rPr>
        <w:t xml:space="preserve">. Notably, high p-scores were first observed in </w:t>
      </w:r>
      <w:del w:id="1359" w:author="Miriam Hils" w:date="2022-04-11T16:42:00Z">
        <w:r w:rsidRPr="00925AAC" w:rsidDel="00F64B6D">
          <w:rPr>
            <w:rFonts w:ascii="Times New Roman" w:eastAsia="Times New Roman" w:hAnsi="Times New Roman" w:cs="Times New Roman"/>
            <w:color w:val="00112B"/>
            <w:sz w:val="24"/>
            <w:szCs w:val="24"/>
          </w:rPr>
          <w:delText xml:space="preserve">relatively small </w:delText>
        </w:r>
      </w:del>
      <w:r w:rsidRPr="00925AAC">
        <w:rPr>
          <w:rFonts w:ascii="Times New Roman" w:eastAsia="Times New Roman" w:hAnsi="Times New Roman" w:cs="Times New Roman"/>
          <w:color w:val="00112B"/>
          <w:sz w:val="24"/>
          <w:szCs w:val="24"/>
        </w:rPr>
        <w:t>subnational areas</w:t>
      </w:r>
      <w:ins w:id="1360" w:author="Miriam Hils" w:date="2022-04-11T16:42:00Z">
        <w:r w:rsidR="00F64B6D">
          <w:rPr>
            <w:rFonts w:ascii="Times New Roman" w:eastAsia="Times New Roman" w:hAnsi="Times New Roman" w:cs="Times New Roman"/>
            <w:color w:val="00112B"/>
            <w:sz w:val="24"/>
            <w:szCs w:val="24"/>
          </w:rPr>
          <w:t xml:space="preserve"> with </w:t>
        </w:r>
        <w:r w:rsidR="00F64B6D" w:rsidRPr="00925AAC">
          <w:rPr>
            <w:rFonts w:ascii="Times New Roman" w:eastAsia="Times New Roman" w:hAnsi="Times New Roman" w:cs="Times New Roman"/>
            <w:color w:val="00112B"/>
            <w:sz w:val="24"/>
            <w:szCs w:val="24"/>
          </w:rPr>
          <w:t>relatively small</w:t>
        </w:r>
      </w:ins>
      <w:del w:id="1361" w:author="Miriam Hils" w:date="2022-04-11T16:42:00Z">
        <w:r w:rsidRPr="00925AAC" w:rsidDel="00F64B6D">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population</w:t>
      </w:r>
      <w:ins w:id="1362" w:author="Miriam Hils" w:date="2022-04-11T16:42:00Z">
        <w:r w:rsidR="00F64B6D">
          <w:rPr>
            <w:rFonts w:ascii="Times New Roman" w:eastAsia="Times New Roman" w:hAnsi="Times New Roman" w:cs="Times New Roman"/>
            <w:color w:val="00112B"/>
            <w:sz w:val="24"/>
            <w:szCs w:val="24"/>
          </w:rPr>
          <w:t>s</w:t>
        </w:r>
      </w:ins>
      <w:del w:id="1363" w:author="Miriam Hils" w:date="2022-04-11T16:42:00Z">
        <w:r w:rsidRPr="00925AAC" w:rsidDel="00F64B6D">
          <w:rPr>
            <w:rFonts w:ascii="Times New Roman" w:eastAsia="Times New Roman" w:hAnsi="Times New Roman" w:cs="Times New Roman"/>
            <w:color w:val="00112B"/>
            <w:sz w:val="24"/>
            <w:szCs w:val="24"/>
          </w:rPr>
          <w:delText>-wise</w:delText>
        </w:r>
      </w:del>
      <w:r w:rsidRPr="00925AAC">
        <w:rPr>
          <w:rFonts w:ascii="Times New Roman" w:eastAsia="Times New Roman" w:hAnsi="Times New Roman" w:cs="Times New Roman"/>
          <w:color w:val="00112B"/>
          <w:sz w:val="24"/>
          <w:szCs w:val="24"/>
        </w:rPr>
        <w:t>.</w:t>
      </w:r>
    </w:p>
    <w:p w14:paraId="0000005A" w14:textId="77777777" w:rsidR="00F71367" w:rsidRPr="00925AAC" w:rsidRDefault="00F71367" w:rsidP="00925AAC">
      <w:pPr>
        <w:spacing w:line="360" w:lineRule="auto"/>
        <w:jc w:val="both"/>
        <w:rPr>
          <w:rFonts w:ascii="Times New Roman" w:eastAsia="Times New Roman" w:hAnsi="Times New Roman" w:cs="Times New Roman"/>
          <w:b/>
          <w:color w:val="00112B"/>
          <w:sz w:val="24"/>
          <w:szCs w:val="24"/>
        </w:rPr>
      </w:pPr>
    </w:p>
    <w:p w14:paraId="0000005B" w14:textId="77777777" w:rsidR="00F71367" w:rsidRPr="00925AAC" w:rsidRDefault="003B6693" w:rsidP="00925AAC">
      <w:pPr>
        <w:spacing w:line="360" w:lineRule="auto"/>
        <w:jc w:val="center"/>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Figure 2 ***</w:t>
      </w:r>
    </w:p>
    <w:p w14:paraId="0000005C" w14:textId="470BD040" w:rsidR="00F71367" w:rsidRPr="00925AAC" w:rsidRDefault="003B6693" w:rsidP="00925AAC">
      <w:pPr>
        <w:spacing w:line="360" w:lineRule="auto"/>
        <w:jc w:val="both"/>
        <w:rPr>
          <w:rFonts w:ascii="Times New Roman" w:eastAsia="Times New Roman" w:hAnsi="Times New Roman" w:cs="Times New Roman"/>
          <w:color w:val="00112B"/>
          <w:sz w:val="24"/>
          <w:szCs w:val="24"/>
        </w:rPr>
      </w:pPr>
      <w:del w:id="1364" w:author="Miriam Hils" w:date="2022-04-11T16:43:00Z">
        <w:r w:rsidRPr="00925AAC" w:rsidDel="004327B2">
          <w:rPr>
            <w:rFonts w:ascii="Times New Roman" w:eastAsia="Times New Roman" w:hAnsi="Times New Roman" w:cs="Times New Roman"/>
            <w:color w:val="00112B"/>
            <w:sz w:val="24"/>
            <w:szCs w:val="24"/>
          </w:rPr>
          <w:delText xml:space="preserve">According to </w:delText>
        </w:r>
      </w:del>
      <w:r w:rsidRPr="00925AAC">
        <w:rPr>
          <w:rFonts w:ascii="Times New Roman" w:eastAsia="Times New Roman" w:hAnsi="Times New Roman" w:cs="Times New Roman"/>
          <w:color w:val="00112B"/>
          <w:sz w:val="24"/>
          <w:szCs w:val="24"/>
        </w:rPr>
        <w:t>Figure 2</w:t>
      </w:r>
      <w:ins w:id="1365" w:author="Miriam Hils" w:date="2022-04-11T16:43:00Z">
        <w:r w:rsidR="004327B2">
          <w:rPr>
            <w:rFonts w:ascii="Times New Roman" w:eastAsia="Times New Roman" w:hAnsi="Times New Roman" w:cs="Times New Roman"/>
            <w:color w:val="00112B"/>
            <w:sz w:val="24"/>
            <w:szCs w:val="24"/>
          </w:rPr>
          <w:t xml:space="preserve"> indicates that</w:t>
        </w:r>
      </w:ins>
      <w:del w:id="1366" w:author="Miriam Hils" w:date="2022-04-11T16:43:00Z">
        <w:r w:rsidRPr="00925AAC" w:rsidDel="004327B2">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as the pandemic evolved, excess mortality in Colombia increased and stayed higher than </w:t>
      </w:r>
      <w:ins w:id="1367" w:author="Miriam Hils" w:date="2022-04-11T16:44:00Z">
        <w:r w:rsidR="004327B2" w:rsidRPr="00925AAC">
          <w:rPr>
            <w:rFonts w:ascii="Times New Roman" w:eastAsia="Times New Roman" w:hAnsi="Times New Roman" w:cs="Times New Roman"/>
            <w:color w:val="00112B"/>
            <w:sz w:val="24"/>
            <w:szCs w:val="24"/>
          </w:rPr>
          <w:t xml:space="preserve">excess mortality </w:t>
        </w:r>
      </w:ins>
      <w:r w:rsidRPr="00925AAC">
        <w:rPr>
          <w:rFonts w:ascii="Times New Roman" w:eastAsia="Times New Roman" w:hAnsi="Times New Roman" w:cs="Times New Roman"/>
          <w:color w:val="00112B"/>
          <w:sz w:val="24"/>
          <w:szCs w:val="24"/>
        </w:rPr>
        <w:t>in Brazil during the last two trimesters of 2020. This relationship reversed in the first trimester of 2021</w:t>
      </w:r>
      <w:ins w:id="1368" w:author="Miriam Hils" w:date="2022-04-11T16:44:00Z">
        <w:r w:rsidR="004327B2">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when p-scores were positive in all Brazilian subnational areas with a median p-score of 40%. Excess mortality from April 2021 onward</w:t>
      </w:r>
      <w:del w:id="1369" w:author="Miriam Hils" w:date="2022-04-12T17:11:00Z">
        <w:r w:rsidRPr="00925AAC" w:rsidDel="00387F2C">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remained high in Colombia and decreased in Brazil, </w:t>
      </w:r>
      <w:ins w:id="1370" w:author="Miriam Hils" w:date="2022-04-11T16:44:00Z">
        <w:r w:rsidR="004327B2">
          <w:rPr>
            <w:rFonts w:ascii="Times New Roman" w:eastAsia="Times New Roman" w:hAnsi="Times New Roman" w:cs="Times New Roman"/>
            <w:color w:val="00112B"/>
            <w:sz w:val="24"/>
            <w:szCs w:val="24"/>
          </w:rPr>
          <w:t xml:space="preserve">which </w:t>
        </w:r>
      </w:ins>
      <w:r w:rsidRPr="00925AAC">
        <w:rPr>
          <w:rFonts w:ascii="Times New Roman" w:eastAsia="Times New Roman" w:hAnsi="Times New Roman" w:cs="Times New Roman"/>
          <w:color w:val="00112B"/>
          <w:sz w:val="24"/>
          <w:szCs w:val="24"/>
        </w:rPr>
        <w:t>further highlight</w:t>
      </w:r>
      <w:ins w:id="1371" w:author="Miriam Hils" w:date="2022-04-11T16:44:00Z">
        <w:r w:rsidR="004327B2">
          <w:rPr>
            <w:rFonts w:ascii="Times New Roman" w:eastAsia="Times New Roman" w:hAnsi="Times New Roman" w:cs="Times New Roman"/>
            <w:color w:val="00112B"/>
            <w:sz w:val="24"/>
            <w:szCs w:val="24"/>
          </w:rPr>
          <w:t>s</w:t>
        </w:r>
      </w:ins>
      <w:del w:id="1372" w:author="Miriam Hils" w:date="2022-04-11T16:44:00Z">
        <w:r w:rsidRPr="00925AAC" w:rsidDel="004327B2">
          <w:rPr>
            <w:rFonts w:ascii="Times New Roman" w:eastAsia="Times New Roman" w:hAnsi="Times New Roman" w:cs="Times New Roman"/>
            <w:color w:val="00112B"/>
            <w:sz w:val="24"/>
            <w:szCs w:val="24"/>
          </w:rPr>
          <w:delText>ing</w:delText>
        </w:r>
      </w:del>
      <w:r w:rsidRPr="00925AAC">
        <w:rPr>
          <w:rFonts w:ascii="Times New Roman" w:eastAsia="Times New Roman" w:hAnsi="Times New Roman" w:cs="Times New Roman"/>
          <w:color w:val="00112B"/>
          <w:sz w:val="24"/>
          <w:szCs w:val="24"/>
        </w:rPr>
        <w:t xml:space="preserve"> the changing nature of the pandemic. Figure 2 also reveals </w:t>
      </w:r>
      <w:ins w:id="1373" w:author="Miriam Hils" w:date="2022-04-11T16:45:00Z">
        <w:r w:rsidR="004327B2">
          <w:rPr>
            <w:rFonts w:ascii="Times New Roman" w:eastAsia="Times New Roman" w:hAnsi="Times New Roman" w:cs="Times New Roman"/>
            <w:color w:val="00112B"/>
            <w:sz w:val="24"/>
            <w:szCs w:val="24"/>
          </w:rPr>
          <w:t xml:space="preserve">that there was </w:t>
        </w:r>
      </w:ins>
      <w:r w:rsidRPr="00925AAC">
        <w:rPr>
          <w:rFonts w:ascii="Times New Roman" w:eastAsia="Times New Roman" w:hAnsi="Times New Roman" w:cs="Times New Roman"/>
          <w:color w:val="00112B"/>
          <w:sz w:val="24"/>
          <w:szCs w:val="24"/>
        </w:rPr>
        <w:t>substantial within-country heterogeneity (y-axis range)</w:t>
      </w:r>
      <w:ins w:id="1374" w:author="Miriam Hils" w:date="2022-04-12T17:12:00Z">
        <w:r w:rsidR="00387F2C">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and that </w:t>
      </w:r>
      <w:del w:id="1375" w:author="Miriam Hils" w:date="2022-04-11T16:46:00Z">
        <w:r w:rsidRPr="00925AAC" w:rsidDel="004327B2">
          <w:rPr>
            <w:rFonts w:ascii="Times New Roman" w:eastAsia="Times New Roman" w:hAnsi="Times New Roman" w:cs="Times New Roman"/>
            <w:color w:val="00112B"/>
            <w:sz w:val="24"/>
            <w:szCs w:val="24"/>
          </w:rPr>
          <w:delText xml:space="preserve">relatively small population-wise </w:delText>
        </w:r>
      </w:del>
      <w:r w:rsidRPr="00925AAC">
        <w:rPr>
          <w:rFonts w:ascii="Times New Roman" w:eastAsia="Times New Roman" w:hAnsi="Times New Roman" w:cs="Times New Roman"/>
          <w:color w:val="00112B"/>
          <w:sz w:val="24"/>
          <w:szCs w:val="24"/>
        </w:rPr>
        <w:t>subnational units</w:t>
      </w:r>
      <w:ins w:id="1376" w:author="Miriam Hils" w:date="2022-04-11T16:45:00Z">
        <w:r w:rsidR="004327B2">
          <w:rPr>
            <w:rFonts w:ascii="Times New Roman" w:eastAsia="Times New Roman" w:hAnsi="Times New Roman" w:cs="Times New Roman"/>
            <w:color w:val="00112B"/>
            <w:sz w:val="24"/>
            <w:szCs w:val="24"/>
          </w:rPr>
          <w:t xml:space="preserve"> with </w:t>
        </w:r>
        <w:r w:rsidR="004327B2" w:rsidRPr="00925AAC">
          <w:rPr>
            <w:rFonts w:ascii="Times New Roman" w:eastAsia="Times New Roman" w:hAnsi="Times New Roman" w:cs="Times New Roman"/>
            <w:color w:val="00112B"/>
            <w:sz w:val="24"/>
            <w:szCs w:val="24"/>
          </w:rPr>
          <w:t>relatively small population</w:t>
        </w:r>
        <w:r w:rsidR="004327B2">
          <w:rPr>
            <w:rFonts w:ascii="Times New Roman" w:eastAsia="Times New Roman" w:hAnsi="Times New Roman" w:cs="Times New Roman"/>
            <w:color w:val="00112B"/>
            <w:sz w:val="24"/>
            <w:szCs w:val="24"/>
          </w:rPr>
          <w:t>s</w:t>
        </w:r>
      </w:ins>
      <w:ins w:id="1377" w:author="Miriam Hils" w:date="2022-04-12T17:13:00Z">
        <w:r w:rsidR="00387F2C">
          <w:rPr>
            <w:rFonts w:ascii="Times New Roman" w:eastAsia="Times New Roman" w:hAnsi="Times New Roman" w:cs="Times New Roman"/>
            <w:color w:val="00112B"/>
            <w:sz w:val="24"/>
            <w:szCs w:val="24"/>
          </w:rPr>
          <w:t xml:space="preserve"> </w:t>
        </w:r>
      </w:ins>
      <w:del w:id="1378" w:author="Miriam Hils" w:date="2022-04-12T17:13:00Z">
        <w:r w:rsidRPr="00925AAC" w:rsidDel="00387F2C">
          <w:rPr>
            <w:rFonts w:ascii="Times New Roman" w:eastAsia="Times New Roman" w:hAnsi="Times New Roman" w:cs="Times New Roman"/>
            <w:color w:val="00112B"/>
            <w:sz w:val="24"/>
            <w:szCs w:val="24"/>
          </w:rPr>
          <w:delText xml:space="preserve">, typically located within countries’ borders, </w:delText>
        </w:r>
      </w:del>
      <w:del w:id="1379" w:author="Miriam Hils" w:date="2022-04-11T16:46:00Z">
        <w:r w:rsidRPr="00925AAC" w:rsidDel="004327B2">
          <w:rPr>
            <w:rFonts w:ascii="Times New Roman" w:eastAsia="Times New Roman" w:hAnsi="Times New Roman" w:cs="Times New Roman"/>
            <w:color w:val="00112B"/>
            <w:sz w:val="24"/>
            <w:szCs w:val="24"/>
          </w:rPr>
          <w:delText xml:space="preserve">suffer </w:delText>
        </w:r>
      </w:del>
      <w:ins w:id="1380" w:author="Miriam Hils" w:date="2022-04-11T16:46:00Z">
        <w:r w:rsidR="004327B2">
          <w:rPr>
            <w:rFonts w:ascii="Times New Roman" w:eastAsia="Times New Roman" w:hAnsi="Times New Roman" w:cs="Times New Roman"/>
            <w:color w:val="00112B"/>
            <w:sz w:val="24"/>
            <w:szCs w:val="24"/>
          </w:rPr>
          <w:t>had</w:t>
        </w:r>
        <w:r w:rsidR="004327B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the </w:t>
      </w:r>
      <w:del w:id="1381" w:author="Miriam Hils" w:date="2022-04-11T16:47:00Z">
        <w:r w:rsidRPr="00925AAC" w:rsidDel="004327B2">
          <w:rPr>
            <w:rFonts w:ascii="Times New Roman" w:eastAsia="Times New Roman" w:hAnsi="Times New Roman" w:cs="Times New Roman"/>
            <w:color w:val="00112B"/>
            <w:sz w:val="24"/>
            <w:szCs w:val="24"/>
          </w:rPr>
          <w:delText xml:space="preserve">most </w:delText>
        </w:r>
      </w:del>
      <w:ins w:id="1382" w:author="Miriam Hils" w:date="2022-04-11T16:47:00Z">
        <w:r w:rsidR="004327B2">
          <w:rPr>
            <w:rFonts w:ascii="Times New Roman" w:eastAsia="Times New Roman" w:hAnsi="Times New Roman" w:cs="Times New Roman"/>
            <w:color w:val="00112B"/>
            <w:sz w:val="24"/>
            <w:szCs w:val="24"/>
          </w:rPr>
          <w:t>highest levels of</w:t>
        </w:r>
        <w:r w:rsidR="004327B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mortality excess. The </w:t>
      </w:r>
      <w:del w:id="1383" w:author="Miriam Hils" w:date="2022-04-11T16:47:00Z">
        <w:r w:rsidRPr="00925AAC" w:rsidDel="004327B2">
          <w:rPr>
            <w:rFonts w:ascii="Times New Roman" w:eastAsia="Times New Roman" w:hAnsi="Times New Roman" w:cs="Times New Roman"/>
            <w:color w:val="00112B"/>
            <w:sz w:val="24"/>
            <w:szCs w:val="24"/>
          </w:rPr>
          <w:delText xml:space="preserve">changing </w:delText>
        </w:r>
      </w:del>
      <w:ins w:id="1384" w:author="Miriam Hils" w:date="2022-04-11T16:47:00Z">
        <w:r w:rsidR="004327B2">
          <w:rPr>
            <w:rFonts w:ascii="Times New Roman" w:eastAsia="Times New Roman" w:hAnsi="Times New Roman" w:cs="Times New Roman"/>
            <w:color w:val="00112B"/>
            <w:sz w:val="24"/>
            <w:szCs w:val="24"/>
          </w:rPr>
          <w:t>changes in</w:t>
        </w:r>
        <w:r w:rsidR="004327B2" w:rsidRPr="00925AAC">
          <w:rPr>
            <w:rFonts w:ascii="Times New Roman" w:eastAsia="Times New Roman" w:hAnsi="Times New Roman" w:cs="Times New Roman"/>
            <w:color w:val="00112B"/>
            <w:sz w:val="24"/>
            <w:szCs w:val="24"/>
          </w:rPr>
          <w:t xml:space="preserve"> </w:t>
        </w:r>
      </w:ins>
      <w:del w:id="1385" w:author="Miriam Hils" w:date="2022-04-11T16:47:00Z">
        <w:r w:rsidRPr="00925AAC" w:rsidDel="004327B2">
          <w:rPr>
            <w:rFonts w:ascii="Times New Roman" w:eastAsia="Times New Roman" w:hAnsi="Times New Roman" w:cs="Times New Roman"/>
            <w:color w:val="00112B"/>
            <w:sz w:val="24"/>
            <w:szCs w:val="24"/>
          </w:rPr>
          <w:delText xml:space="preserve">of </w:delText>
        </w:r>
      </w:del>
      <w:r w:rsidRPr="00925AAC">
        <w:rPr>
          <w:rFonts w:ascii="Times New Roman" w:eastAsia="Times New Roman" w:hAnsi="Times New Roman" w:cs="Times New Roman"/>
          <w:color w:val="00112B"/>
          <w:sz w:val="24"/>
          <w:szCs w:val="24"/>
        </w:rPr>
        <w:t xml:space="preserve">the </w:t>
      </w:r>
      <w:del w:id="1386" w:author="Miriam Hils" w:date="2022-04-11T16:47:00Z">
        <w:r w:rsidRPr="00925AAC" w:rsidDel="004327B2">
          <w:rPr>
            <w:rFonts w:ascii="Times New Roman" w:eastAsia="Times New Roman" w:hAnsi="Times New Roman" w:cs="Times New Roman"/>
            <w:color w:val="00112B"/>
            <w:sz w:val="24"/>
            <w:szCs w:val="24"/>
          </w:rPr>
          <w:delText>top-</w:delText>
        </w:r>
      </w:del>
      <w:r w:rsidRPr="00925AAC">
        <w:rPr>
          <w:rFonts w:ascii="Times New Roman" w:eastAsia="Times New Roman" w:hAnsi="Times New Roman" w:cs="Times New Roman"/>
          <w:color w:val="00112B"/>
          <w:sz w:val="24"/>
          <w:szCs w:val="24"/>
        </w:rPr>
        <w:t xml:space="preserve">two subnational units </w:t>
      </w:r>
      <w:del w:id="1387" w:author="Miriam Hils" w:date="2022-04-11T16:47:00Z">
        <w:r w:rsidRPr="00925AAC" w:rsidDel="004327B2">
          <w:rPr>
            <w:rFonts w:ascii="Times New Roman" w:eastAsia="Times New Roman" w:hAnsi="Times New Roman" w:cs="Times New Roman"/>
            <w:color w:val="00112B"/>
            <w:sz w:val="24"/>
            <w:szCs w:val="24"/>
          </w:rPr>
          <w:delText>according to</w:delText>
        </w:r>
      </w:del>
      <w:ins w:id="1388" w:author="Miriam Hils" w:date="2022-04-11T16:47:00Z">
        <w:r w:rsidR="004327B2">
          <w:rPr>
            <w:rFonts w:ascii="Times New Roman" w:eastAsia="Times New Roman" w:hAnsi="Times New Roman" w:cs="Times New Roman"/>
            <w:color w:val="00112B"/>
            <w:sz w:val="24"/>
            <w:szCs w:val="24"/>
          </w:rPr>
          <w:t>with the highest</w:t>
        </w:r>
      </w:ins>
      <w:r w:rsidRPr="00925AAC">
        <w:rPr>
          <w:rFonts w:ascii="Times New Roman" w:eastAsia="Times New Roman" w:hAnsi="Times New Roman" w:cs="Times New Roman"/>
          <w:color w:val="00112B"/>
          <w:sz w:val="24"/>
          <w:szCs w:val="24"/>
        </w:rPr>
        <w:t xml:space="preserve"> excess mortality</w:t>
      </w:r>
      <w:ins w:id="1389" w:author="Miriam Hils" w:date="2022-04-11T16:47:00Z">
        <w:r w:rsidR="004327B2">
          <w:rPr>
            <w:rFonts w:ascii="Times New Roman" w:eastAsia="Times New Roman" w:hAnsi="Times New Roman" w:cs="Times New Roman"/>
            <w:color w:val="00112B"/>
            <w:sz w:val="24"/>
            <w:szCs w:val="24"/>
          </w:rPr>
          <w:t xml:space="preserve"> levels</w:t>
        </w:r>
      </w:ins>
      <w:r w:rsidRPr="00925AAC">
        <w:rPr>
          <w:rFonts w:ascii="Times New Roman" w:eastAsia="Times New Roman" w:hAnsi="Times New Roman" w:cs="Times New Roman"/>
          <w:color w:val="00112B"/>
          <w:sz w:val="24"/>
          <w:szCs w:val="24"/>
        </w:rPr>
        <w:t xml:space="preserve"> </w:t>
      </w:r>
      <w:ins w:id="1390" w:author="Miriam Hils" w:date="2022-04-12T17:15:00Z">
        <w:r w:rsidR="00387F2C">
          <w:rPr>
            <w:rFonts w:ascii="Times New Roman" w:eastAsia="Times New Roman" w:hAnsi="Times New Roman" w:cs="Times New Roman"/>
            <w:color w:val="00112B"/>
            <w:sz w:val="24"/>
            <w:szCs w:val="24"/>
          </w:rPr>
          <w:t>are</w:t>
        </w:r>
      </w:ins>
      <w:ins w:id="1391" w:author="Miriam Hils" w:date="2022-04-12T17:14:00Z">
        <w:r w:rsidR="00387F2C">
          <w:rPr>
            <w:rFonts w:ascii="Times New Roman" w:eastAsia="Times New Roman" w:hAnsi="Times New Roman" w:cs="Times New Roman"/>
            <w:color w:val="00112B"/>
            <w:sz w:val="24"/>
            <w:szCs w:val="24"/>
          </w:rPr>
          <w:t xml:space="preserve"> indicative of the </w:t>
        </w:r>
      </w:ins>
      <w:del w:id="1392" w:author="Miriam Hils" w:date="2022-04-11T16:48:00Z">
        <w:r w:rsidRPr="00925AAC" w:rsidDel="00C14931">
          <w:rPr>
            <w:rFonts w:ascii="Times New Roman" w:eastAsia="Times New Roman" w:hAnsi="Times New Roman" w:cs="Times New Roman"/>
            <w:color w:val="00112B"/>
            <w:sz w:val="24"/>
            <w:szCs w:val="24"/>
          </w:rPr>
          <w:delText xml:space="preserve">speaks to the within-countries </w:delText>
        </w:r>
      </w:del>
      <w:r w:rsidRPr="00925AAC">
        <w:rPr>
          <w:rFonts w:ascii="Times New Roman" w:eastAsia="Times New Roman" w:hAnsi="Times New Roman" w:cs="Times New Roman"/>
          <w:color w:val="00112B"/>
          <w:sz w:val="24"/>
          <w:szCs w:val="24"/>
        </w:rPr>
        <w:t>spatial dynamics</w:t>
      </w:r>
      <w:ins w:id="1393" w:author="Miriam Hils" w:date="2022-04-11T16:48:00Z">
        <w:r w:rsidR="00C14931">
          <w:rPr>
            <w:rFonts w:ascii="Times New Roman" w:eastAsia="Times New Roman" w:hAnsi="Times New Roman" w:cs="Times New Roman"/>
            <w:color w:val="00112B"/>
            <w:sz w:val="24"/>
            <w:szCs w:val="24"/>
          </w:rPr>
          <w:t xml:space="preserve"> within the countries</w:t>
        </w:r>
      </w:ins>
      <w:r w:rsidRPr="00925AAC">
        <w:rPr>
          <w:rFonts w:ascii="Times New Roman" w:eastAsia="Times New Roman" w:hAnsi="Times New Roman" w:cs="Times New Roman"/>
          <w:color w:val="00112B"/>
          <w:sz w:val="24"/>
          <w:szCs w:val="24"/>
        </w:rPr>
        <w:t>.</w:t>
      </w:r>
    </w:p>
    <w:p w14:paraId="0000005D"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E" w14:textId="099AEFF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Figure 3 displays the scatter plot of subnational current excess mortality (x-axis) and the total number of registered births relative to </w:t>
      </w:r>
      <w:ins w:id="1394" w:author="Miriam Hils" w:date="2022-04-12T17:15:00Z">
        <w:r w:rsidR="001719D3">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baseline births by trimester (y-axis). The top panels correspond to Brazil and the bottom panels </w:t>
      </w:r>
      <w:ins w:id="1395" w:author="Miriam Hils" w:date="2022-04-11T16:49:00Z">
        <w:r w:rsidR="00C14931" w:rsidRPr="00925AAC">
          <w:rPr>
            <w:rFonts w:ascii="Times New Roman" w:eastAsia="Times New Roman" w:hAnsi="Times New Roman" w:cs="Times New Roman"/>
            <w:color w:val="00112B"/>
            <w:sz w:val="24"/>
            <w:szCs w:val="24"/>
          </w:rPr>
          <w:t xml:space="preserve">correspond </w:t>
        </w:r>
      </w:ins>
      <w:r w:rsidRPr="00925AAC">
        <w:rPr>
          <w:rFonts w:ascii="Times New Roman" w:eastAsia="Times New Roman" w:hAnsi="Times New Roman" w:cs="Times New Roman"/>
          <w:color w:val="00112B"/>
          <w:sz w:val="24"/>
          <w:szCs w:val="24"/>
        </w:rPr>
        <w:t>to Colombia. Both measures are on a logarithmic scale</w:t>
      </w:r>
      <w:ins w:id="1396" w:author="Miriam Hils" w:date="2022-04-11T16:50:00Z">
        <w:r w:rsidR="00C14931">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and the axes are labeled according to the percentage difference to </w:t>
      </w:r>
      <w:del w:id="1397" w:author="Miriam Hils" w:date="2022-04-11T16:50:00Z">
        <w:r w:rsidRPr="00925AAC" w:rsidDel="00C14931">
          <w:rPr>
            <w:rFonts w:ascii="Times New Roman" w:eastAsia="Times New Roman" w:hAnsi="Times New Roman" w:cs="Times New Roman"/>
            <w:color w:val="00112B"/>
            <w:sz w:val="24"/>
            <w:szCs w:val="24"/>
          </w:rPr>
          <w:delText xml:space="preserve">favor </w:delText>
        </w:r>
      </w:del>
      <w:ins w:id="1398" w:author="Miriam Hils" w:date="2022-04-11T16:50:00Z">
        <w:r w:rsidR="00C14931">
          <w:rPr>
            <w:rFonts w:ascii="Times New Roman" w:eastAsia="Times New Roman" w:hAnsi="Times New Roman" w:cs="Times New Roman"/>
            <w:color w:val="00112B"/>
            <w:sz w:val="24"/>
            <w:szCs w:val="24"/>
          </w:rPr>
          <w:t>improve</w:t>
        </w:r>
        <w:r w:rsidR="00C1493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readability. Each data point represents a combination of </w:t>
      </w:r>
      <w:del w:id="1399" w:author="Miriam Hils" w:date="2022-04-11T16:07:00Z">
        <w:r w:rsidRPr="00925AAC" w:rsidDel="001651B1">
          <w:rPr>
            <w:rFonts w:ascii="Times New Roman" w:eastAsia="Times New Roman" w:hAnsi="Times New Roman" w:cs="Times New Roman"/>
            <w:color w:val="00112B"/>
            <w:sz w:val="24"/>
            <w:szCs w:val="24"/>
          </w:rPr>
          <w:delText>mothers’</w:delText>
        </w:r>
      </w:del>
      <w:ins w:id="1400" w:author="Miriam Hils" w:date="2022-04-11T16:50:00Z">
        <w:r w:rsidR="00C14931">
          <w:rPr>
            <w:rFonts w:ascii="Times New Roman" w:eastAsia="Times New Roman" w:hAnsi="Times New Roman" w:cs="Times New Roman"/>
            <w:color w:val="00112B"/>
            <w:sz w:val="24"/>
            <w:szCs w:val="24"/>
          </w:rPr>
          <w:t xml:space="preserve">the </w:t>
        </w:r>
      </w:ins>
      <w:ins w:id="1401" w:author="Miriam Hils" w:date="2022-04-11T16:07:00Z">
        <w:r w:rsidR="001651B1">
          <w:rPr>
            <w:rFonts w:ascii="Times New Roman" w:eastAsia="Times New Roman" w:hAnsi="Times New Roman" w:cs="Times New Roman"/>
            <w:color w:val="00112B"/>
            <w:sz w:val="24"/>
            <w:szCs w:val="24"/>
          </w:rPr>
          <w:t>maternal</w:t>
        </w:r>
      </w:ins>
      <w:r w:rsidRPr="00925AAC">
        <w:rPr>
          <w:rFonts w:ascii="Times New Roman" w:eastAsia="Times New Roman" w:hAnsi="Times New Roman" w:cs="Times New Roman"/>
          <w:color w:val="00112B"/>
          <w:sz w:val="24"/>
          <w:szCs w:val="24"/>
        </w:rPr>
        <w:t xml:space="preserve"> age (colors) and years of schooling groups (panels), </w:t>
      </w:r>
      <w:ins w:id="1402" w:author="Miriam Hils" w:date="2022-04-11T16:52:00Z">
        <w:r w:rsidR="00C14931">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subnational area, and </w:t>
      </w:r>
      <w:ins w:id="1403" w:author="Miriam Hils" w:date="2022-04-11T16:52:00Z">
        <w:r w:rsidR="00C14931">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trimester (from April-June 2020 to July-September 2021). The size of </w:t>
      </w:r>
      <w:del w:id="1404" w:author="Miriam Hils" w:date="2022-04-11T16:51:00Z">
        <w:r w:rsidRPr="00925AAC" w:rsidDel="00C14931">
          <w:rPr>
            <w:rFonts w:ascii="Times New Roman" w:eastAsia="Times New Roman" w:hAnsi="Times New Roman" w:cs="Times New Roman"/>
            <w:color w:val="00112B"/>
            <w:sz w:val="24"/>
            <w:szCs w:val="24"/>
          </w:rPr>
          <w:delText xml:space="preserve">the </w:delText>
        </w:r>
      </w:del>
      <w:ins w:id="1405" w:author="Miriam Hils" w:date="2022-04-11T16:51:00Z">
        <w:r w:rsidR="00C14931">
          <w:rPr>
            <w:rFonts w:ascii="Times New Roman" w:eastAsia="Times New Roman" w:hAnsi="Times New Roman" w:cs="Times New Roman"/>
            <w:color w:val="00112B"/>
            <w:sz w:val="24"/>
            <w:szCs w:val="24"/>
          </w:rPr>
          <w:t>each</w:t>
        </w:r>
        <w:r w:rsidR="00C1493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point</w:t>
      </w:r>
      <w:del w:id="1406" w:author="Miriam Hils" w:date="2022-04-11T16:51:00Z">
        <w:r w:rsidRPr="00925AAC" w:rsidDel="00C14931">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is proportional to the population of the subnational area in 2020, and robust local regression lines (</w:t>
      </w:r>
      <w:proofErr w:type="spellStart"/>
      <w:r w:rsidRPr="00925AAC">
        <w:rPr>
          <w:rFonts w:ascii="Times New Roman" w:eastAsia="Times New Roman" w:hAnsi="Times New Roman" w:cs="Times New Roman"/>
          <w:color w:val="00112B"/>
          <w:sz w:val="24"/>
          <w:szCs w:val="24"/>
        </w:rPr>
        <w:t>lowess</w:t>
      </w:r>
      <w:proofErr w:type="spellEnd"/>
      <w:r w:rsidRPr="00925AAC">
        <w:rPr>
          <w:rFonts w:ascii="Times New Roman" w:eastAsia="Times New Roman" w:hAnsi="Times New Roman" w:cs="Times New Roman"/>
          <w:color w:val="00112B"/>
          <w:sz w:val="24"/>
          <w:szCs w:val="24"/>
        </w:rPr>
        <w:t xml:space="preserve">) are included for each age group and the pooled data (overall). </w:t>
      </w:r>
    </w:p>
    <w:p w14:paraId="0000005F"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0" w14:textId="6D7DAA64" w:rsidR="00F71367" w:rsidRPr="00925AAC" w:rsidRDefault="00C14931" w:rsidP="00925AAC">
      <w:pPr>
        <w:spacing w:line="360" w:lineRule="auto"/>
        <w:jc w:val="both"/>
        <w:rPr>
          <w:rFonts w:ascii="Times New Roman" w:eastAsia="Times New Roman" w:hAnsi="Times New Roman" w:cs="Times New Roman"/>
          <w:color w:val="00112B"/>
          <w:sz w:val="24"/>
          <w:szCs w:val="24"/>
        </w:rPr>
      </w:pPr>
      <w:ins w:id="1407" w:author="Miriam Hils" w:date="2022-04-11T16:53:00Z">
        <w:r>
          <w:rPr>
            <w:rFonts w:ascii="Times New Roman" w:eastAsia="Times New Roman" w:hAnsi="Times New Roman" w:cs="Times New Roman"/>
            <w:color w:val="00112B"/>
            <w:sz w:val="24"/>
            <w:szCs w:val="24"/>
          </w:rPr>
          <w:t>The d</w:t>
        </w:r>
      </w:ins>
      <w:del w:id="1408" w:author="Miriam Hils" w:date="2022-04-11T16:53:00Z">
        <w:r w:rsidR="003B6693" w:rsidRPr="00925AAC" w:rsidDel="00C14931">
          <w:rPr>
            <w:rFonts w:ascii="Times New Roman" w:eastAsia="Times New Roman" w:hAnsi="Times New Roman" w:cs="Times New Roman"/>
            <w:color w:val="00112B"/>
            <w:sz w:val="24"/>
            <w:szCs w:val="24"/>
          </w:rPr>
          <w:delText>D</w:delText>
        </w:r>
      </w:del>
      <w:r w:rsidR="003B6693" w:rsidRPr="00925AAC">
        <w:rPr>
          <w:rFonts w:ascii="Times New Roman" w:eastAsia="Times New Roman" w:hAnsi="Times New Roman" w:cs="Times New Roman"/>
          <w:color w:val="00112B"/>
          <w:sz w:val="24"/>
          <w:szCs w:val="24"/>
        </w:rPr>
        <w:t>ifferences</w:t>
      </w:r>
      <w:ins w:id="1409" w:author="Miriam Hils" w:date="2022-04-11T16:53:00Z">
        <w:r>
          <w:rPr>
            <w:rFonts w:ascii="Times New Roman" w:eastAsia="Times New Roman" w:hAnsi="Times New Roman" w:cs="Times New Roman"/>
            <w:color w:val="00112B"/>
            <w:sz w:val="24"/>
            <w:szCs w:val="24"/>
          </w:rPr>
          <w:t xml:space="preserve"> </w:t>
        </w:r>
      </w:ins>
      <w:ins w:id="1410" w:author="Miriam Hils" w:date="2022-04-12T17:19:00Z">
        <w:r w:rsidR="001719D3">
          <w:rPr>
            <w:rFonts w:ascii="Times New Roman" w:eastAsia="Times New Roman" w:hAnsi="Times New Roman" w:cs="Times New Roman"/>
            <w:color w:val="00112B"/>
            <w:sz w:val="24"/>
            <w:szCs w:val="24"/>
          </w:rPr>
          <w:t>displayed</w:t>
        </w:r>
      </w:ins>
      <w:r w:rsidR="003B6693" w:rsidRPr="00925AAC">
        <w:rPr>
          <w:rFonts w:ascii="Times New Roman" w:eastAsia="Times New Roman" w:hAnsi="Times New Roman" w:cs="Times New Roman"/>
          <w:color w:val="00112B"/>
          <w:sz w:val="24"/>
          <w:szCs w:val="24"/>
        </w:rPr>
        <w:t xml:space="preserve"> in the association between excess mortality and fertility by years of schooling groups are consistent with our expectations: </w:t>
      </w:r>
      <w:ins w:id="1411" w:author="Miriam Hils" w:date="2022-04-11T16:54:00Z">
        <w:r w:rsidR="00FE4016">
          <w:rPr>
            <w:rFonts w:ascii="Times New Roman" w:eastAsia="Times New Roman" w:hAnsi="Times New Roman" w:cs="Times New Roman"/>
            <w:color w:val="00112B"/>
            <w:sz w:val="24"/>
            <w:szCs w:val="24"/>
          </w:rPr>
          <w:t>t</w:t>
        </w:r>
      </w:ins>
      <w:del w:id="1412" w:author="Miriam Hils" w:date="2022-04-11T16:54:00Z">
        <w:r w:rsidR="003B6693" w:rsidRPr="00925AAC" w:rsidDel="00FE4016">
          <w:rPr>
            <w:rFonts w:ascii="Times New Roman" w:eastAsia="Times New Roman" w:hAnsi="Times New Roman" w:cs="Times New Roman"/>
            <w:color w:val="00112B"/>
            <w:sz w:val="24"/>
            <w:szCs w:val="24"/>
          </w:rPr>
          <w:delText>T</w:delText>
        </w:r>
      </w:del>
      <w:r w:rsidR="003B6693" w:rsidRPr="00925AAC">
        <w:rPr>
          <w:rFonts w:ascii="Times New Roman" w:eastAsia="Times New Roman" w:hAnsi="Times New Roman" w:cs="Times New Roman"/>
          <w:color w:val="00112B"/>
          <w:sz w:val="24"/>
          <w:szCs w:val="24"/>
        </w:rPr>
        <w:t xml:space="preserve">he association between the severity of the pandemic and the </w:t>
      </w:r>
      <w:proofErr w:type="spellStart"/>
      <w:r w:rsidR="003B6693" w:rsidRPr="00925AAC">
        <w:rPr>
          <w:rFonts w:ascii="Times New Roman" w:eastAsia="Times New Roman" w:hAnsi="Times New Roman" w:cs="Times New Roman"/>
          <w:i/>
          <w:color w:val="00112B"/>
          <w:sz w:val="24"/>
          <w:szCs w:val="24"/>
        </w:rPr>
        <w:t>rbc</w:t>
      </w:r>
      <w:proofErr w:type="spellEnd"/>
      <w:r w:rsidR="003B6693" w:rsidRPr="00925AAC">
        <w:rPr>
          <w:rFonts w:ascii="Times New Roman" w:eastAsia="Times New Roman" w:hAnsi="Times New Roman" w:cs="Times New Roman"/>
          <w:color w:val="00112B"/>
          <w:sz w:val="24"/>
          <w:szCs w:val="24"/>
        </w:rPr>
        <w:t xml:space="preserve"> </w:t>
      </w:r>
      <w:del w:id="1413" w:author="Miriam Hils" w:date="2022-04-12T17:21:00Z">
        <w:r w:rsidR="003B6693" w:rsidRPr="00925AAC" w:rsidDel="00232274">
          <w:rPr>
            <w:rFonts w:ascii="Times New Roman" w:eastAsia="Times New Roman" w:hAnsi="Times New Roman" w:cs="Times New Roman"/>
            <w:color w:val="00112B"/>
            <w:sz w:val="24"/>
            <w:szCs w:val="24"/>
          </w:rPr>
          <w:delText xml:space="preserve">is </w:delText>
        </w:r>
      </w:del>
      <w:ins w:id="1414" w:author="Miriam Hils" w:date="2022-04-12T17:21:00Z">
        <w:r w:rsidR="00232274">
          <w:rPr>
            <w:rFonts w:ascii="Times New Roman" w:eastAsia="Times New Roman" w:hAnsi="Times New Roman" w:cs="Times New Roman"/>
            <w:color w:val="00112B"/>
            <w:sz w:val="24"/>
            <w:szCs w:val="24"/>
          </w:rPr>
          <w:t>was</w:t>
        </w:r>
        <w:r w:rsidR="00232274"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 xml:space="preserve">contingent on women’s socioeconomic conditions, proxied by </w:t>
      </w:r>
      <w:ins w:id="1415" w:author="Miriam Hils" w:date="2022-04-11T16:54:00Z">
        <w:r w:rsidR="00FE4016">
          <w:rPr>
            <w:rFonts w:ascii="Times New Roman" w:eastAsia="Times New Roman" w:hAnsi="Times New Roman" w:cs="Times New Roman"/>
            <w:color w:val="00112B"/>
            <w:sz w:val="24"/>
            <w:szCs w:val="24"/>
          </w:rPr>
          <w:t xml:space="preserve">the </w:t>
        </w:r>
      </w:ins>
      <w:r w:rsidR="003B6693" w:rsidRPr="00925AAC">
        <w:rPr>
          <w:rFonts w:ascii="Times New Roman" w:eastAsia="Times New Roman" w:hAnsi="Times New Roman" w:cs="Times New Roman"/>
          <w:color w:val="00112B"/>
          <w:sz w:val="24"/>
          <w:szCs w:val="24"/>
        </w:rPr>
        <w:t xml:space="preserve">years of schooling groups. Hence, the main result </w:t>
      </w:r>
      <w:ins w:id="1416" w:author="Miriam Hils" w:date="2022-04-11T16:55:00Z">
        <w:r w:rsidR="00FE4016">
          <w:rPr>
            <w:rFonts w:ascii="Times New Roman" w:eastAsia="Times New Roman" w:hAnsi="Times New Roman" w:cs="Times New Roman"/>
            <w:color w:val="00112B"/>
            <w:sz w:val="24"/>
            <w:szCs w:val="24"/>
          </w:rPr>
          <w:t>shown</w:t>
        </w:r>
      </w:ins>
      <w:ins w:id="1417" w:author="Miriam Hils" w:date="2022-04-11T16:54:00Z">
        <w:r w:rsidR="00FE4016">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 xml:space="preserve">in Figure 3 is that the higher the years of schooling, the less heterogeneous, </w:t>
      </w:r>
      <w:ins w:id="1418" w:author="Miriam Hils" w:date="2022-04-11T16:54:00Z">
        <w:r w:rsidR="00FE4016">
          <w:rPr>
            <w:rFonts w:ascii="Times New Roman" w:eastAsia="Times New Roman" w:hAnsi="Times New Roman" w:cs="Times New Roman"/>
            <w:color w:val="00112B"/>
            <w:sz w:val="24"/>
            <w:szCs w:val="24"/>
          </w:rPr>
          <w:t xml:space="preserve">the </w:t>
        </w:r>
      </w:ins>
      <w:r w:rsidR="003B6693" w:rsidRPr="00925AAC">
        <w:rPr>
          <w:rFonts w:ascii="Times New Roman" w:eastAsia="Times New Roman" w:hAnsi="Times New Roman" w:cs="Times New Roman"/>
          <w:color w:val="00112B"/>
          <w:sz w:val="24"/>
          <w:szCs w:val="24"/>
        </w:rPr>
        <w:t xml:space="preserve">weaker, and </w:t>
      </w:r>
      <w:ins w:id="1419" w:author="Miriam Hils" w:date="2022-04-11T16:54:00Z">
        <w:r w:rsidR="00FE4016">
          <w:rPr>
            <w:rFonts w:ascii="Times New Roman" w:eastAsia="Times New Roman" w:hAnsi="Times New Roman" w:cs="Times New Roman"/>
            <w:color w:val="00112B"/>
            <w:sz w:val="24"/>
            <w:szCs w:val="24"/>
          </w:rPr>
          <w:t xml:space="preserve">the </w:t>
        </w:r>
      </w:ins>
      <w:r w:rsidR="003B6693" w:rsidRPr="00925AAC">
        <w:rPr>
          <w:rFonts w:ascii="Times New Roman" w:eastAsia="Times New Roman" w:hAnsi="Times New Roman" w:cs="Times New Roman"/>
          <w:color w:val="00112B"/>
          <w:sz w:val="24"/>
          <w:szCs w:val="24"/>
        </w:rPr>
        <w:t xml:space="preserve">more uniformly patterned (flat) the relationship between excess mortality and the </w:t>
      </w:r>
      <w:proofErr w:type="spellStart"/>
      <w:r w:rsidR="003B6693" w:rsidRPr="00925AAC">
        <w:rPr>
          <w:rFonts w:ascii="Times New Roman" w:eastAsia="Times New Roman" w:hAnsi="Times New Roman" w:cs="Times New Roman"/>
          <w:i/>
          <w:color w:val="00112B"/>
          <w:sz w:val="24"/>
          <w:szCs w:val="24"/>
        </w:rPr>
        <w:t>rbc</w:t>
      </w:r>
      <w:proofErr w:type="spellEnd"/>
      <w:r w:rsidR="003B6693" w:rsidRPr="00925AAC">
        <w:rPr>
          <w:rFonts w:ascii="Times New Roman" w:eastAsia="Times New Roman" w:hAnsi="Times New Roman" w:cs="Times New Roman"/>
          <w:color w:val="00112B"/>
          <w:sz w:val="24"/>
          <w:szCs w:val="24"/>
        </w:rPr>
        <w:t xml:space="preserve"> </w:t>
      </w:r>
      <w:del w:id="1420" w:author="Miriam Hils" w:date="2022-04-12T17:23:00Z">
        <w:r w:rsidR="003B6693" w:rsidRPr="00925AAC" w:rsidDel="00232274">
          <w:rPr>
            <w:rFonts w:ascii="Times New Roman" w:eastAsia="Times New Roman" w:hAnsi="Times New Roman" w:cs="Times New Roman"/>
            <w:color w:val="00112B"/>
            <w:sz w:val="24"/>
            <w:szCs w:val="24"/>
          </w:rPr>
          <w:delText>is</w:delText>
        </w:r>
      </w:del>
      <w:ins w:id="1421" w:author="Miriam Hils" w:date="2022-04-12T17:23:00Z">
        <w:r w:rsidR="00232274">
          <w:rPr>
            <w:rFonts w:ascii="Times New Roman" w:eastAsia="Times New Roman" w:hAnsi="Times New Roman" w:cs="Times New Roman"/>
            <w:color w:val="00112B"/>
            <w:sz w:val="24"/>
            <w:szCs w:val="24"/>
          </w:rPr>
          <w:t>was</w:t>
        </w:r>
      </w:ins>
      <w:r w:rsidR="003B6693" w:rsidRPr="00925AAC">
        <w:rPr>
          <w:rFonts w:ascii="Times New Roman" w:eastAsia="Times New Roman" w:hAnsi="Times New Roman" w:cs="Times New Roman"/>
          <w:color w:val="00112B"/>
          <w:sz w:val="24"/>
          <w:szCs w:val="24"/>
        </w:rPr>
        <w:t xml:space="preserve">. The panels for women with </w:t>
      </w:r>
      <w:del w:id="1422" w:author="Miriam Hils" w:date="2022-04-11T16:55:00Z">
        <w:r w:rsidR="003B6693" w:rsidRPr="00925AAC" w:rsidDel="00FE4016">
          <w:rPr>
            <w:rFonts w:ascii="Times New Roman" w:eastAsia="Times New Roman" w:hAnsi="Times New Roman" w:cs="Times New Roman"/>
            <w:color w:val="00112B"/>
            <w:sz w:val="24"/>
            <w:szCs w:val="24"/>
          </w:rPr>
          <w:delText>0 to 3</w:delText>
        </w:r>
      </w:del>
      <w:ins w:id="1423" w:author="Miriam Hils" w:date="2022-04-11T16:55:00Z">
        <w:r w:rsidR="00FE4016">
          <w:rPr>
            <w:rFonts w:ascii="Times New Roman" w:eastAsia="Times New Roman" w:hAnsi="Times New Roman" w:cs="Times New Roman"/>
            <w:color w:val="00112B"/>
            <w:sz w:val="24"/>
            <w:szCs w:val="24"/>
          </w:rPr>
          <w:t>zero to three</w:t>
        </w:r>
      </w:ins>
      <w:r w:rsidR="003B6693" w:rsidRPr="00925AAC">
        <w:rPr>
          <w:rFonts w:ascii="Times New Roman" w:eastAsia="Times New Roman" w:hAnsi="Times New Roman" w:cs="Times New Roman"/>
          <w:color w:val="00112B"/>
          <w:sz w:val="24"/>
          <w:szCs w:val="24"/>
        </w:rPr>
        <w:t xml:space="preserve"> </w:t>
      </w:r>
      <w:proofErr w:type="spellStart"/>
      <w:r w:rsidR="003B6693" w:rsidRPr="00925AAC">
        <w:rPr>
          <w:rFonts w:ascii="Times New Roman" w:eastAsia="Times New Roman" w:hAnsi="Times New Roman" w:cs="Times New Roman"/>
          <w:color w:val="00112B"/>
          <w:sz w:val="24"/>
          <w:szCs w:val="24"/>
        </w:rPr>
        <w:t>y.s</w:t>
      </w:r>
      <w:proofErr w:type="spellEnd"/>
      <w:r w:rsidR="003B6693" w:rsidRPr="00925AAC">
        <w:rPr>
          <w:rFonts w:ascii="Times New Roman" w:eastAsia="Times New Roman" w:hAnsi="Times New Roman" w:cs="Times New Roman"/>
          <w:color w:val="00112B"/>
          <w:sz w:val="24"/>
          <w:szCs w:val="24"/>
        </w:rPr>
        <w:t xml:space="preserve">. display the </w:t>
      </w:r>
      <w:del w:id="1424" w:author="Miriam Hils" w:date="2022-04-11T16:55:00Z">
        <w:r w:rsidR="003B6693" w:rsidRPr="00925AAC" w:rsidDel="00FE4016">
          <w:rPr>
            <w:rFonts w:ascii="Times New Roman" w:eastAsia="Times New Roman" w:hAnsi="Times New Roman" w:cs="Times New Roman"/>
            <w:color w:val="00112B"/>
            <w:sz w:val="24"/>
            <w:szCs w:val="24"/>
          </w:rPr>
          <w:delText xml:space="preserve">largest </w:delText>
        </w:r>
      </w:del>
      <w:ins w:id="1425" w:author="Miriam Hils" w:date="2022-04-11T16:55:00Z">
        <w:r w:rsidR="00FE4016">
          <w:rPr>
            <w:rFonts w:ascii="Times New Roman" w:eastAsia="Times New Roman" w:hAnsi="Times New Roman" w:cs="Times New Roman"/>
            <w:color w:val="00112B"/>
            <w:sz w:val="24"/>
            <w:szCs w:val="24"/>
          </w:rPr>
          <w:t>g</w:t>
        </w:r>
      </w:ins>
      <w:ins w:id="1426" w:author="Miriam Hils" w:date="2022-04-11T16:56:00Z">
        <w:r w:rsidR="00FE4016">
          <w:rPr>
            <w:rFonts w:ascii="Times New Roman" w:eastAsia="Times New Roman" w:hAnsi="Times New Roman" w:cs="Times New Roman"/>
            <w:color w:val="00112B"/>
            <w:sz w:val="24"/>
            <w:szCs w:val="24"/>
          </w:rPr>
          <w:t>reatest</w:t>
        </w:r>
      </w:ins>
      <w:ins w:id="1427" w:author="Miriam Hils" w:date="2022-04-11T16:55:00Z">
        <w:r w:rsidR="00FE4016"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heterogeneity of all</w:t>
      </w:r>
      <w:ins w:id="1428" w:author="Miriam Hils" w:date="2022-04-11T16:56:00Z">
        <w:r w:rsidR="00FE4016">
          <w:rPr>
            <w:rFonts w:ascii="Times New Roman" w:eastAsia="Times New Roman" w:hAnsi="Times New Roman" w:cs="Times New Roman"/>
            <w:color w:val="00112B"/>
            <w:sz w:val="24"/>
            <w:szCs w:val="24"/>
          </w:rPr>
          <w:t xml:space="preserve"> the panels</w:t>
        </w:r>
      </w:ins>
      <w:r w:rsidR="003B6693" w:rsidRPr="00925AAC">
        <w:rPr>
          <w:rFonts w:ascii="Times New Roman" w:eastAsia="Times New Roman" w:hAnsi="Times New Roman" w:cs="Times New Roman"/>
          <w:color w:val="00112B"/>
          <w:sz w:val="24"/>
          <w:szCs w:val="24"/>
        </w:rPr>
        <w:t xml:space="preserve"> along the y-axis. Moreover, in Brazil, the </w:t>
      </w:r>
      <w:r w:rsidR="003B6693" w:rsidRPr="00925AAC">
        <w:rPr>
          <w:rFonts w:ascii="Times New Roman" w:eastAsia="Times New Roman" w:hAnsi="Times New Roman" w:cs="Times New Roman"/>
          <w:color w:val="00112B"/>
          <w:sz w:val="24"/>
          <w:szCs w:val="24"/>
        </w:rPr>
        <w:lastRenderedPageBreak/>
        <w:t xml:space="preserve">log-scaled </w:t>
      </w:r>
      <w:proofErr w:type="spellStart"/>
      <w:r w:rsidR="003B6693" w:rsidRPr="00925AAC">
        <w:rPr>
          <w:rFonts w:ascii="Times New Roman" w:eastAsia="Times New Roman" w:hAnsi="Times New Roman" w:cs="Times New Roman"/>
          <w:i/>
          <w:color w:val="00112B"/>
          <w:sz w:val="24"/>
          <w:szCs w:val="24"/>
        </w:rPr>
        <w:t>rbc</w:t>
      </w:r>
      <w:proofErr w:type="spellEnd"/>
      <w:r w:rsidR="003B6693" w:rsidRPr="00925AAC">
        <w:rPr>
          <w:rFonts w:ascii="Times New Roman" w:eastAsia="Times New Roman" w:hAnsi="Times New Roman" w:cs="Times New Roman"/>
          <w:color w:val="00112B"/>
          <w:sz w:val="24"/>
          <w:szCs w:val="24"/>
        </w:rPr>
        <w:t xml:space="preserve"> among women </w:t>
      </w:r>
      <w:ins w:id="1429" w:author="Miriam Hils" w:date="2022-04-11T16:56:00Z">
        <w:r w:rsidR="00FE4016">
          <w:rPr>
            <w:rFonts w:ascii="Times New Roman" w:eastAsia="Times New Roman" w:hAnsi="Times New Roman" w:cs="Times New Roman"/>
            <w:color w:val="00112B"/>
            <w:sz w:val="24"/>
            <w:szCs w:val="24"/>
          </w:rPr>
          <w:t xml:space="preserve">aged </w:t>
        </w:r>
      </w:ins>
      <w:r w:rsidR="003B6693" w:rsidRPr="00925AAC">
        <w:rPr>
          <w:rFonts w:ascii="Times New Roman" w:eastAsia="Times New Roman" w:hAnsi="Times New Roman" w:cs="Times New Roman"/>
          <w:color w:val="00112B"/>
          <w:sz w:val="24"/>
          <w:szCs w:val="24"/>
        </w:rPr>
        <w:t xml:space="preserve">10 to 29 </w:t>
      </w:r>
      <w:del w:id="1430" w:author="Miriam Hils" w:date="2022-04-11T16:56:00Z">
        <w:r w:rsidR="003B6693" w:rsidRPr="00925AAC" w:rsidDel="00FE4016">
          <w:rPr>
            <w:rFonts w:ascii="Times New Roman" w:eastAsia="Times New Roman" w:hAnsi="Times New Roman" w:cs="Times New Roman"/>
            <w:color w:val="00112B"/>
            <w:sz w:val="24"/>
            <w:szCs w:val="24"/>
          </w:rPr>
          <w:delText xml:space="preserve">years old </w:delText>
        </w:r>
      </w:del>
      <w:del w:id="1431" w:author="Miriam Hils" w:date="2022-04-12T17:23:00Z">
        <w:r w:rsidR="003B6693" w:rsidRPr="00925AAC" w:rsidDel="00232274">
          <w:rPr>
            <w:rFonts w:ascii="Times New Roman" w:eastAsia="Times New Roman" w:hAnsi="Times New Roman" w:cs="Times New Roman"/>
            <w:color w:val="00112B"/>
            <w:sz w:val="24"/>
            <w:szCs w:val="24"/>
          </w:rPr>
          <w:delText>is</w:delText>
        </w:r>
      </w:del>
      <w:ins w:id="1432" w:author="Miriam Hils" w:date="2022-04-12T17:23:00Z">
        <w:r w:rsidR="00232274">
          <w:rPr>
            <w:rFonts w:ascii="Times New Roman" w:eastAsia="Times New Roman" w:hAnsi="Times New Roman" w:cs="Times New Roman"/>
            <w:color w:val="00112B"/>
            <w:sz w:val="24"/>
            <w:szCs w:val="24"/>
          </w:rPr>
          <w:t>was</w:t>
        </w:r>
      </w:ins>
      <w:r w:rsidR="003B6693" w:rsidRPr="00925AAC">
        <w:rPr>
          <w:rFonts w:ascii="Times New Roman" w:eastAsia="Times New Roman" w:hAnsi="Times New Roman" w:cs="Times New Roman"/>
          <w:color w:val="00112B"/>
          <w:sz w:val="24"/>
          <w:szCs w:val="24"/>
        </w:rPr>
        <w:t xml:space="preserve"> above zero, </w:t>
      </w:r>
      <w:del w:id="1433" w:author="Miriam Hils" w:date="2022-04-11T16:57:00Z">
        <w:r w:rsidR="003B6693" w:rsidRPr="00925AAC" w:rsidDel="00FE4016">
          <w:rPr>
            <w:rFonts w:ascii="Times New Roman" w:eastAsia="Times New Roman" w:hAnsi="Times New Roman" w:cs="Times New Roman"/>
            <w:color w:val="00112B"/>
            <w:sz w:val="24"/>
            <w:szCs w:val="24"/>
          </w:rPr>
          <w:delText xml:space="preserve">meaning </w:delText>
        </w:r>
      </w:del>
      <w:ins w:id="1434" w:author="Miriam Hils" w:date="2022-04-11T16:57:00Z">
        <w:r w:rsidR="00FE4016">
          <w:rPr>
            <w:rFonts w:ascii="Times New Roman" w:eastAsia="Times New Roman" w:hAnsi="Times New Roman" w:cs="Times New Roman"/>
            <w:color w:val="00112B"/>
            <w:sz w:val="24"/>
            <w:szCs w:val="24"/>
          </w:rPr>
          <w:t>which means</w:t>
        </w:r>
        <w:r w:rsidR="00FE4016"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 xml:space="preserve">that fertility was higher than expected among younger women. Notably, the slope of the </w:t>
      </w:r>
      <w:proofErr w:type="spellStart"/>
      <w:r w:rsidR="003B6693" w:rsidRPr="00925AAC">
        <w:rPr>
          <w:rFonts w:ascii="Times New Roman" w:eastAsia="Times New Roman" w:hAnsi="Times New Roman" w:cs="Times New Roman"/>
          <w:color w:val="00112B"/>
          <w:sz w:val="24"/>
          <w:szCs w:val="24"/>
        </w:rPr>
        <w:t>lowess</w:t>
      </w:r>
      <w:proofErr w:type="spellEnd"/>
      <w:r w:rsidR="003B6693" w:rsidRPr="00925AAC">
        <w:rPr>
          <w:rFonts w:ascii="Times New Roman" w:eastAsia="Times New Roman" w:hAnsi="Times New Roman" w:cs="Times New Roman"/>
          <w:color w:val="00112B"/>
          <w:sz w:val="24"/>
          <w:szCs w:val="24"/>
        </w:rPr>
        <w:t xml:space="preserve"> lines is more positive for the first age group (10-19) </w:t>
      </w:r>
      <w:del w:id="1435" w:author="Miriam Hils" w:date="2022-04-11T16:58:00Z">
        <w:r w:rsidR="003B6693" w:rsidRPr="00925AAC" w:rsidDel="00FE4016">
          <w:rPr>
            <w:rFonts w:ascii="Times New Roman" w:eastAsia="Times New Roman" w:hAnsi="Times New Roman" w:cs="Times New Roman"/>
            <w:color w:val="00112B"/>
            <w:sz w:val="24"/>
            <w:szCs w:val="24"/>
          </w:rPr>
          <w:delText>compared to the others</w:delText>
        </w:r>
      </w:del>
      <w:ins w:id="1436" w:author="Miriam Hils" w:date="2022-04-11T16:58:00Z">
        <w:r w:rsidR="00FE4016">
          <w:rPr>
            <w:rFonts w:ascii="Times New Roman" w:eastAsia="Times New Roman" w:hAnsi="Times New Roman" w:cs="Times New Roman"/>
            <w:color w:val="00112B"/>
            <w:sz w:val="24"/>
            <w:szCs w:val="24"/>
          </w:rPr>
          <w:t>than for the other ages groups</w:t>
        </w:r>
      </w:ins>
      <w:r w:rsidR="003B6693" w:rsidRPr="00925AAC">
        <w:rPr>
          <w:rFonts w:ascii="Times New Roman" w:eastAsia="Times New Roman" w:hAnsi="Times New Roman" w:cs="Times New Roman"/>
          <w:color w:val="00112B"/>
          <w:sz w:val="24"/>
          <w:szCs w:val="24"/>
        </w:rPr>
        <w:t xml:space="preserve">, </w:t>
      </w:r>
      <w:del w:id="1437" w:author="Miriam Hils" w:date="2022-04-11T16:58:00Z">
        <w:r w:rsidR="003B6693" w:rsidRPr="00925AAC" w:rsidDel="00FE4016">
          <w:rPr>
            <w:rFonts w:ascii="Times New Roman" w:eastAsia="Times New Roman" w:hAnsi="Times New Roman" w:cs="Times New Roman"/>
            <w:color w:val="00112B"/>
            <w:sz w:val="24"/>
            <w:szCs w:val="24"/>
          </w:rPr>
          <w:delText xml:space="preserve">meaning </w:delText>
        </w:r>
      </w:del>
      <w:ins w:id="1438" w:author="Miriam Hils" w:date="2022-04-11T16:58:00Z">
        <w:r w:rsidR="00FE4016">
          <w:rPr>
            <w:rFonts w:ascii="Times New Roman" w:eastAsia="Times New Roman" w:hAnsi="Times New Roman" w:cs="Times New Roman"/>
            <w:color w:val="00112B"/>
            <w:sz w:val="24"/>
            <w:szCs w:val="24"/>
          </w:rPr>
          <w:t>which means</w:t>
        </w:r>
        <w:r w:rsidR="00FE4016"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 xml:space="preserve">that higher excess mortality </w:t>
      </w:r>
      <w:del w:id="1439" w:author="Miriam Hils" w:date="2022-04-11T16:59:00Z">
        <w:r w:rsidR="003B6693" w:rsidRPr="00925AAC" w:rsidDel="0081081A">
          <w:rPr>
            <w:rFonts w:ascii="Times New Roman" w:eastAsia="Times New Roman" w:hAnsi="Times New Roman" w:cs="Times New Roman"/>
            <w:color w:val="00112B"/>
            <w:sz w:val="24"/>
            <w:szCs w:val="24"/>
          </w:rPr>
          <w:delText xml:space="preserve">is </w:delText>
        </w:r>
      </w:del>
      <w:ins w:id="1440" w:author="Miriam Hils" w:date="2022-04-11T16:59:00Z">
        <w:r w:rsidR="0081081A">
          <w:rPr>
            <w:rFonts w:ascii="Times New Roman" w:eastAsia="Times New Roman" w:hAnsi="Times New Roman" w:cs="Times New Roman"/>
            <w:color w:val="00112B"/>
            <w:sz w:val="24"/>
            <w:szCs w:val="24"/>
          </w:rPr>
          <w:t>was</w:t>
        </w:r>
        <w:r w:rsidR="0081081A"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associated with higher fertility, particularly among young women with fewer years of schooling</w:t>
      </w:r>
      <w:ins w:id="1441" w:author="Miriam Hils" w:date="2022-04-11T16:59:00Z">
        <w:r w:rsidR="0081081A">
          <w:rPr>
            <w:rFonts w:ascii="Times New Roman" w:eastAsia="Times New Roman" w:hAnsi="Times New Roman" w:cs="Times New Roman"/>
            <w:color w:val="00112B"/>
            <w:sz w:val="24"/>
            <w:szCs w:val="24"/>
          </w:rPr>
          <w:t>; i.e., among women with</w:t>
        </w:r>
      </w:ins>
      <w:del w:id="1442" w:author="Miriam Hils" w:date="2022-04-11T16:59:00Z">
        <w:r w:rsidR="003B6693" w:rsidRPr="00925AAC" w:rsidDel="0081081A">
          <w:rPr>
            <w:rFonts w:ascii="Times New Roman" w:eastAsia="Times New Roman" w:hAnsi="Times New Roman" w:cs="Times New Roman"/>
            <w:color w:val="00112B"/>
            <w:sz w:val="24"/>
            <w:szCs w:val="24"/>
          </w:rPr>
          <w:delText>:</w:delText>
        </w:r>
      </w:del>
      <w:r w:rsidR="003B6693" w:rsidRPr="00925AAC">
        <w:rPr>
          <w:rFonts w:ascii="Times New Roman" w:eastAsia="Times New Roman" w:hAnsi="Times New Roman" w:cs="Times New Roman"/>
          <w:color w:val="00112B"/>
          <w:sz w:val="24"/>
          <w:szCs w:val="24"/>
        </w:rPr>
        <w:t xml:space="preserve"> two sociodemographic characteristics that are typically associated with</w:t>
      </w:r>
      <w:ins w:id="1443" w:author="Miriam Hils" w:date="2022-04-11T16:59:00Z">
        <w:r w:rsidR="0081081A">
          <w:rPr>
            <w:rFonts w:ascii="Times New Roman" w:eastAsia="Times New Roman" w:hAnsi="Times New Roman" w:cs="Times New Roman"/>
            <w:color w:val="00112B"/>
            <w:sz w:val="24"/>
            <w:szCs w:val="24"/>
          </w:rPr>
          <w:t xml:space="preserve"> having</w:t>
        </w:r>
      </w:ins>
      <w:r w:rsidR="003B6693" w:rsidRPr="00925AAC">
        <w:rPr>
          <w:rFonts w:ascii="Times New Roman" w:eastAsia="Times New Roman" w:hAnsi="Times New Roman" w:cs="Times New Roman"/>
          <w:color w:val="00112B"/>
          <w:sz w:val="24"/>
          <w:szCs w:val="24"/>
        </w:rPr>
        <w:t xml:space="preserve"> disadvantaged living conditions.</w:t>
      </w:r>
    </w:p>
    <w:p w14:paraId="00000061"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2" w14:textId="50413688"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In both countries, there </w:t>
      </w:r>
      <w:del w:id="1444" w:author="Miriam Hils" w:date="2022-04-11T17:00:00Z">
        <w:r w:rsidRPr="00925AAC" w:rsidDel="0081081A">
          <w:rPr>
            <w:rFonts w:ascii="Times New Roman" w:eastAsia="Times New Roman" w:hAnsi="Times New Roman" w:cs="Times New Roman"/>
            <w:color w:val="00112B"/>
            <w:sz w:val="24"/>
            <w:szCs w:val="24"/>
          </w:rPr>
          <w:delText xml:space="preserve">is </w:delText>
        </w:r>
      </w:del>
      <w:ins w:id="1445" w:author="Miriam Hils" w:date="2022-04-11T17:00:00Z">
        <w:r w:rsidR="0081081A">
          <w:rPr>
            <w:rFonts w:ascii="Times New Roman" w:eastAsia="Times New Roman" w:hAnsi="Times New Roman" w:cs="Times New Roman"/>
            <w:color w:val="00112B"/>
            <w:sz w:val="24"/>
            <w:szCs w:val="24"/>
          </w:rPr>
          <w:t>was</w:t>
        </w:r>
        <w:r w:rsidR="0081081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 positive association between excess mortality and the number of births among women with </w:t>
      </w:r>
      <w:del w:id="1446" w:author="Miriam Hils" w:date="2022-04-11T17:00:00Z">
        <w:r w:rsidRPr="00925AAC" w:rsidDel="0081081A">
          <w:rPr>
            <w:rFonts w:ascii="Times New Roman" w:eastAsia="Times New Roman" w:hAnsi="Times New Roman" w:cs="Times New Roman"/>
            <w:color w:val="00112B"/>
            <w:sz w:val="24"/>
            <w:szCs w:val="24"/>
          </w:rPr>
          <w:delText>0 to 3</w:delText>
        </w:r>
      </w:del>
      <w:ins w:id="1447" w:author="Miriam Hils" w:date="2022-04-11T17:00:00Z">
        <w:r w:rsidR="0081081A">
          <w:rPr>
            <w:rFonts w:ascii="Times New Roman" w:eastAsia="Times New Roman" w:hAnsi="Times New Roman" w:cs="Times New Roman"/>
            <w:color w:val="00112B"/>
            <w:sz w:val="24"/>
            <w:szCs w:val="24"/>
          </w:rPr>
          <w:t>zero to three</w:t>
        </w:r>
      </w:ins>
      <w:r w:rsidRPr="00925AAC">
        <w:rPr>
          <w:rFonts w:ascii="Times New Roman" w:eastAsia="Times New Roman" w:hAnsi="Times New Roman" w:cs="Times New Roman"/>
          <w:color w:val="00112B"/>
          <w:sz w:val="24"/>
          <w:szCs w:val="24"/>
        </w:rPr>
        <w:t xml:space="preserv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The slopes of the </w:t>
      </w:r>
      <w:proofErr w:type="spellStart"/>
      <w:r w:rsidRPr="00925AAC">
        <w:rPr>
          <w:rFonts w:ascii="Times New Roman" w:eastAsia="Times New Roman" w:hAnsi="Times New Roman" w:cs="Times New Roman"/>
          <w:color w:val="00112B"/>
          <w:sz w:val="24"/>
          <w:szCs w:val="24"/>
        </w:rPr>
        <w:t>lowess</w:t>
      </w:r>
      <w:proofErr w:type="spellEnd"/>
      <w:r w:rsidRPr="00925AAC">
        <w:rPr>
          <w:rFonts w:ascii="Times New Roman" w:eastAsia="Times New Roman" w:hAnsi="Times New Roman" w:cs="Times New Roman"/>
          <w:color w:val="00112B"/>
          <w:sz w:val="24"/>
          <w:szCs w:val="24"/>
        </w:rPr>
        <w:t xml:space="preserve"> lines indicate that places where excess mortality was higher</w:t>
      </w:r>
      <w:del w:id="1448" w:author="Miriam Hils" w:date="2022-04-11T17:00:00Z">
        <w:r w:rsidRPr="00925AAC" w:rsidDel="0081081A">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del w:id="1449" w:author="Miriam Hils" w:date="2022-04-11T17:01:00Z">
        <w:r w:rsidRPr="00925AAC" w:rsidDel="0081081A">
          <w:rPr>
            <w:rFonts w:ascii="Times New Roman" w:eastAsia="Times New Roman" w:hAnsi="Times New Roman" w:cs="Times New Roman"/>
            <w:color w:val="00112B"/>
            <w:sz w:val="24"/>
            <w:szCs w:val="24"/>
          </w:rPr>
          <w:delText>were associated with a</w:delText>
        </w:r>
      </w:del>
      <w:ins w:id="1450" w:author="Miriam Hils" w:date="2022-04-11T17:01:00Z">
        <w:r w:rsidR="0081081A">
          <w:rPr>
            <w:rFonts w:ascii="Times New Roman" w:eastAsia="Times New Roman" w:hAnsi="Times New Roman" w:cs="Times New Roman"/>
            <w:color w:val="00112B"/>
            <w:sz w:val="24"/>
            <w:szCs w:val="24"/>
          </w:rPr>
          <w:t>also generally had</w:t>
        </w:r>
      </w:ins>
      <w:r w:rsidRPr="00925AAC">
        <w:rPr>
          <w:rFonts w:ascii="Times New Roman" w:eastAsia="Times New Roman" w:hAnsi="Times New Roman" w:cs="Times New Roman"/>
          <w:color w:val="00112B"/>
          <w:sz w:val="24"/>
          <w:szCs w:val="24"/>
        </w:rPr>
        <w:t xml:space="preserve"> higher relative number</w:t>
      </w:r>
      <w:ins w:id="1451" w:author="Miriam Hils" w:date="2022-04-11T17:01:00Z">
        <w:r w:rsidR="0081081A">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of births among women with </w:t>
      </w:r>
      <w:ins w:id="1452" w:author="Miriam Hils" w:date="2022-04-11T17:00:00Z">
        <w:r w:rsidR="0081081A">
          <w:rPr>
            <w:rFonts w:ascii="Times New Roman" w:eastAsia="Times New Roman" w:hAnsi="Times New Roman" w:cs="Times New Roman"/>
            <w:color w:val="00112B"/>
            <w:sz w:val="24"/>
            <w:szCs w:val="24"/>
          </w:rPr>
          <w:t>zero to three</w:t>
        </w:r>
        <w:r w:rsidR="0081081A" w:rsidRPr="00925AAC">
          <w:rPr>
            <w:rFonts w:ascii="Times New Roman" w:eastAsia="Times New Roman" w:hAnsi="Times New Roman" w:cs="Times New Roman"/>
            <w:color w:val="00112B"/>
            <w:sz w:val="24"/>
            <w:szCs w:val="24"/>
          </w:rPr>
          <w:t xml:space="preserve"> </w:t>
        </w:r>
      </w:ins>
      <w:del w:id="1453" w:author="Miriam Hils" w:date="2022-04-11T17:00:00Z">
        <w:r w:rsidRPr="00925AAC" w:rsidDel="0081081A">
          <w:rPr>
            <w:rFonts w:ascii="Times New Roman" w:eastAsia="Times New Roman" w:hAnsi="Times New Roman" w:cs="Times New Roman"/>
            <w:color w:val="00112B"/>
            <w:sz w:val="24"/>
            <w:szCs w:val="24"/>
          </w:rPr>
          <w:delText xml:space="preserve">0 to 3 </w:delText>
        </w:r>
      </w:del>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This </w:t>
      </w:r>
      <w:ins w:id="1454" w:author="Miriam Hils" w:date="2022-04-11T17:01:00Z">
        <w:r w:rsidR="0081081A">
          <w:rPr>
            <w:rFonts w:ascii="Times New Roman" w:eastAsia="Times New Roman" w:hAnsi="Times New Roman" w:cs="Times New Roman"/>
            <w:color w:val="00112B"/>
            <w:sz w:val="24"/>
            <w:szCs w:val="24"/>
          </w:rPr>
          <w:t>was found to be the case</w:t>
        </w:r>
      </w:ins>
      <w:ins w:id="1455" w:author="Miriam Hils" w:date="2022-04-11T17:02:00Z">
        <w:r w:rsidR="0081081A">
          <w:rPr>
            <w:rFonts w:ascii="Times New Roman" w:eastAsia="Times New Roman" w:hAnsi="Times New Roman" w:cs="Times New Roman"/>
            <w:color w:val="00112B"/>
            <w:sz w:val="24"/>
            <w:szCs w:val="24"/>
          </w:rPr>
          <w:t xml:space="preserve"> </w:t>
        </w:r>
      </w:ins>
      <w:del w:id="1456" w:author="Miriam Hils" w:date="2022-04-11T17:01:00Z">
        <w:r w:rsidRPr="00925AAC" w:rsidDel="0081081A">
          <w:rPr>
            <w:rFonts w:ascii="Times New Roman" w:eastAsia="Times New Roman" w:hAnsi="Times New Roman" w:cs="Times New Roman"/>
            <w:color w:val="00112B"/>
            <w:sz w:val="24"/>
            <w:szCs w:val="24"/>
          </w:rPr>
          <w:delText xml:space="preserve">is true </w:delText>
        </w:r>
      </w:del>
      <w:r w:rsidRPr="00925AAC">
        <w:rPr>
          <w:rFonts w:ascii="Times New Roman" w:eastAsia="Times New Roman" w:hAnsi="Times New Roman" w:cs="Times New Roman"/>
          <w:color w:val="00112B"/>
          <w:sz w:val="24"/>
          <w:szCs w:val="24"/>
        </w:rPr>
        <w:t xml:space="preserve">for values of excess mortality between </w:t>
      </w:r>
      <w:del w:id="1457" w:author="Miriam Hils" w:date="2022-04-11T17:02:00Z">
        <w:r w:rsidRPr="00925AAC" w:rsidDel="0081081A">
          <w:rPr>
            <w:rFonts w:ascii="Times New Roman" w:eastAsia="Times New Roman" w:hAnsi="Times New Roman" w:cs="Times New Roman"/>
            <w:color w:val="00112B"/>
            <w:sz w:val="24"/>
            <w:szCs w:val="24"/>
          </w:rPr>
          <w:delText xml:space="preserve">0 </w:delText>
        </w:r>
      </w:del>
      <w:ins w:id="1458" w:author="Miriam Hils" w:date="2022-04-11T17:02:00Z">
        <w:r w:rsidR="0081081A">
          <w:rPr>
            <w:rFonts w:ascii="Times New Roman" w:eastAsia="Times New Roman" w:hAnsi="Times New Roman" w:cs="Times New Roman"/>
            <w:color w:val="00112B"/>
            <w:sz w:val="24"/>
            <w:szCs w:val="24"/>
          </w:rPr>
          <w:t>zero</w:t>
        </w:r>
        <w:r w:rsidR="0081081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and 100. The </w:t>
      </w:r>
      <w:del w:id="1459" w:author="Miriam Hils" w:date="2022-04-11T17:03:00Z">
        <w:r w:rsidRPr="00925AAC" w:rsidDel="0081081A">
          <w:rPr>
            <w:rFonts w:ascii="Times New Roman" w:eastAsia="Times New Roman" w:hAnsi="Times New Roman" w:cs="Times New Roman"/>
            <w:color w:val="00112B"/>
            <w:sz w:val="24"/>
            <w:szCs w:val="24"/>
          </w:rPr>
          <w:delText xml:space="preserve">higher </w:delText>
        </w:r>
      </w:del>
      <w:ins w:id="1460" w:author="Miriam Hils" w:date="2022-04-11T17:03:00Z">
        <w:r w:rsidR="0081081A">
          <w:rPr>
            <w:rFonts w:ascii="Times New Roman" w:eastAsia="Times New Roman" w:hAnsi="Times New Roman" w:cs="Times New Roman"/>
            <w:color w:val="00112B"/>
            <w:sz w:val="24"/>
            <w:szCs w:val="24"/>
          </w:rPr>
          <w:t>greater</w:t>
        </w:r>
        <w:r w:rsidR="0081081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severity of the pandemic in Colombia than in Brazil (max</w:t>
      </w:r>
      <w:ins w:id="1461" w:author="Miriam Hils" w:date="2022-04-11T17:03:00Z">
        <w:r w:rsidR="0081081A">
          <w:rPr>
            <w:rFonts w:ascii="Times New Roman" w:eastAsia="Times New Roman" w:hAnsi="Times New Roman" w:cs="Times New Roman"/>
            <w:color w:val="00112B"/>
            <w:sz w:val="24"/>
            <w:szCs w:val="24"/>
          </w:rPr>
          <w:t>imum</w:t>
        </w:r>
      </w:ins>
      <w:r w:rsidRPr="00925AAC">
        <w:rPr>
          <w:rFonts w:ascii="Times New Roman" w:eastAsia="Times New Roman" w:hAnsi="Times New Roman" w:cs="Times New Roman"/>
          <w:color w:val="00112B"/>
          <w:sz w:val="24"/>
          <w:szCs w:val="24"/>
        </w:rPr>
        <w:t xml:space="preserve"> excess mortality = 300) suggests there may </w:t>
      </w:r>
      <w:del w:id="1462" w:author="Miriam Hils" w:date="2022-04-11T17:03:00Z">
        <w:r w:rsidRPr="00925AAC" w:rsidDel="0081081A">
          <w:rPr>
            <w:rFonts w:ascii="Times New Roman" w:eastAsia="Times New Roman" w:hAnsi="Times New Roman" w:cs="Times New Roman"/>
            <w:color w:val="00112B"/>
            <w:sz w:val="24"/>
            <w:szCs w:val="24"/>
          </w:rPr>
          <w:delText xml:space="preserve">be </w:delText>
        </w:r>
      </w:del>
      <w:ins w:id="1463" w:author="Miriam Hils" w:date="2022-04-11T17:03:00Z">
        <w:r w:rsidR="0081081A">
          <w:rPr>
            <w:rFonts w:ascii="Times New Roman" w:eastAsia="Times New Roman" w:hAnsi="Times New Roman" w:cs="Times New Roman"/>
            <w:color w:val="00112B"/>
            <w:sz w:val="24"/>
            <w:szCs w:val="24"/>
          </w:rPr>
          <w:t>have been</w:t>
        </w:r>
        <w:r w:rsidR="0081081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turning points </w:t>
      </w:r>
      <w:del w:id="1464" w:author="Miriam Hils" w:date="2022-04-11T17:03:00Z">
        <w:r w:rsidRPr="00925AAC" w:rsidDel="0081081A">
          <w:rPr>
            <w:rFonts w:ascii="Times New Roman" w:eastAsia="Times New Roman" w:hAnsi="Times New Roman" w:cs="Times New Roman"/>
            <w:color w:val="00112B"/>
            <w:sz w:val="24"/>
            <w:szCs w:val="24"/>
          </w:rPr>
          <w:delText xml:space="preserve">where </w:delText>
        </w:r>
      </w:del>
      <w:ins w:id="1465" w:author="Miriam Hils" w:date="2022-04-11T17:03:00Z">
        <w:r w:rsidR="0081081A">
          <w:rPr>
            <w:rFonts w:ascii="Times New Roman" w:eastAsia="Times New Roman" w:hAnsi="Times New Roman" w:cs="Times New Roman"/>
            <w:color w:val="00112B"/>
            <w:sz w:val="24"/>
            <w:szCs w:val="24"/>
          </w:rPr>
          <w:t>at which</w:t>
        </w:r>
        <w:r w:rsidR="0081081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the relationship between excess mortality and the number of births among women with lower educational attainment reverse</w:t>
      </w:r>
      <w:ins w:id="1466" w:author="Miriam Hils" w:date="2022-04-11T17:03:00Z">
        <w:r w:rsidR="0081081A">
          <w:rPr>
            <w:rFonts w:ascii="Times New Roman" w:eastAsia="Times New Roman" w:hAnsi="Times New Roman" w:cs="Times New Roman"/>
            <w:color w:val="00112B"/>
            <w:sz w:val="24"/>
            <w:szCs w:val="24"/>
          </w:rPr>
          <w:t>d</w:t>
        </w:r>
      </w:ins>
      <w:del w:id="1467" w:author="Miriam Hils" w:date="2022-04-11T17:03:00Z">
        <w:r w:rsidRPr="00925AAC" w:rsidDel="0081081A">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In sharp contrast, the number of births to women with more than </w:t>
      </w:r>
      <w:del w:id="1468" w:author="Miriam Hils" w:date="2022-04-11T17:00:00Z">
        <w:r w:rsidRPr="00925AAC" w:rsidDel="0081081A">
          <w:rPr>
            <w:rFonts w:ascii="Times New Roman" w:eastAsia="Times New Roman" w:hAnsi="Times New Roman" w:cs="Times New Roman"/>
            <w:color w:val="00112B"/>
            <w:sz w:val="24"/>
            <w:szCs w:val="24"/>
          </w:rPr>
          <w:delText xml:space="preserve">8 </w:delText>
        </w:r>
      </w:del>
      <w:ins w:id="1469" w:author="Miriam Hils" w:date="2022-04-11T17:00:00Z">
        <w:r w:rsidR="0081081A">
          <w:rPr>
            <w:rFonts w:ascii="Times New Roman" w:eastAsia="Times New Roman" w:hAnsi="Times New Roman" w:cs="Times New Roman"/>
            <w:color w:val="00112B"/>
            <w:sz w:val="24"/>
            <w:szCs w:val="24"/>
          </w:rPr>
          <w:t>eight</w:t>
        </w:r>
        <w:r w:rsidR="0081081A" w:rsidRPr="00925AAC">
          <w:rPr>
            <w:rFonts w:ascii="Times New Roman" w:eastAsia="Times New Roman" w:hAnsi="Times New Roman" w:cs="Times New Roman"/>
            <w:color w:val="00112B"/>
            <w:sz w:val="24"/>
            <w:szCs w:val="24"/>
          </w:rPr>
          <w:t xml:space="preserve"> </w:t>
        </w:r>
      </w:ins>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w:t>
      </w:r>
      <w:ins w:id="1470" w:author="Miriam Hils" w:date="2022-04-11T17:04:00Z">
        <w:r w:rsidR="0081081A">
          <w:rPr>
            <w:rFonts w:ascii="Times New Roman" w:eastAsia="Times New Roman" w:hAnsi="Times New Roman" w:cs="Times New Roman"/>
            <w:color w:val="00112B"/>
            <w:sz w:val="24"/>
            <w:szCs w:val="24"/>
          </w:rPr>
          <w:t xml:space="preserve">in </w:t>
        </w:r>
      </w:ins>
      <w:r w:rsidRPr="00925AAC">
        <w:rPr>
          <w:rFonts w:ascii="Times New Roman" w:eastAsia="Times New Roman" w:hAnsi="Times New Roman" w:cs="Times New Roman"/>
          <w:color w:val="00112B"/>
          <w:sz w:val="24"/>
          <w:szCs w:val="24"/>
        </w:rPr>
        <w:t xml:space="preserve">both </w:t>
      </w:r>
      <w:del w:id="1471" w:author="Miriam Hils" w:date="2022-04-11T17:04:00Z">
        <w:r w:rsidRPr="00925AAC" w:rsidDel="0081081A">
          <w:rPr>
            <w:rFonts w:ascii="Times New Roman" w:eastAsia="Times New Roman" w:hAnsi="Times New Roman" w:cs="Times New Roman"/>
            <w:color w:val="00112B"/>
            <w:sz w:val="24"/>
            <w:szCs w:val="24"/>
          </w:rPr>
          <w:delText xml:space="preserve">in </w:delText>
        </w:r>
      </w:del>
      <w:r w:rsidRPr="00925AAC">
        <w:rPr>
          <w:rFonts w:ascii="Times New Roman" w:eastAsia="Times New Roman" w:hAnsi="Times New Roman" w:cs="Times New Roman"/>
          <w:color w:val="00112B"/>
          <w:sz w:val="24"/>
          <w:szCs w:val="24"/>
        </w:rPr>
        <w:t xml:space="preserve">Brazil and Colombia </w:t>
      </w:r>
      <w:del w:id="1472" w:author="Miriam Hils" w:date="2022-04-11T17:04:00Z">
        <w:r w:rsidRPr="00925AAC" w:rsidDel="0081081A">
          <w:rPr>
            <w:rFonts w:ascii="Times New Roman" w:eastAsia="Times New Roman" w:hAnsi="Times New Roman" w:cs="Times New Roman"/>
            <w:color w:val="00112B"/>
            <w:sz w:val="24"/>
            <w:szCs w:val="24"/>
          </w:rPr>
          <w:delText xml:space="preserve">is </w:delText>
        </w:r>
      </w:del>
      <w:ins w:id="1473" w:author="Miriam Hils" w:date="2022-04-11T17:04:00Z">
        <w:r w:rsidR="0081081A">
          <w:rPr>
            <w:rFonts w:ascii="Times New Roman" w:eastAsia="Times New Roman" w:hAnsi="Times New Roman" w:cs="Times New Roman"/>
            <w:color w:val="00112B"/>
            <w:sz w:val="24"/>
            <w:szCs w:val="24"/>
          </w:rPr>
          <w:t>was</w:t>
        </w:r>
        <w:r w:rsidR="0081081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below or very close to zero, </w:t>
      </w:r>
      <w:del w:id="1474" w:author="Miriam Hils" w:date="2022-04-11T17:04:00Z">
        <w:r w:rsidRPr="00925AAC" w:rsidDel="0081081A">
          <w:rPr>
            <w:rFonts w:ascii="Times New Roman" w:eastAsia="Times New Roman" w:hAnsi="Times New Roman" w:cs="Times New Roman"/>
            <w:color w:val="00112B"/>
            <w:sz w:val="24"/>
            <w:szCs w:val="24"/>
          </w:rPr>
          <w:delText xml:space="preserve">meaning </w:delText>
        </w:r>
      </w:del>
      <w:ins w:id="1475" w:author="Miriam Hils" w:date="2022-04-11T17:04:00Z">
        <w:r w:rsidR="0081081A">
          <w:rPr>
            <w:rFonts w:ascii="Times New Roman" w:eastAsia="Times New Roman" w:hAnsi="Times New Roman" w:cs="Times New Roman"/>
            <w:color w:val="00112B"/>
            <w:sz w:val="24"/>
            <w:szCs w:val="24"/>
          </w:rPr>
          <w:t>which means</w:t>
        </w:r>
        <w:r w:rsidR="0081081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that between 2020 and 2021</w:t>
      </w:r>
      <w:ins w:id="1476" w:author="Miriam Hils" w:date="2022-04-12T17:23:00Z">
        <w:r w:rsidR="00232274">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the number of births was slightly lower than expected for almost all educated women</w:t>
      </w:r>
      <w:ins w:id="1477" w:author="Miriam Hils" w:date="2022-04-11T17:05:00Z">
        <w:r w:rsidR="00A62C77">
          <w:rPr>
            <w:rFonts w:ascii="Times New Roman" w:eastAsia="Times New Roman" w:hAnsi="Times New Roman" w:cs="Times New Roman"/>
            <w:color w:val="00112B"/>
            <w:sz w:val="24"/>
            <w:szCs w:val="24"/>
          </w:rPr>
          <w:t xml:space="preserve"> of</w:t>
        </w:r>
        <w:r w:rsidR="00A62C77" w:rsidRPr="00925AAC">
          <w:rPr>
            <w:rFonts w:ascii="Times New Roman" w:eastAsia="Times New Roman" w:hAnsi="Times New Roman" w:cs="Times New Roman"/>
            <w:color w:val="00112B"/>
            <w:sz w:val="24"/>
            <w:szCs w:val="24"/>
          </w:rPr>
          <w:t xml:space="preserve"> all ages</w:t>
        </w:r>
      </w:ins>
      <w:r w:rsidRPr="00925AAC">
        <w:rPr>
          <w:rFonts w:ascii="Times New Roman" w:eastAsia="Times New Roman" w:hAnsi="Times New Roman" w:cs="Times New Roman"/>
          <w:color w:val="00112B"/>
          <w:sz w:val="24"/>
          <w:szCs w:val="24"/>
        </w:rPr>
        <w:t xml:space="preserve"> across subnational areas in Brazil and Colombia</w:t>
      </w:r>
      <w:del w:id="1478" w:author="Miriam Hils" w:date="2022-04-11T17:05:00Z">
        <w:r w:rsidRPr="00925AAC" w:rsidDel="00A62C77">
          <w:rPr>
            <w:rFonts w:ascii="Times New Roman" w:eastAsia="Times New Roman" w:hAnsi="Times New Roman" w:cs="Times New Roman"/>
            <w:color w:val="00112B"/>
            <w:sz w:val="24"/>
            <w:szCs w:val="24"/>
          </w:rPr>
          <w:delText>, at all ages</w:delText>
        </w:r>
      </w:del>
      <w:r w:rsidRPr="00925AAC">
        <w:rPr>
          <w:rFonts w:ascii="Times New Roman" w:eastAsia="Times New Roman" w:hAnsi="Times New Roman" w:cs="Times New Roman"/>
          <w:color w:val="00112B"/>
          <w:sz w:val="24"/>
          <w:szCs w:val="24"/>
        </w:rPr>
        <w:t xml:space="preserve">. Additionally, the flat pattern in the lowest lines indicates that there </w:t>
      </w:r>
      <w:del w:id="1479" w:author="Miriam Hils" w:date="2022-04-11T17:05:00Z">
        <w:r w:rsidRPr="00925AAC" w:rsidDel="00A62C77">
          <w:rPr>
            <w:rFonts w:ascii="Times New Roman" w:eastAsia="Times New Roman" w:hAnsi="Times New Roman" w:cs="Times New Roman"/>
            <w:color w:val="00112B"/>
            <w:sz w:val="24"/>
            <w:szCs w:val="24"/>
          </w:rPr>
          <w:delText xml:space="preserve">is </w:delText>
        </w:r>
      </w:del>
      <w:ins w:id="1480" w:author="Miriam Hils" w:date="2022-04-11T17:05:00Z">
        <w:r w:rsidR="00A62C77">
          <w:rPr>
            <w:rFonts w:ascii="Times New Roman" w:eastAsia="Times New Roman" w:hAnsi="Times New Roman" w:cs="Times New Roman"/>
            <w:color w:val="00112B"/>
            <w:sz w:val="24"/>
            <w:szCs w:val="24"/>
          </w:rPr>
          <w:t>was</w:t>
        </w:r>
        <w:r w:rsidR="00A62C77"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no association between excess mortality and the number of births among educated mothers. If anything</w:t>
      </w:r>
      <w:ins w:id="1481" w:author="Miriam Hils" w:date="2022-04-11T17:05:00Z">
        <w:r w:rsidR="00A62C77">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there is a slight negative slope among women with the highest educational attainment (12 or more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as summarized by the overall line.</w:t>
      </w:r>
    </w:p>
    <w:p w14:paraId="00000063"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4" w14:textId="4DC43D06"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When excess mortality </w:t>
      </w:r>
      <w:del w:id="1482" w:author="Miriam Hils" w:date="2022-04-11T17:06:00Z">
        <w:r w:rsidRPr="00925AAC" w:rsidDel="00A62C77">
          <w:rPr>
            <w:rFonts w:ascii="Times New Roman" w:eastAsia="Times New Roman" w:hAnsi="Times New Roman" w:cs="Times New Roman"/>
            <w:color w:val="00112B"/>
            <w:sz w:val="24"/>
            <w:szCs w:val="24"/>
          </w:rPr>
          <w:delText xml:space="preserve">is </w:delText>
        </w:r>
      </w:del>
      <w:ins w:id="1483" w:author="Miriam Hils" w:date="2022-04-11T17:06:00Z">
        <w:r w:rsidR="00A62C77">
          <w:rPr>
            <w:rFonts w:ascii="Times New Roman" w:eastAsia="Times New Roman" w:hAnsi="Times New Roman" w:cs="Times New Roman"/>
            <w:color w:val="00112B"/>
            <w:sz w:val="24"/>
            <w:szCs w:val="24"/>
          </w:rPr>
          <w:t>was</w:t>
        </w:r>
        <w:r w:rsidR="00A62C77"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lagged by two trimesters</w:t>
      </w:r>
      <w:ins w:id="1484" w:author="Miriam Hils" w:date="2022-04-11T17:06:00Z">
        <w:r w:rsidR="00A62C77">
          <w:rPr>
            <w:rFonts w:ascii="Times New Roman" w:eastAsia="Times New Roman" w:hAnsi="Times New Roman" w:cs="Times New Roman"/>
            <w:color w:val="00112B"/>
            <w:sz w:val="24"/>
            <w:szCs w:val="24"/>
          </w:rPr>
          <w:t xml:space="preserve"> – </w:t>
        </w:r>
      </w:ins>
      <w:del w:id="1485" w:author="Miriam Hils" w:date="2022-04-11T17:06:00Z">
        <w:r w:rsidRPr="00925AAC" w:rsidDel="00A62C77">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i.e., when we measure</w:t>
      </w:r>
      <w:ins w:id="1486" w:author="Miriam Hils" w:date="2022-04-11T17:06:00Z">
        <w:r w:rsidR="00A62C77">
          <w:rPr>
            <w:rFonts w:ascii="Times New Roman" w:eastAsia="Times New Roman" w:hAnsi="Times New Roman" w:cs="Times New Roman"/>
            <w:color w:val="00112B"/>
            <w:sz w:val="24"/>
            <w:szCs w:val="24"/>
          </w:rPr>
          <w:t>d</w:t>
        </w:r>
      </w:ins>
      <w:r w:rsidRPr="00925AAC">
        <w:rPr>
          <w:rFonts w:ascii="Times New Roman" w:eastAsia="Times New Roman" w:hAnsi="Times New Roman" w:cs="Times New Roman"/>
          <w:color w:val="00112B"/>
          <w:sz w:val="24"/>
          <w:szCs w:val="24"/>
        </w:rPr>
        <w:t xml:space="preserve"> the potential influence of the pandemic on fertility decisions and opportunities by accounting for the average duration of pregnancies</w:t>
      </w:r>
      <w:ins w:id="1487" w:author="Miriam Hils" w:date="2022-04-11T17:07:00Z">
        <w:r w:rsidR="00A62C77">
          <w:rPr>
            <w:rFonts w:ascii="Times New Roman" w:eastAsia="Times New Roman" w:hAnsi="Times New Roman" w:cs="Times New Roman"/>
            <w:color w:val="00112B"/>
            <w:sz w:val="24"/>
            <w:szCs w:val="24"/>
          </w:rPr>
          <w:t xml:space="preserve"> – </w:t>
        </w:r>
      </w:ins>
      <w:del w:id="1488" w:author="Miriam Hils" w:date="2022-04-11T17:07:00Z">
        <w:r w:rsidRPr="00925AAC" w:rsidDel="00A62C77">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 xml:space="preserve">the general pattern among educated women </w:t>
      </w:r>
      <w:del w:id="1489" w:author="Miriam Hils" w:date="2022-04-11T17:07:00Z">
        <w:r w:rsidRPr="00925AAC" w:rsidDel="00A62C77">
          <w:rPr>
            <w:rFonts w:ascii="Times New Roman" w:eastAsia="Times New Roman" w:hAnsi="Times New Roman" w:cs="Times New Roman"/>
            <w:color w:val="00112B"/>
            <w:sz w:val="24"/>
            <w:szCs w:val="24"/>
          </w:rPr>
          <w:delText xml:space="preserve">is </w:delText>
        </w:r>
      </w:del>
      <w:ins w:id="1490" w:author="Miriam Hils" w:date="2022-04-11T17:07:00Z">
        <w:r w:rsidR="00A62C77">
          <w:rPr>
            <w:rFonts w:ascii="Times New Roman" w:eastAsia="Times New Roman" w:hAnsi="Times New Roman" w:cs="Times New Roman"/>
            <w:color w:val="00112B"/>
            <w:sz w:val="24"/>
            <w:szCs w:val="24"/>
          </w:rPr>
          <w:t>was found to be</w:t>
        </w:r>
        <w:r w:rsidR="00A62C77"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the same as in Figure 2: </w:t>
      </w:r>
      <w:ins w:id="1491" w:author="Miriam Hils" w:date="2022-04-11T17:07:00Z">
        <w:r w:rsidR="00A62C77">
          <w:rPr>
            <w:rFonts w:ascii="Times New Roman" w:eastAsia="Times New Roman" w:hAnsi="Times New Roman" w:cs="Times New Roman"/>
            <w:color w:val="00112B"/>
            <w:sz w:val="24"/>
            <w:szCs w:val="24"/>
          </w:rPr>
          <w:t xml:space="preserve">i.e., </w:t>
        </w:r>
      </w:ins>
      <w:r w:rsidRPr="00925AAC">
        <w:rPr>
          <w:rFonts w:ascii="Times New Roman" w:eastAsia="Times New Roman" w:hAnsi="Times New Roman" w:cs="Times New Roman"/>
          <w:color w:val="00112B"/>
          <w:sz w:val="24"/>
          <w:szCs w:val="24"/>
        </w:rPr>
        <w:t xml:space="preserve">the association between nine-month lagged excess mortality and the number of births </w:t>
      </w:r>
      <w:del w:id="1492" w:author="Miriam Hils" w:date="2022-04-11T17:07:00Z">
        <w:r w:rsidRPr="00925AAC" w:rsidDel="00A62C77">
          <w:rPr>
            <w:rFonts w:ascii="Times New Roman" w:eastAsia="Times New Roman" w:hAnsi="Times New Roman" w:cs="Times New Roman"/>
            <w:color w:val="00112B"/>
            <w:sz w:val="24"/>
            <w:szCs w:val="24"/>
          </w:rPr>
          <w:delText xml:space="preserve">seems </w:delText>
        </w:r>
      </w:del>
      <w:ins w:id="1493" w:author="Miriam Hils" w:date="2022-04-11T17:07:00Z">
        <w:r w:rsidR="00A62C77">
          <w:rPr>
            <w:rFonts w:ascii="Times New Roman" w:eastAsia="Times New Roman" w:hAnsi="Times New Roman" w:cs="Times New Roman"/>
            <w:color w:val="00112B"/>
            <w:sz w:val="24"/>
            <w:szCs w:val="24"/>
          </w:rPr>
          <w:t>appeared</w:t>
        </w:r>
        <w:r w:rsidR="00A62C77"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to be null (see Figure A2). Instead, among women with less than </w:t>
      </w:r>
      <w:del w:id="1494" w:author="Miriam Hils" w:date="2022-04-11T17:07:00Z">
        <w:r w:rsidRPr="00925AAC" w:rsidDel="00A62C77">
          <w:rPr>
            <w:rFonts w:ascii="Times New Roman" w:eastAsia="Times New Roman" w:hAnsi="Times New Roman" w:cs="Times New Roman"/>
            <w:color w:val="00112B"/>
            <w:sz w:val="24"/>
            <w:szCs w:val="24"/>
          </w:rPr>
          <w:delText xml:space="preserve">3 </w:delText>
        </w:r>
      </w:del>
      <w:ins w:id="1495" w:author="Miriam Hils" w:date="2022-04-11T17:07:00Z">
        <w:r w:rsidR="00A62C77">
          <w:rPr>
            <w:rFonts w:ascii="Times New Roman" w:eastAsia="Times New Roman" w:hAnsi="Times New Roman" w:cs="Times New Roman"/>
            <w:color w:val="00112B"/>
            <w:sz w:val="24"/>
            <w:szCs w:val="24"/>
          </w:rPr>
          <w:t>three</w:t>
        </w:r>
        <w:r w:rsidR="00A62C77"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years of schooling, this association </w:t>
      </w:r>
      <w:del w:id="1496" w:author="Miriam Hils" w:date="2022-04-11T17:07:00Z">
        <w:r w:rsidRPr="00925AAC" w:rsidDel="00A62C77">
          <w:rPr>
            <w:rFonts w:ascii="Times New Roman" w:eastAsia="Times New Roman" w:hAnsi="Times New Roman" w:cs="Times New Roman"/>
            <w:color w:val="00112B"/>
            <w:sz w:val="24"/>
            <w:szCs w:val="24"/>
          </w:rPr>
          <w:delText xml:space="preserve">is </w:delText>
        </w:r>
      </w:del>
      <w:ins w:id="1497" w:author="Miriam Hils" w:date="2022-04-11T17:07:00Z">
        <w:r w:rsidR="00A62C77">
          <w:rPr>
            <w:rFonts w:ascii="Times New Roman" w:eastAsia="Times New Roman" w:hAnsi="Times New Roman" w:cs="Times New Roman"/>
            <w:color w:val="00112B"/>
            <w:sz w:val="24"/>
            <w:szCs w:val="24"/>
          </w:rPr>
          <w:t>was</w:t>
        </w:r>
        <w:r w:rsidR="00A62C77"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negative, </w:t>
      </w:r>
      <w:del w:id="1498" w:author="Miriam Hils" w:date="2022-04-11T17:08:00Z">
        <w:r w:rsidRPr="00925AAC" w:rsidDel="00A62C77">
          <w:rPr>
            <w:rFonts w:ascii="Times New Roman" w:eastAsia="Times New Roman" w:hAnsi="Times New Roman" w:cs="Times New Roman"/>
            <w:color w:val="00112B"/>
            <w:sz w:val="24"/>
            <w:szCs w:val="24"/>
          </w:rPr>
          <w:delText xml:space="preserve">meaning </w:delText>
        </w:r>
      </w:del>
      <w:ins w:id="1499" w:author="Miriam Hils" w:date="2022-04-11T17:08:00Z">
        <w:r w:rsidR="00A62C77">
          <w:rPr>
            <w:rFonts w:ascii="Times New Roman" w:eastAsia="Times New Roman" w:hAnsi="Times New Roman" w:cs="Times New Roman"/>
            <w:color w:val="00112B"/>
            <w:sz w:val="24"/>
            <w:szCs w:val="24"/>
          </w:rPr>
          <w:t>which means</w:t>
        </w:r>
        <w:r w:rsidR="00A62C77"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that higher mortality in a given trimester </w:t>
      </w:r>
      <w:del w:id="1500" w:author="Miriam Hils" w:date="2022-04-11T17:08:00Z">
        <w:r w:rsidRPr="00925AAC" w:rsidDel="00A62C77">
          <w:rPr>
            <w:rFonts w:ascii="Times New Roman" w:eastAsia="Times New Roman" w:hAnsi="Times New Roman" w:cs="Times New Roman"/>
            <w:color w:val="00112B"/>
            <w:sz w:val="24"/>
            <w:szCs w:val="24"/>
          </w:rPr>
          <w:delText xml:space="preserve">is </w:delText>
        </w:r>
      </w:del>
      <w:ins w:id="1501" w:author="Miriam Hils" w:date="2022-04-11T17:08:00Z">
        <w:r w:rsidR="00A62C77">
          <w:rPr>
            <w:rFonts w:ascii="Times New Roman" w:eastAsia="Times New Roman" w:hAnsi="Times New Roman" w:cs="Times New Roman"/>
            <w:color w:val="00112B"/>
            <w:sz w:val="24"/>
            <w:szCs w:val="24"/>
          </w:rPr>
          <w:t>was</w:t>
        </w:r>
        <w:r w:rsidR="00A62C77"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associated with fewer births </w:t>
      </w:r>
      <w:ins w:id="1502" w:author="Miriam Hils" w:date="2022-04-11T17:08:00Z">
        <w:r w:rsidR="00A62C77">
          <w:rPr>
            <w:rFonts w:ascii="Times New Roman" w:eastAsia="Times New Roman" w:hAnsi="Times New Roman" w:cs="Times New Roman"/>
            <w:color w:val="00112B"/>
            <w:sz w:val="24"/>
            <w:szCs w:val="24"/>
          </w:rPr>
          <w:t xml:space="preserve">occurring </w:t>
        </w:r>
      </w:ins>
      <w:r w:rsidRPr="00925AAC">
        <w:rPr>
          <w:rFonts w:ascii="Times New Roman" w:eastAsia="Times New Roman" w:hAnsi="Times New Roman" w:cs="Times New Roman"/>
          <w:color w:val="00112B"/>
          <w:sz w:val="24"/>
          <w:szCs w:val="24"/>
        </w:rPr>
        <w:t xml:space="preserve">nine months </w:t>
      </w:r>
      <w:del w:id="1503" w:author="Miriam Hils" w:date="2022-04-11T17:08:00Z">
        <w:r w:rsidRPr="00925AAC" w:rsidDel="00A62C77">
          <w:rPr>
            <w:rFonts w:ascii="Times New Roman" w:eastAsia="Times New Roman" w:hAnsi="Times New Roman" w:cs="Times New Roman"/>
            <w:color w:val="00112B"/>
            <w:sz w:val="24"/>
            <w:szCs w:val="24"/>
          </w:rPr>
          <w:delText>after</w:delText>
        </w:r>
      </w:del>
      <w:ins w:id="1504" w:author="Miriam Hils" w:date="2022-04-11T17:08:00Z">
        <w:r w:rsidR="00A62C77">
          <w:rPr>
            <w:rFonts w:ascii="Times New Roman" w:eastAsia="Times New Roman" w:hAnsi="Times New Roman" w:cs="Times New Roman"/>
            <w:color w:val="00112B"/>
            <w:sz w:val="24"/>
            <w:szCs w:val="24"/>
          </w:rPr>
          <w:t>later</w:t>
        </w:r>
      </w:ins>
      <w:r w:rsidRPr="00925AAC">
        <w:rPr>
          <w:rFonts w:ascii="Times New Roman" w:eastAsia="Times New Roman" w:hAnsi="Times New Roman" w:cs="Times New Roman"/>
          <w:color w:val="00112B"/>
          <w:sz w:val="24"/>
          <w:szCs w:val="24"/>
        </w:rPr>
        <w:t xml:space="preserve">. The same </w:t>
      </w:r>
      <w:del w:id="1505" w:author="Miriam Hils" w:date="2022-04-11T17:08:00Z">
        <w:r w:rsidRPr="00925AAC" w:rsidDel="00A62C77">
          <w:rPr>
            <w:rFonts w:ascii="Times New Roman" w:eastAsia="Times New Roman" w:hAnsi="Times New Roman" w:cs="Times New Roman"/>
            <w:color w:val="00112B"/>
            <w:sz w:val="24"/>
            <w:szCs w:val="24"/>
          </w:rPr>
          <w:delText>is true</w:delText>
        </w:r>
      </w:del>
      <w:ins w:id="1506" w:author="Miriam Hils" w:date="2022-04-11T17:08:00Z">
        <w:r w:rsidR="00A62C77">
          <w:rPr>
            <w:rFonts w:ascii="Times New Roman" w:eastAsia="Times New Roman" w:hAnsi="Times New Roman" w:cs="Times New Roman"/>
            <w:color w:val="00112B"/>
            <w:sz w:val="24"/>
            <w:szCs w:val="24"/>
          </w:rPr>
          <w:t>patt</w:t>
        </w:r>
      </w:ins>
      <w:ins w:id="1507" w:author="Miriam Hils" w:date="2022-04-11T17:09:00Z">
        <w:r w:rsidR="00A62C77">
          <w:rPr>
            <w:rFonts w:ascii="Times New Roman" w:eastAsia="Times New Roman" w:hAnsi="Times New Roman" w:cs="Times New Roman"/>
            <w:color w:val="00112B"/>
            <w:sz w:val="24"/>
            <w:szCs w:val="24"/>
          </w:rPr>
          <w:t>ern</w:t>
        </w:r>
      </w:ins>
      <w:r w:rsidRPr="00925AAC">
        <w:rPr>
          <w:rFonts w:ascii="Times New Roman" w:eastAsia="Times New Roman" w:hAnsi="Times New Roman" w:cs="Times New Roman"/>
          <w:color w:val="00112B"/>
          <w:sz w:val="24"/>
          <w:szCs w:val="24"/>
        </w:rPr>
        <w:t xml:space="preserve">, </w:t>
      </w:r>
      <w:del w:id="1508" w:author="Miriam Hils" w:date="2022-04-11T17:09:00Z">
        <w:r w:rsidRPr="00925AAC" w:rsidDel="00A62C77">
          <w:rPr>
            <w:rFonts w:ascii="Times New Roman" w:eastAsia="Times New Roman" w:hAnsi="Times New Roman" w:cs="Times New Roman"/>
            <w:color w:val="00112B"/>
            <w:sz w:val="24"/>
            <w:szCs w:val="24"/>
          </w:rPr>
          <w:delText xml:space="preserve">although </w:delText>
        </w:r>
      </w:del>
      <w:ins w:id="1509" w:author="Miriam Hils" w:date="2022-04-11T17:09:00Z">
        <w:r w:rsidR="00A62C77">
          <w:rPr>
            <w:rFonts w:ascii="Times New Roman" w:eastAsia="Times New Roman" w:hAnsi="Times New Roman" w:cs="Times New Roman"/>
            <w:color w:val="00112B"/>
            <w:sz w:val="24"/>
            <w:szCs w:val="24"/>
          </w:rPr>
          <w:t>albeit with a less negative</w:t>
        </w:r>
        <w:r w:rsidR="00A62C77" w:rsidRPr="00925AAC">
          <w:rPr>
            <w:rFonts w:ascii="Times New Roman" w:eastAsia="Times New Roman" w:hAnsi="Times New Roman" w:cs="Times New Roman"/>
            <w:color w:val="00112B"/>
            <w:sz w:val="24"/>
            <w:szCs w:val="24"/>
          </w:rPr>
          <w:t xml:space="preserve"> </w:t>
        </w:r>
      </w:ins>
      <w:del w:id="1510" w:author="Miriam Hils" w:date="2022-04-11T17:09:00Z">
        <w:r w:rsidRPr="00925AAC" w:rsidDel="00A62C77">
          <w:rPr>
            <w:rFonts w:ascii="Times New Roman" w:eastAsia="Times New Roman" w:hAnsi="Times New Roman" w:cs="Times New Roman"/>
            <w:color w:val="00112B"/>
            <w:sz w:val="24"/>
            <w:szCs w:val="24"/>
          </w:rPr>
          <w:delText xml:space="preserve">the </w:delText>
        </w:r>
      </w:del>
      <w:r w:rsidRPr="00925AAC">
        <w:rPr>
          <w:rFonts w:ascii="Times New Roman" w:eastAsia="Times New Roman" w:hAnsi="Times New Roman" w:cs="Times New Roman"/>
          <w:color w:val="00112B"/>
          <w:sz w:val="24"/>
          <w:szCs w:val="24"/>
        </w:rPr>
        <w:t>slope</w:t>
      </w:r>
      <w:del w:id="1511" w:author="Miriam Hils" w:date="2022-04-11T17:09:00Z">
        <w:r w:rsidRPr="00925AAC" w:rsidDel="00A62C77">
          <w:rPr>
            <w:rFonts w:ascii="Times New Roman" w:eastAsia="Times New Roman" w:hAnsi="Times New Roman" w:cs="Times New Roman"/>
            <w:color w:val="00112B"/>
            <w:sz w:val="24"/>
            <w:szCs w:val="24"/>
          </w:rPr>
          <w:delText xml:space="preserve"> is less negative</w:delText>
        </w:r>
      </w:del>
      <w:r w:rsidRPr="00925AAC">
        <w:rPr>
          <w:rFonts w:ascii="Times New Roman" w:eastAsia="Times New Roman" w:hAnsi="Times New Roman" w:cs="Times New Roman"/>
          <w:color w:val="00112B"/>
          <w:sz w:val="24"/>
          <w:szCs w:val="24"/>
        </w:rPr>
        <w:t xml:space="preserve">, </w:t>
      </w:r>
      <w:ins w:id="1512" w:author="Miriam Hils" w:date="2022-04-11T17:09:00Z">
        <w:r w:rsidR="00A62C77">
          <w:rPr>
            <w:rFonts w:ascii="Times New Roman" w:eastAsia="Times New Roman" w:hAnsi="Times New Roman" w:cs="Times New Roman"/>
            <w:color w:val="00112B"/>
            <w:sz w:val="24"/>
            <w:szCs w:val="24"/>
          </w:rPr>
          <w:t xml:space="preserve">was found </w:t>
        </w:r>
      </w:ins>
      <w:r w:rsidRPr="00925AAC">
        <w:rPr>
          <w:rFonts w:ascii="Times New Roman" w:eastAsia="Times New Roman" w:hAnsi="Times New Roman" w:cs="Times New Roman"/>
          <w:color w:val="00112B"/>
          <w:sz w:val="24"/>
          <w:szCs w:val="24"/>
        </w:rPr>
        <w:t xml:space="preserve">for women with </w:t>
      </w:r>
      <w:del w:id="1513" w:author="Miriam Hils" w:date="2022-04-11T17:07:00Z">
        <w:r w:rsidRPr="00925AAC" w:rsidDel="00A62C77">
          <w:rPr>
            <w:rFonts w:ascii="Times New Roman" w:eastAsia="Times New Roman" w:hAnsi="Times New Roman" w:cs="Times New Roman"/>
            <w:color w:val="00112B"/>
            <w:sz w:val="24"/>
            <w:szCs w:val="24"/>
          </w:rPr>
          <w:delText>4 to 7</w:delText>
        </w:r>
      </w:del>
      <w:ins w:id="1514" w:author="Miriam Hils" w:date="2022-04-11T17:07:00Z">
        <w:r w:rsidR="00A62C77">
          <w:rPr>
            <w:rFonts w:ascii="Times New Roman" w:eastAsia="Times New Roman" w:hAnsi="Times New Roman" w:cs="Times New Roman"/>
            <w:color w:val="00112B"/>
            <w:sz w:val="24"/>
            <w:szCs w:val="24"/>
          </w:rPr>
          <w:t>four to seven</w:t>
        </w:r>
      </w:ins>
      <w:r w:rsidRPr="00925AAC">
        <w:rPr>
          <w:rFonts w:ascii="Times New Roman" w:eastAsia="Times New Roman" w:hAnsi="Times New Roman" w:cs="Times New Roman"/>
          <w:color w:val="00112B"/>
          <w:sz w:val="24"/>
          <w:szCs w:val="24"/>
        </w:rPr>
        <w:t xml:space="preserve"> years of schooling. Again, the greater </w:t>
      </w:r>
      <w:r w:rsidRPr="00925AAC">
        <w:rPr>
          <w:rFonts w:ascii="Times New Roman" w:eastAsia="Times New Roman" w:hAnsi="Times New Roman" w:cs="Times New Roman"/>
          <w:color w:val="00112B"/>
          <w:sz w:val="24"/>
          <w:szCs w:val="24"/>
        </w:rPr>
        <w:lastRenderedPageBreak/>
        <w:t>range of excess mortality in Colombia than in Brazil yield</w:t>
      </w:r>
      <w:ins w:id="1515" w:author="Miriam Hils" w:date="2022-04-11T17:09:00Z">
        <w:r w:rsidR="00A62C77">
          <w:rPr>
            <w:rFonts w:ascii="Times New Roman" w:eastAsia="Times New Roman" w:hAnsi="Times New Roman" w:cs="Times New Roman"/>
            <w:color w:val="00112B"/>
            <w:sz w:val="24"/>
            <w:szCs w:val="24"/>
          </w:rPr>
          <w:t>ed</w:t>
        </w:r>
      </w:ins>
      <w:del w:id="1516" w:author="Miriam Hils" w:date="2022-04-11T17:09:00Z">
        <w:r w:rsidRPr="00925AAC" w:rsidDel="00A62C77">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more erratic associations between the number of births and excess mortality in areas with more than 100% excess deaths.</w:t>
      </w:r>
    </w:p>
    <w:p w14:paraId="00000065"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6" w14:textId="3BF0D0A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To test the robustness of the descriptive patterns depicted in Figures 3 and A2, and to assess the degree of uncertainty regarding the slopes of the </w:t>
      </w:r>
      <w:proofErr w:type="spellStart"/>
      <w:r w:rsidRPr="00925AAC">
        <w:rPr>
          <w:rFonts w:ascii="Times New Roman" w:eastAsia="Times New Roman" w:hAnsi="Times New Roman" w:cs="Times New Roman"/>
          <w:color w:val="00112B"/>
          <w:sz w:val="24"/>
          <w:szCs w:val="24"/>
        </w:rPr>
        <w:t>lowess</w:t>
      </w:r>
      <w:proofErr w:type="spellEnd"/>
      <w:r w:rsidRPr="00925AAC">
        <w:rPr>
          <w:rFonts w:ascii="Times New Roman" w:eastAsia="Times New Roman" w:hAnsi="Times New Roman" w:cs="Times New Roman"/>
          <w:color w:val="00112B"/>
          <w:sz w:val="24"/>
          <w:szCs w:val="24"/>
        </w:rPr>
        <w:t xml:space="preserve"> lines, Table 1 summarizes the regression coefficients for the excess mortality measures (current and lagged) and the number of births according to the four above-mentioned model specifications. To </w:t>
      </w:r>
      <w:del w:id="1517" w:author="Miriam Hils" w:date="2022-04-11T17:10:00Z">
        <w:r w:rsidRPr="00925AAC" w:rsidDel="00155E9D">
          <w:rPr>
            <w:rFonts w:ascii="Times New Roman" w:eastAsia="Times New Roman" w:hAnsi="Times New Roman" w:cs="Times New Roman"/>
            <w:color w:val="00112B"/>
            <w:sz w:val="24"/>
            <w:szCs w:val="24"/>
          </w:rPr>
          <w:delText xml:space="preserve">favor </w:delText>
        </w:r>
      </w:del>
      <w:ins w:id="1518" w:author="Miriam Hils" w:date="2022-04-11T17:10:00Z">
        <w:r w:rsidR="00155E9D">
          <w:rPr>
            <w:rFonts w:ascii="Times New Roman" w:eastAsia="Times New Roman" w:hAnsi="Times New Roman" w:cs="Times New Roman"/>
            <w:color w:val="00112B"/>
            <w:sz w:val="24"/>
            <w:szCs w:val="24"/>
          </w:rPr>
          <w:t>enhance</w:t>
        </w:r>
        <w:r w:rsidR="00155E9D"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the models’ performance and interpretability, the excess mortality measures and the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enter</w:t>
      </w:r>
      <w:ins w:id="1519" w:author="Miriam Hils" w:date="2022-04-11T17:10:00Z">
        <w:r w:rsidR="00155E9D">
          <w:rPr>
            <w:rFonts w:ascii="Times New Roman" w:eastAsia="Times New Roman" w:hAnsi="Times New Roman" w:cs="Times New Roman"/>
            <w:color w:val="00112B"/>
            <w:sz w:val="24"/>
            <w:szCs w:val="24"/>
          </w:rPr>
          <w:t>ed</w:t>
        </w:r>
      </w:ins>
      <w:r w:rsidRPr="00925AAC">
        <w:rPr>
          <w:rFonts w:ascii="Times New Roman" w:eastAsia="Times New Roman" w:hAnsi="Times New Roman" w:cs="Times New Roman"/>
          <w:color w:val="00112B"/>
          <w:sz w:val="24"/>
          <w:szCs w:val="24"/>
        </w:rPr>
        <w:t xml:space="preserve"> the model on the logarithmic scale.</w:t>
      </w:r>
    </w:p>
    <w:p w14:paraId="00000067"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8" w14:textId="77777777" w:rsidR="00F71367" w:rsidRPr="00925AAC" w:rsidRDefault="003B6693" w:rsidP="00925AAC">
      <w:pPr>
        <w:spacing w:line="360" w:lineRule="auto"/>
        <w:jc w:val="center"/>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Table 1 ***</w:t>
      </w:r>
    </w:p>
    <w:p w14:paraId="00000069" w14:textId="0B2F8A79" w:rsidR="00F71367" w:rsidRPr="00925AAC" w:rsidRDefault="00155E9D" w:rsidP="00925AAC">
      <w:pPr>
        <w:spacing w:line="360" w:lineRule="auto"/>
        <w:jc w:val="both"/>
        <w:rPr>
          <w:rFonts w:ascii="Times New Roman" w:eastAsia="Times New Roman" w:hAnsi="Times New Roman" w:cs="Times New Roman"/>
          <w:color w:val="00112B"/>
          <w:sz w:val="24"/>
          <w:szCs w:val="24"/>
        </w:rPr>
      </w:pPr>
      <w:ins w:id="1520" w:author="Miriam Hils" w:date="2022-04-11T17:10:00Z">
        <w:r>
          <w:rPr>
            <w:rFonts w:ascii="Times New Roman" w:eastAsia="Times New Roman" w:hAnsi="Times New Roman" w:cs="Times New Roman"/>
            <w:color w:val="00112B"/>
            <w:sz w:val="24"/>
            <w:szCs w:val="24"/>
          </w:rPr>
          <w:t xml:space="preserve">The results presented in </w:t>
        </w:r>
      </w:ins>
      <w:r w:rsidR="003B6693" w:rsidRPr="00925AAC">
        <w:rPr>
          <w:rFonts w:ascii="Times New Roman" w:eastAsia="Times New Roman" w:hAnsi="Times New Roman" w:cs="Times New Roman"/>
          <w:color w:val="00112B"/>
          <w:sz w:val="24"/>
          <w:szCs w:val="24"/>
        </w:rPr>
        <w:t>Table 1 confirm</w:t>
      </w:r>
      <w:del w:id="1521" w:author="Miriam Hils" w:date="2022-04-11T17:10:00Z">
        <w:r w:rsidR="003B6693" w:rsidRPr="00925AAC" w:rsidDel="00155E9D">
          <w:rPr>
            <w:rFonts w:ascii="Times New Roman" w:eastAsia="Times New Roman" w:hAnsi="Times New Roman" w:cs="Times New Roman"/>
            <w:color w:val="00112B"/>
            <w:sz w:val="24"/>
            <w:szCs w:val="24"/>
          </w:rPr>
          <w:delText>s</w:delText>
        </w:r>
      </w:del>
      <w:r w:rsidR="003B6693" w:rsidRPr="00925AAC">
        <w:rPr>
          <w:rFonts w:ascii="Times New Roman" w:eastAsia="Times New Roman" w:hAnsi="Times New Roman" w:cs="Times New Roman"/>
          <w:color w:val="00112B"/>
          <w:sz w:val="24"/>
          <w:szCs w:val="24"/>
        </w:rPr>
        <w:t xml:space="preserve"> that the influence of current excess mortality on </w:t>
      </w:r>
      <w:proofErr w:type="spellStart"/>
      <w:r w:rsidR="003B6693" w:rsidRPr="00925AAC">
        <w:rPr>
          <w:rFonts w:ascii="Times New Roman" w:eastAsia="Times New Roman" w:hAnsi="Times New Roman" w:cs="Times New Roman"/>
          <w:i/>
          <w:color w:val="00112B"/>
          <w:sz w:val="24"/>
          <w:szCs w:val="24"/>
        </w:rPr>
        <w:t>rbc</w:t>
      </w:r>
      <w:proofErr w:type="spellEnd"/>
      <w:r w:rsidR="003B6693" w:rsidRPr="00925AAC">
        <w:rPr>
          <w:rFonts w:ascii="Times New Roman" w:eastAsia="Times New Roman" w:hAnsi="Times New Roman" w:cs="Times New Roman"/>
          <w:color w:val="00112B"/>
          <w:sz w:val="24"/>
          <w:szCs w:val="24"/>
        </w:rPr>
        <w:t xml:space="preserve"> </w:t>
      </w:r>
      <w:del w:id="1522" w:author="Miriam Hils" w:date="2022-04-11T17:11:00Z">
        <w:r w:rsidR="003B6693" w:rsidRPr="00925AAC" w:rsidDel="00155E9D">
          <w:rPr>
            <w:rFonts w:ascii="Times New Roman" w:eastAsia="Times New Roman" w:hAnsi="Times New Roman" w:cs="Times New Roman"/>
            <w:color w:val="00112B"/>
            <w:sz w:val="24"/>
            <w:szCs w:val="24"/>
          </w:rPr>
          <w:delText xml:space="preserve">is </w:delText>
        </w:r>
      </w:del>
      <w:ins w:id="1523" w:author="Miriam Hils" w:date="2022-04-11T17:11:00Z">
        <w:r>
          <w:rPr>
            <w:rFonts w:ascii="Times New Roman" w:eastAsia="Times New Roman" w:hAnsi="Times New Roman" w:cs="Times New Roman"/>
            <w:color w:val="00112B"/>
            <w:sz w:val="24"/>
            <w:szCs w:val="24"/>
          </w:rPr>
          <w:t>was</w:t>
        </w:r>
        <w:r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contingent on women’s socioeconomic status. For Brazil, model specifications 1 to 3 suggest that current excess mortality negatively influence</w:t>
      </w:r>
      <w:ins w:id="1524" w:author="Miriam Hils" w:date="2022-04-11T17:11:00Z">
        <w:r>
          <w:rPr>
            <w:rFonts w:ascii="Times New Roman" w:eastAsia="Times New Roman" w:hAnsi="Times New Roman" w:cs="Times New Roman"/>
            <w:color w:val="00112B"/>
            <w:sz w:val="24"/>
            <w:szCs w:val="24"/>
          </w:rPr>
          <w:t>d</w:t>
        </w:r>
      </w:ins>
      <w:del w:id="1525" w:author="Miriam Hils" w:date="2022-04-11T17:11:00Z">
        <w:r w:rsidR="003B6693" w:rsidRPr="00925AAC" w:rsidDel="00155E9D">
          <w:rPr>
            <w:rFonts w:ascii="Times New Roman" w:eastAsia="Times New Roman" w:hAnsi="Times New Roman" w:cs="Times New Roman"/>
            <w:color w:val="00112B"/>
            <w:sz w:val="24"/>
            <w:szCs w:val="24"/>
          </w:rPr>
          <w:delText>s</w:delText>
        </w:r>
      </w:del>
      <w:r w:rsidR="003B6693" w:rsidRPr="00925AAC">
        <w:rPr>
          <w:rFonts w:ascii="Times New Roman" w:eastAsia="Times New Roman" w:hAnsi="Times New Roman" w:cs="Times New Roman"/>
          <w:color w:val="00112B"/>
          <w:sz w:val="24"/>
          <w:szCs w:val="24"/>
        </w:rPr>
        <w:t xml:space="preserve"> the number of births. Even after including the subnational HDI (M.S. 2)</w:t>
      </w:r>
      <w:del w:id="1526" w:author="Miriam Hils" w:date="2022-04-11T17:11:00Z">
        <w:r w:rsidR="003B6693" w:rsidRPr="00925AAC" w:rsidDel="00155E9D">
          <w:rPr>
            <w:rFonts w:ascii="Times New Roman" w:eastAsia="Times New Roman" w:hAnsi="Times New Roman" w:cs="Times New Roman"/>
            <w:color w:val="00112B"/>
            <w:sz w:val="24"/>
            <w:szCs w:val="24"/>
          </w:rPr>
          <w:delText xml:space="preserve"> </w:delText>
        </w:r>
      </w:del>
      <w:r w:rsidR="003B6693" w:rsidRPr="00925AAC">
        <w:rPr>
          <w:rFonts w:ascii="Times New Roman" w:eastAsia="Times New Roman" w:hAnsi="Times New Roman" w:cs="Times New Roman"/>
          <w:color w:val="00112B"/>
          <w:sz w:val="24"/>
          <w:szCs w:val="24"/>
        </w:rPr>
        <w:t xml:space="preserve">, the coefficient for current excess mortality </w:t>
      </w:r>
      <w:del w:id="1527" w:author="Miriam Hils" w:date="2022-04-11T17:11:00Z">
        <w:r w:rsidR="003B6693" w:rsidRPr="00925AAC" w:rsidDel="00746582">
          <w:rPr>
            <w:rFonts w:ascii="Times New Roman" w:eastAsia="Times New Roman" w:hAnsi="Times New Roman" w:cs="Times New Roman"/>
            <w:color w:val="00112B"/>
            <w:sz w:val="24"/>
            <w:szCs w:val="24"/>
          </w:rPr>
          <w:delText xml:space="preserve">is </w:delText>
        </w:r>
      </w:del>
      <w:ins w:id="1528" w:author="Miriam Hils" w:date="2022-04-11T17:11:00Z">
        <w:r w:rsidR="00746582">
          <w:rPr>
            <w:rFonts w:ascii="Times New Roman" w:eastAsia="Times New Roman" w:hAnsi="Times New Roman" w:cs="Times New Roman"/>
            <w:color w:val="00112B"/>
            <w:sz w:val="24"/>
            <w:szCs w:val="24"/>
          </w:rPr>
          <w:t>was</w:t>
        </w:r>
        <w:r w:rsidR="00746582"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 xml:space="preserve">-0.07. This coefficient implies that a 10% increase in excess mortality </w:t>
      </w:r>
      <w:del w:id="1529" w:author="Miriam Hils" w:date="2022-04-11T17:11:00Z">
        <w:r w:rsidR="003B6693" w:rsidRPr="00925AAC" w:rsidDel="00746582">
          <w:rPr>
            <w:rFonts w:ascii="Times New Roman" w:eastAsia="Times New Roman" w:hAnsi="Times New Roman" w:cs="Times New Roman"/>
            <w:color w:val="00112B"/>
            <w:sz w:val="24"/>
            <w:szCs w:val="24"/>
          </w:rPr>
          <w:delText xml:space="preserve">is </w:delText>
        </w:r>
      </w:del>
      <w:ins w:id="1530" w:author="Miriam Hils" w:date="2022-04-11T17:11:00Z">
        <w:r w:rsidR="00746582">
          <w:rPr>
            <w:rFonts w:ascii="Times New Roman" w:eastAsia="Times New Roman" w:hAnsi="Times New Roman" w:cs="Times New Roman"/>
            <w:color w:val="00112B"/>
            <w:sz w:val="24"/>
            <w:szCs w:val="24"/>
          </w:rPr>
          <w:t>was</w:t>
        </w:r>
        <w:r w:rsidR="00746582"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 xml:space="preserve">associated with a 0.7% decrease in the number of births. M.S. 4 reveals that the association between current excess mortality and the number of births </w:t>
      </w:r>
      <w:del w:id="1531" w:author="Miriam Hils" w:date="2022-04-11T17:11:00Z">
        <w:r w:rsidR="003B6693" w:rsidRPr="00925AAC" w:rsidDel="00746582">
          <w:rPr>
            <w:rFonts w:ascii="Times New Roman" w:eastAsia="Times New Roman" w:hAnsi="Times New Roman" w:cs="Times New Roman"/>
            <w:color w:val="00112B"/>
            <w:sz w:val="24"/>
            <w:szCs w:val="24"/>
          </w:rPr>
          <w:delText xml:space="preserve">is </w:delText>
        </w:r>
      </w:del>
      <w:ins w:id="1532" w:author="Miriam Hils" w:date="2022-04-11T17:11:00Z">
        <w:r w:rsidR="00746582">
          <w:rPr>
            <w:rFonts w:ascii="Times New Roman" w:eastAsia="Times New Roman" w:hAnsi="Times New Roman" w:cs="Times New Roman"/>
            <w:color w:val="00112B"/>
            <w:sz w:val="24"/>
            <w:szCs w:val="24"/>
          </w:rPr>
          <w:t>was</w:t>
        </w:r>
        <w:r w:rsidR="00746582"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 xml:space="preserve">positive for women with </w:t>
      </w:r>
      <w:ins w:id="1533" w:author="Miriam Hils" w:date="2022-04-11T17:12:00Z">
        <w:r w:rsidR="00746582">
          <w:rPr>
            <w:rFonts w:ascii="Times New Roman" w:eastAsia="Times New Roman" w:hAnsi="Times New Roman" w:cs="Times New Roman"/>
            <w:color w:val="00112B"/>
            <w:sz w:val="24"/>
            <w:szCs w:val="24"/>
          </w:rPr>
          <w:t>zero to three</w:t>
        </w:r>
        <w:r w:rsidR="00746582" w:rsidRPr="00925AAC">
          <w:rPr>
            <w:rFonts w:ascii="Times New Roman" w:eastAsia="Times New Roman" w:hAnsi="Times New Roman" w:cs="Times New Roman"/>
            <w:color w:val="00112B"/>
            <w:sz w:val="24"/>
            <w:szCs w:val="24"/>
          </w:rPr>
          <w:t xml:space="preserve"> </w:t>
        </w:r>
      </w:ins>
      <w:del w:id="1534" w:author="Miriam Hils" w:date="2022-04-11T17:12:00Z">
        <w:r w:rsidR="003B6693" w:rsidRPr="00925AAC" w:rsidDel="00746582">
          <w:rPr>
            <w:rFonts w:ascii="Times New Roman" w:eastAsia="Times New Roman" w:hAnsi="Times New Roman" w:cs="Times New Roman"/>
            <w:color w:val="00112B"/>
            <w:sz w:val="24"/>
            <w:szCs w:val="24"/>
          </w:rPr>
          <w:delText xml:space="preserve">0 to 3 </w:delText>
        </w:r>
      </w:del>
      <w:proofErr w:type="spellStart"/>
      <w:r w:rsidR="003B6693" w:rsidRPr="00925AAC">
        <w:rPr>
          <w:rFonts w:ascii="Times New Roman" w:eastAsia="Times New Roman" w:hAnsi="Times New Roman" w:cs="Times New Roman"/>
          <w:color w:val="00112B"/>
          <w:sz w:val="24"/>
          <w:szCs w:val="24"/>
        </w:rPr>
        <w:t>y.s</w:t>
      </w:r>
      <w:proofErr w:type="spellEnd"/>
      <w:r w:rsidR="003B6693" w:rsidRPr="00925AAC">
        <w:rPr>
          <w:rFonts w:ascii="Times New Roman" w:eastAsia="Times New Roman" w:hAnsi="Times New Roman" w:cs="Times New Roman"/>
          <w:color w:val="00112B"/>
          <w:sz w:val="24"/>
          <w:szCs w:val="24"/>
        </w:rPr>
        <w:t xml:space="preserve">. (slope = 0.35), </w:t>
      </w:r>
      <w:ins w:id="1535" w:author="Miriam Hils" w:date="2022-04-11T17:12:00Z">
        <w:r w:rsidR="00746582">
          <w:rPr>
            <w:rFonts w:ascii="Times New Roman" w:eastAsia="Times New Roman" w:hAnsi="Times New Roman" w:cs="Times New Roman"/>
            <w:color w:val="00112B"/>
            <w:sz w:val="24"/>
            <w:szCs w:val="24"/>
          </w:rPr>
          <w:t xml:space="preserve">was </w:t>
        </w:r>
      </w:ins>
      <w:r w:rsidR="003B6693" w:rsidRPr="00925AAC">
        <w:rPr>
          <w:rFonts w:ascii="Times New Roman" w:eastAsia="Times New Roman" w:hAnsi="Times New Roman" w:cs="Times New Roman"/>
          <w:color w:val="00112B"/>
          <w:sz w:val="24"/>
          <w:szCs w:val="24"/>
        </w:rPr>
        <w:t xml:space="preserve">virtually null for women with </w:t>
      </w:r>
      <w:ins w:id="1536" w:author="Miriam Hils" w:date="2022-04-11T17:12:00Z">
        <w:r w:rsidR="00746582">
          <w:rPr>
            <w:rFonts w:ascii="Times New Roman" w:eastAsia="Times New Roman" w:hAnsi="Times New Roman" w:cs="Times New Roman"/>
            <w:color w:val="00112B"/>
            <w:sz w:val="24"/>
            <w:szCs w:val="24"/>
          </w:rPr>
          <w:t>four to seven</w:t>
        </w:r>
        <w:r w:rsidR="00746582" w:rsidRPr="00925AAC">
          <w:rPr>
            <w:rFonts w:ascii="Times New Roman" w:eastAsia="Times New Roman" w:hAnsi="Times New Roman" w:cs="Times New Roman"/>
            <w:color w:val="00112B"/>
            <w:sz w:val="24"/>
            <w:szCs w:val="24"/>
          </w:rPr>
          <w:t xml:space="preserve"> </w:t>
        </w:r>
      </w:ins>
      <w:del w:id="1537" w:author="Miriam Hils" w:date="2022-04-11T17:12:00Z">
        <w:r w:rsidR="003B6693" w:rsidRPr="00925AAC" w:rsidDel="00746582">
          <w:rPr>
            <w:rFonts w:ascii="Times New Roman" w:eastAsia="Times New Roman" w:hAnsi="Times New Roman" w:cs="Times New Roman"/>
            <w:color w:val="00112B"/>
            <w:sz w:val="24"/>
            <w:szCs w:val="24"/>
          </w:rPr>
          <w:delText xml:space="preserve">4 to 7 </w:delText>
        </w:r>
      </w:del>
      <w:proofErr w:type="spellStart"/>
      <w:r w:rsidR="003B6693" w:rsidRPr="00925AAC">
        <w:rPr>
          <w:rFonts w:ascii="Times New Roman" w:eastAsia="Times New Roman" w:hAnsi="Times New Roman" w:cs="Times New Roman"/>
          <w:color w:val="00112B"/>
          <w:sz w:val="24"/>
          <w:szCs w:val="24"/>
        </w:rPr>
        <w:t>y.s</w:t>
      </w:r>
      <w:proofErr w:type="spellEnd"/>
      <w:r w:rsidR="003B6693" w:rsidRPr="00925AAC">
        <w:rPr>
          <w:rFonts w:ascii="Times New Roman" w:eastAsia="Times New Roman" w:hAnsi="Times New Roman" w:cs="Times New Roman"/>
          <w:color w:val="00112B"/>
          <w:sz w:val="24"/>
          <w:szCs w:val="24"/>
        </w:rPr>
        <w:t xml:space="preserve">. (slope = 0.35 - 0.31 = 0.04), and </w:t>
      </w:r>
      <w:ins w:id="1538" w:author="Miriam Hils" w:date="2022-04-11T17:13:00Z">
        <w:r w:rsidR="00746582">
          <w:rPr>
            <w:rFonts w:ascii="Times New Roman" w:eastAsia="Times New Roman" w:hAnsi="Times New Roman" w:cs="Times New Roman"/>
            <w:color w:val="00112B"/>
            <w:sz w:val="24"/>
            <w:szCs w:val="24"/>
          </w:rPr>
          <w:t xml:space="preserve">was </w:t>
        </w:r>
      </w:ins>
      <w:r w:rsidR="003B6693" w:rsidRPr="00925AAC">
        <w:rPr>
          <w:rFonts w:ascii="Times New Roman" w:eastAsia="Times New Roman" w:hAnsi="Times New Roman" w:cs="Times New Roman"/>
          <w:color w:val="00112B"/>
          <w:sz w:val="24"/>
          <w:szCs w:val="24"/>
        </w:rPr>
        <w:t xml:space="preserve">negative for the remaining groups (0.35 - 0.4 = -0.05, and 0.35 - 0.45 = -0.1, respectively). </w:t>
      </w:r>
    </w:p>
    <w:p w14:paraId="0000006A"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B" w14:textId="5EBA9556"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For Colombia, </w:t>
      </w:r>
      <w:ins w:id="1539" w:author="Miriam Hils" w:date="2022-04-11T17:13:00Z">
        <w:r w:rsidR="00746582">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subnational differences in the HDI account</w:t>
      </w:r>
      <w:ins w:id="1540" w:author="Miriam Hils" w:date="2022-04-11T17:13:00Z">
        <w:r w:rsidR="00746582">
          <w:rPr>
            <w:rFonts w:ascii="Times New Roman" w:eastAsia="Times New Roman" w:hAnsi="Times New Roman" w:cs="Times New Roman"/>
            <w:color w:val="00112B"/>
            <w:sz w:val="24"/>
            <w:szCs w:val="24"/>
          </w:rPr>
          <w:t>ed</w:t>
        </w:r>
      </w:ins>
      <w:r w:rsidRPr="00925AAC">
        <w:rPr>
          <w:rFonts w:ascii="Times New Roman" w:eastAsia="Times New Roman" w:hAnsi="Times New Roman" w:cs="Times New Roman"/>
          <w:color w:val="00112B"/>
          <w:sz w:val="24"/>
          <w:szCs w:val="24"/>
        </w:rPr>
        <w:t xml:space="preserve"> for the overall negative relationship between current excess mortality and relative fertility</w:t>
      </w:r>
      <w:ins w:id="1541" w:author="Miriam Hils" w:date="2022-04-11T17:13:00Z">
        <w:r w:rsidR="00746582">
          <w:rPr>
            <w:rFonts w:ascii="Times New Roman" w:eastAsia="Times New Roman" w:hAnsi="Times New Roman" w:cs="Times New Roman"/>
            <w:color w:val="00112B"/>
            <w:sz w:val="24"/>
            <w:szCs w:val="24"/>
          </w:rPr>
          <w:t>:</w:t>
        </w:r>
      </w:ins>
      <w:del w:id="1542" w:author="Miriam Hils" w:date="2022-04-11T17:13:00Z">
        <w:r w:rsidRPr="00925AAC" w:rsidDel="00746582">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the excess mortality coefficients in M.S. 2 and M.S. 3 </w:t>
      </w:r>
      <w:del w:id="1543" w:author="Miriam Hils" w:date="2022-04-11T17:13:00Z">
        <w:r w:rsidRPr="00925AAC" w:rsidDel="00746582">
          <w:rPr>
            <w:rFonts w:ascii="Times New Roman" w:eastAsia="Times New Roman" w:hAnsi="Times New Roman" w:cs="Times New Roman"/>
            <w:color w:val="00112B"/>
            <w:sz w:val="24"/>
            <w:szCs w:val="24"/>
          </w:rPr>
          <w:delText xml:space="preserve">are </w:delText>
        </w:r>
      </w:del>
      <w:ins w:id="1544" w:author="Miriam Hils" w:date="2022-04-11T17:13:00Z">
        <w:r w:rsidR="00746582">
          <w:rPr>
            <w:rFonts w:ascii="Times New Roman" w:eastAsia="Times New Roman" w:hAnsi="Times New Roman" w:cs="Times New Roman"/>
            <w:color w:val="00112B"/>
            <w:sz w:val="24"/>
            <w:szCs w:val="24"/>
          </w:rPr>
          <w:t>were</w:t>
        </w:r>
        <w:r w:rsidR="0074658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small and statistically non-significant. However, the interaction terms included in M.S. 4 </w:t>
      </w:r>
      <w:del w:id="1545" w:author="Miriam Hils" w:date="2022-04-11T17:13:00Z">
        <w:r w:rsidRPr="00925AAC" w:rsidDel="00746582">
          <w:rPr>
            <w:rFonts w:ascii="Times New Roman" w:eastAsia="Times New Roman" w:hAnsi="Times New Roman" w:cs="Times New Roman"/>
            <w:color w:val="00112B"/>
            <w:sz w:val="24"/>
            <w:szCs w:val="24"/>
          </w:rPr>
          <w:delText xml:space="preserve">reveal </w:delText>
        </w:r>
      </w:del>
      <w:ins w:id="1546" w:author="Miriam Hils" w:date="2022-04-11T17:13:00Z">
        <w:r w:rsidR="00746582">
          <w:rPr>
            <w:rFonts w:ascii="Times New Roman" w:eastAsia="Times New Roman" w:hAnsi="Times New Roman" w:cs="Times New Roman"/>
            <w:color w:val="00112B"/>
            <w:sz w:val="24"/>
            <w:szCs w:val="24"/>
          </w:rPr>
          <w:t>indicated that there were</w:t>
        </w:r>
        <w:r w:rsidR="0074658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significant association</w:t>
      </w:r>
      <w:ins w:id="1547" w:author="Miriam Hils" w:date="2022-04-11T17:13:00Z">
        <w:r w:rsidR="00746582">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across years of schooling groups. These associations </w:t>
      </w:r>
      <w:del w:id="1548" w:author="Miriam Hils" w:date="2022-04-11T17:14:00Z">
        <w:r w:rsidRPr="00925AAC" w:rsidDel="00746582">
          <w:rPr>
            <w:rFonts w:ascii="Times New Roman" w:eastAsia="Times New Roman" w:hAnsi="Times New Roman" w:cs="Times New Roman"/>
            <w:color w:val="00112B"/>
            <w:sz w:val="24"/>
            <w:szCs w:val="24"/>
          </w:rPr>
          <w:delText xml:space="preserve">are </w:delText>
        </w:r>
      </w:del>
      <w:ins w:id="1549" w:author="Miriam Hils" w:date="2022-04-11T17:14:00Z">
        <w:r w:rsidR="00746582">
          <w:rPr>
            <w:rFonts w:ascii="Times New Roman" w:eastAsia="Times New Roman" w:hAnsi="Times New Roman" w:cs="Times New Roman"/>
            <w:color w:val="00112B"/>
            <w:sz w:val="24"/>
            <w:szCs w:val="24"/>
          </w:rPr>
          <w:t>were</w:t>
        </w:r>
        <w:r w:rsidR="0074658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similar in direction and slightly larger in magnitude than those observed for Brazil. For example, the association between excess mortality and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among women with </w:t>
      </w:r>
      <w:ins w:id="1550" w:author="Miriam Hils" w:date="2022-04-11T17:14:00Z">
        <w:r w:rsidR="00746582">
          <w:rPr>
            <w:rFonts w:ascii="Times New Roman" w:eastAsia="Times New Roman" w:hAnsi="Times New Roman" w:cs="Times New Roman"/>
            <w:color w:val="00112B"/>
            <w:sz w:val="24"/>
            <w:szCs w:val="24"/>
          </w:rPr>
          <w:t>zero to three</w:t>
        </w:r>
        <w:r w:rsidR="00746582" w:rsidRPr="00925AAC">
          <w:rPr>
            <w:rFonts w:ascii="Times New Roman" w:eastAsia="Times New Roman" w:hAnsi="Times New Roman" w:cs="Times New Roman"/>
            <w:color w:val="00112B"/>
            <w:sz w:val="24"/>
            <w:szCs w:val="24"/>
          </w:rPr>
          <w:t xml:space="preserve"> </w:t>
        </w:r>
      </w:ins>
      <w:del w:id="1551" w:author="Miriam Hils" w:date="2022-04-11T17:14:00Z">
        <w:r w:rsidRPr="00925AAC" w:rsidDel="00746582">
          <w:rPr>
            <w:rFonts w:ascii="Times New Roman" w:eastAsia="Times New Roman" w:hAnsi="Times New Roman" w:cs="Times New Roman"/>
            <w:color w:val="00112B"/>
            <w:sz w:val="24"/>
            <w:szCs w:val="24"/>
          </w:rPr>
          <w:delText xml:space="preserve">0 to 3 </w:delText>
        </w:r>
      </w:del>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w:t>
      </w:r>
      <w:del w:id="1552" w:author="Miriam Hils" w:date="2022-04-11T17:14:00Z">
        <w:r w:rsidRPr="00925AAC" w:rsidDel="00746582">
          <w:rPr>
            <w:rFonts w:ascii="Times New Roman" w:eastAsia="Times New Roman" w:hAnsi="Times New Roman" w:cs="Times New Roman"/>
            <w:color w:val="00112B"/>
            <w:sz w:val="24"/>
            <w:szCs w:val="24"/>
          </w:rPr>
          <w:delText xml:space="preserve">is </w:delText>
        </w:r>
      </w:del>
      <w:ins w:id="1553" w:author="Miriam Hils" w:date="2022-04-11T17:14:00Z">
        <w:r w:rsidR="00746582">
          <w:rPr>
            <w:rFonts w:ascii="Times New Roman" w:eastAsia="Times New Roman" w:hAnsi="Times New Roman" w:cs="Times New Roman"/>
            <w:color w:val="00112B"/>
            <w:sz w:val="24"/>
            <w:szCs w:val="24"/>
          </w:rPr>
          <w:t>was</w:t>
        </w:r>
        <w:r w:rsidR="0074658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0.39, </w:t>
      </w:r>
      <w:del w:id="1554" w:author="Miriam Hils" w:date="2022-04-11T17:14:00Z">
        <w:r w:rsidRPr="00925AAC" w:rsidDel="00746582">
          <w:rPr>
            <w:rFonts w:ascii="Times New Roman" w:eastAsia="Times New Roman" w:hAnsi="Times New Roman" w:cs="Times New Roman"/>
            <w:color w:val="00112B"/>
            <w:sz w:val="24"/>
            <w:szCs w:val="24"/>
          </w:rPr>
          <w:delText xml:space="preserve">implying </w:delText>
        </w:r>
      </w:del>
      <w:ins w:id="1555" w:author="Miriam Hils" w:date="2022-04-11T17:14:00Z">
        <w:r w:rsidR="00746582">
          <w:rPr>
            <w:rFonts w:ascii="Times New Roman" w:eastAsia="Times New Roman" w:hAnsi="Times New Roman" w:cs="Times New Roman"/>
            <w:color w:val="00112B"/>
            <w:sz w:val="24"/>
            <w:szCs w:val="24"/>
          </w:rPr>
          <w:t>which implies</w:t>
        </w:r>
        <w:r w:rsidR="0074658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that a 10% increase in excess mortality </w:t>
      </w:r>
      <w:del w:id="1556" w:author="Miriam Hils" w:date="2022-04-11T17:14:00Z">
        <w:r w:rsidRPr="00925AAC" w:rsidDel="00746582">
          <w:rPr>
            <w:rFonts w:ascii="Times New Roman" w:eastAsia="Times New Roman" w:hAnsi="Times New Roman" w:cs="Times New Roman"/>
            <w:color w:val="00112B"/>
            <w:sz w:val="24"/>
            <w:szCs w:val="24"/>
          </w:rPr>
          <w:delText xml:space="preserve">is </w:delText>
        </w:r>
      </w:del>
      <w:ins w:id="1557" w:author="Miriam Hils" w:date="2022-04-11T17:14:00Z">
        <w:r w:rsidR="00746582">
          <w:rPr>
            <w:rFonts w:ascii="Times New Roman" w:eastAsia="Times New Roman" w:hAnsi="Times New Roman" w:cs="Times New Roman"/>
            <w:color w:val="00112B"/>
            <w:sz w:val="24"/>
            <w:szCs w:val="24"/>
          </w:rPr>
          <w:t>was</w:t>
        </w:r>
        <w:r w:rsidR="0074658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associated with a 3.9% increase in the number of births. At the other end of the educational attainment </w:t>
      </w:r>
      <w:del w:id="1558" w:author="Miriam Hils" w:date="2022-04-11T17:15:00Z">
        <w:r w:rsidRPr="00925AAC" w:rsidDel="00FA5F23">
          <w:rPr>
            <w:rFonts w:ascii="Times New Roman" w:eastAsia="Times New Roman" w:hAnsi="Times New Roman" w:cs="Times New Roman"/>
            <w:color w:val="00112B"/>
            <w:sz w:val="24"/>
            <w:szCs w:val="24"/>
          </w:rPr>
          <w:delText xml:space="preserve">groups </w:delText>
        </w:r>
      </w:del>
      <w:ins w:id="1559" w:author="Miriam Hils" w:date="2022-04-11T17:15:00Z">
        <w:r w:rsidR="00FA5F23">
          <w:rPr>
            <w:rFonts w:ascii="Times New Roman" w:eastAsia="Times New Roman" w:hAnsi="Times New Roman" w:cs="Times New Roman"/>
            <w:color w:val="00112B"/>
            <w:sz w:val="24"/>
            <w:szCs w:val="24"/>
          </w:rPr>
          <w:t>spectrum</w:t>
        </w:r>
        <w:r w:rsidR="00FA5F23"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(slope = 0.39 - 0.44 = -0.05), a 10% increase in mortality </w:t>
      </w:r>
      <w:del w:id="1560" w:author="Miriam Hils" w:date="2022-04-11T17:15:00Z">
        <w:r w:rsidRPr="00925AAC" w:rsidDel="00FA5F23">
          <w:rPr>
            <w:rFonts w:ascii="Times New Roman" w:eastAsia="Times New Roman" w:hAnsi="Times New Roman" w:cs="Times New Roman"/>
            <w:color w:val="00112B"/>
            <w:sz w:val="24"/>
            <w:szCs w:val="24"/>
          </w:rPr>
          <w:delText xml:space="preserve">is </w:delText>
        </w:r>
      </w:del>
      <w:ins w:id="1561" w:author="Miriam Hils" w:date="2022-04-11T17:15:00Z">
        <w:r w:rsidR="00FA5F23">
          <w:rPr>
            <w:rFonts w:ascii="Times New Roman" w:eastAsia="Times New Roman" w:hAnsi="Times New Roman" w:cs="Times New Roman"/>
            <w:color w:val="00112B"/>
            <w:sz w:val="24"/>
            <w:szCs w:val="24"/>
          </w:rPr>
          <w:t>was</w:t>
        </w:r>
        <w:r w:rsidR="00FA5F23"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associated with a 0.5% decrease in the number of births. The divergence between the signs of the </w:t>
      </w:r>
      <w:r w:rsidRPr="00925AAC">
        <w:rPr>
          <w:rFonts w:ascii="Times New Roman" w:eastAsia="Times New Roman" w:hAnsi="Times New Roman" w:cs="Times New Roman"/>
          <w:color w:val="00112B"/>
          <w:sz w:val="24"/>
          <w:szCs w:val="24"/>
        </w:rPr>
        <w:lastRenderedPageBreak/>
        <w:t xml:space="preserve">association for </w:t>
      </w:r>
      <w:del w:id="1562" w:author="Miriam Hils" w:date="2022-04-11T17:17:00Z">
        <w:r w:rsidRPr="00925AAC" w:rsidDel="00FA5F23">
          <w:rPr>
            <w:rFonts w:ascii="Times New Roman" w:eastAsia="Times New Roman" w:hAnsi="Times New Roman" w:cs="Times New Roman"/>
            <w:color w:val="00112B"/>
            <w:sz w:val="24"/>
            <w:szCs w:val="24"/>
          </w:rPr>
          <w:delText xml:space="preserve">low </w:delText>
        </w:r>
      </w:del>
      <w:ins w:id="1563" w:author="Miriam Hils" w:date="2022-04-11T17:17:00Z">
        <w:r w:rsidR="00FA5F23">
          <w:rPr>
            <w:rFonts w:ascii="Times New Roman" w:eastAsia="Times New Roman" w:hAnsi="Times New Roman" w:cs="Times New Roman"/>
            <w:color w:val="00112B"/>
            <w:sz w:val="24"/>
            <w:szCs w:val="24"/>
          </w:rPr>
          <w:t>less</w:t>
        </w:r>
      </w:ins>
      <w:ins w:id="1564" w:author="Miriam Hils" w:date="2022-04-12T17:27:00Z">
        <w:r w:rsidR="00F84058">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educated </w:t>
      </w:r>
      <w:ins w:id="1565" w:author="Miriam Hils" w:date="2022-04-11T17:15:00Z">
        <w:r w:rsidR="00FA5F23">
          <w:rPr>
            <w:rFonts w:ascii="Times New Roman" w:eastAsia="Times New Roman" w:hAnsi="Times New Roman" w:cs="Times New Roman"/>
            <w:color w:val="00112B"/>
            <w:sz w:val="24"/>
            <w:szCs w:val="24"/>
          </w:rPr>
          <w:t xml:space="preserve">women </w:t>
        </w:r>
      </w:ins>
      <w:r w:rsidRPr="00925AAC">
        <w:rPr>
          <w:rFonts w:ascii="Times New Roman" w:eastAsia="Times New Roman" w:hAnsi="Times New Roman" w:cs="Times New Roman"/>
          <w:color w:val="00112B"/>
          <w:sz w:val="24"/>
          <w:szCs w:val="24"/>
        </w:rPr>
        <w:t xml:space="preserve">(i.e., </w:t>
      </w:r>
      <w:ins w:id="1566" w:author="Miriam Hils" w:date="2022-04-11T17:16:00Z">
        <w:r w:rsidR="00FA5F23">
          <w:rPr>
            <w:rFonts w:ascii="Times New Roman" w:eastAsia="Times New Roman" w:hAnsi="Times New Roman" w:cs="Times New Roman"/>
            <w:color w:val="00112B"/>
            <w:sz w:val="24"/>
            <w:szCs w:val="24"/>
          </w:rPr>
          <w:t xml:space="preserve">in </w:t>
        </w:r>
      </w:ins>
      <w:r w:rsidRPr="00925AAC">
        <w:rPr>
          <w:rFonts w:ascii="Times New Roman" w:eastAsia="Times New Roman" w:hAnsi="Times New Roman" w:cs="Times New Roman"/>
          <w:color w:val="00112B"/>
          <w:sz w:val="24"/>
          <w:szCs w:val="24"/>
        </w:rPr>
        <w:t>low social position</w:t>
      </w:r>
      <w:ins w:id="1567" w:author="Miriam Hils" w:date="2022-04-11T17:16:00Z">
        <w:r w:rsidR="00FA5F23">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and highly</w:t>
      </w:r>
      <w:ins w:id="1568" w:author="Miriam Hils" w:date="2022-04-12T17:26:00Z">
        <w:r w:rsidR="00F84058">
          <w:rPr>
            <w:rFonts w:ascii="Times New Roman" w:eastAsia="Times New Roman" w:hAnsi="Times New Roman" w:cs="Times New Roman"/>
            <w:color w:val="00112B"/>
            <w:sz w:val="24"/>
            <w:szCs w:val="24"/>
          </w:rPr>
          <w:t>-</w:t>
        </w:r>
      </w:ins>
      <w:del w:id="1569" w:author="Miriam Hils" w:date="2022-04-12T17:26:00Z">
        <w:r w:rsidRPr="00925AAC" w:rsidDel="00F84058">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 xml:space="preserve">educated women (i.e., </w:t>
      </w:r>
      <w:ins w:id="1570" w:author="Miriam Hils" w:date="2022-04-11T17:16:00Z">
        <w:r w:rsidR="00FA5F23">
          <w:rPr>
            <w:rFonts w:ascii="Times New Roman" w:eastAsia="Times New Roman" w:hAnsi="Times New Roman" w:cs="Times New Roman"/>
            <w:color w:val="00112B"/>
            <w:sz w:val="24"/>
            <w:szCs w:val="24"/>
          </w:rPr>
          <w:t xml:space="preserve">in </w:t>
        </w:r>
      </w:ins>
      <w:r w:rsidRPr="00925AAC">
        <w:rPr>
          <w:rFonts w:ascii="Times New Roman" w:eastAsia="Times New Roman" w:hAnsi="Times New Roman" w:cs="Times New Roman"/>
          <w:color w:val="00112B"/>
          <w:sz w:val="24"/>
          <w:szCs w:val="24"/>
        </w:rPr>
        <w:t xml:space="preserve">high social </w:t>
      </w:r>
      <w:del w:id="1571" w:author="Miriam Hils" w:date="2022-04-11T17:16:00Z">
        <w:r w:rsidRPr="00925AAC" w:rsidDel="00FA5F23">
          <w:rPr>
            <w:rFonts w:ascii="Times New Roman" w:eastAsia="Times New Roman" w:hAnsi="Times New Roman" w:cs="Times New Roman"/>
            <w:color w:val="00112B"/>
            <w:sz w:val="24"/>
            <w:szCs w:val="24"/>
          </w:rPr>
          <w:delText>class</w:delText>
        </w:r>
      </w:del>
      <w:ins w:id="1572" w:author="Miriam Hils" w:date="2022-04-11T17:16:00Z">
        <w:r w:rsidR="00FA5F23">
          <w:rPr>
            <w:rFonts w:ascii="Times New Roman" w:eastAsia="Times New Roman" w:hAnsi="Times New Roman" w:cs="Times New Roman"/>
            <w:color w:val="00112B"/>
            <w:sz w:val="24"/>
            <w:szCs w:val="24"/>
          </w:rPr>
          <w:t>positions</w:t>
        </w:r>
      </w:ins>
      <w:r w:rsidRPr="00925AAC">
        <w:rPr>
          <w:rFonts w:ascii="Times New Roman" w:eastAsia="Times New Roman" w:hAnsi="Times New Roman" w:cs="Times New Roman"/>
          <w:color w:val="00112B"/>
          <w:sz w:val="24"/>
          <w:szCs w:val="24"/>
        </w:rPr>
        <w:t>)</w:t>
      </w:r>
      <w:del w:id="1573" w:author="Miriam Hils" w:date="2022-04-11T17:16:00Z">
        <w:r w:rsidRPr="00925AAC" w:rsidDel="00FA5F23">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del w:id="1574" w:author="Miriam Hils" w:date="2022-04-11T17:17:00Z">
        <w:r w:rsidRPr="00925AAC" w:rsidDel="00FA5F23">
          <w:rPr>
            <w:rFonts w:ascii="Times New Roman" w:eastAsia="Times New Roman" w:hAnsi="Times New Roman" w:cs="Times New Roman"/>
            <w:color w:val="00112B"/>
            <w:sz w:val="24"/>
            <w:szCs w:val="24"/>
          </w:rPr>
          <w:delText xml:space="preserve">speaks </w:delText>
        </w:r>
      </w:del>
      <w:ins w:id="1575" w:author="Miriam Hils" w:date="2022-04-11T17:17:00Z">
        <w:r w:rsidR="00FA5F23">
          <w:rPr>
            <w:rFonts w:ascii="Times New Roman" w:eastAsia="Times New Roman" w:hAnsi="Times New Roman" w:cs="Times New Roman"/>
            <w:color w:val="00112B"/>
            <w:sz w:val="24"/>
            <w:szCs w:val="24"/>
          </w:rPr>
          <w:t>points</w:t>
        </w:r>
        <w:r w:rsidR="00FA5F23"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to the heterogeneous influence of the pandemic.</w:t>
      </w:r>
    </w:p>
    <w:p w14:paraId="0000006C" w14:textId="77777777" w:rsidR="00F71367" w:rsidRPr="00925AAC" w:rsidRDefault="00F71367" w:rsidP="00925AAC">
      <w:pPr>
        <w:spacing w:line="360" w:lineRule="auto"/>
        <w:jc w:val="both"/>
        <w:rPr>
          <w:rFonts w:ascii="Times New Roman" w:eastAsia="Times New Roman" w:hAnsi="Times New Roman" w:cs="Times New Roman"/>
          <w:b/>
          <w:color w:val="00112B"/>
          <w:sz w:val="24"/>
          <w:szCs w:val="24"/>
        </w:rPr>
      </w:pPr>
    </w:p>
    <w:p w14:paraId="0000006D" w14:textId="7002DD14" w:rsidR="00F71367" w:rsidRPr="00925AAC" w:rsidRDefault="00FA5F23" w:rsidP="00925AAC">
      <w:pPr>
        <w:spacing w:line="360" w:lineRule="auto"/>
        <w:jc w:val="both"/>
        <w:rPr>
          <w:rFonts w:ascii="Times New Roman" w:eastAsia="Times New Roman" w:hAnsi="Times New Roman" w:cs="Times New Roman"/>
          <w:color w:val="00112B"/>
          <w:sz w:val="24"/>
          <w:szCs w:val="24"/>
        </w:rPr>
      </w:pPr>
      <w:ins w:id="1576" w:author="Miriam Hils" w:date="2022-04-11T17:17:00Z">
        <w:r>
          <w:rPr>
            <w:rFonts w:ascii="Times New Roman" w:eastAsia="Times New Roman" w:hAnsi="Times New Roman" w:cs="Times New Roman"/>
            <w:color w:val="00112B"/>
            <w:sz w:val="24"/>
            <w:szCs w:val="24"/>
          </w:rPr>
          <w:t>The r</w:t>
        </w:r>
      </w:ins>
      <w:del w:id="1577" w:author="Miriam Hils" w:date="2022-04-11T17:17:00Z">
        <w:r w:rsidR="003B6693" w:rsidRPr="00925AAC" w:rsidDel="00FA5F23">
          <w:rPr>
            <w:rFonts w:ascii="Times New Roman" w:eastAsia="Times New Roman" w:hAnsi="Times New Roman" w:cs="Times New Roman"/>
            <w:color w:val="00112B"/>
            <w:sz w:val="24"/>
            <w:szCs w:val="24"/>
          </w:rPr>
          <w:delText>R</w:delText>
        </w:r>
      </w:del>
      <w:r w:rsidR="003B6693" w:rsidRPr="00925AAC">
        <w:rPr>
          <w:rFonts w:ascii="Times New Roman" w:eastAsia="Times New Roman" w:hAnsi="Times New Roman" w:cs="Times New Roman"/>
          <w:color w:val="00112B"/>
          <w:sz w:val="24"/>
          <w:szCs w:val="24"/>
        </w:rPr>
        <w:t xml:space="preserve">esults for lagged excess mortality </w:t>
      </w:r>
      <w:del w:id="1578" w:author="Miriam Hils" w:date="2022-04-11T17:17:00Z">
        <w:r w:rsidR="003B6693" w:rsidRPr="00925AAC" w:rsidDel="00FA5F23">
          <w:rPr>
            <w:rFonts w:ascii="Times New Roman" w:eastAsia="Times New Roman" w:hAnsi="Times New Roman" w:cs="Times New Roman"/>
            <w:color w:val="00112B"/>
            <w:sz w:val="24"/>
            <w:szCs w:val="24"/>
          </w:rPr>
          <w:delText xml:space="preserve">are </w:delText>
        </w:r>
      </w:del>
      <w:ins w:id="1579" w:author="Miriam Hils" w:date="2022-04-11T17:17:00Z">
        <w:r>
          <w:rPr>
            <w:rFonts w:ascii="Times New Roman" w:eastAsia="Times New Roman" w:hAnsi="Times New Roman" w:cs="Times New Roman"/>
            <w:color w:val="00112B"/>
            <w:sz w:val="24"/>
            <w:szCs w:val="24"/>
          </w:rPr>
          <w:t>w</w:t>
        </w:r>
      </w:ins>
      <w:ins w:id="1580" w:author="Miriam Hils" w:date="2022-04-11T17:18:00Z">
        <w:r>
          <w:rPr>
            <w:rFonts w:ascii="Times New Roman" w:eastAsia="Times New Roman" w:hAnsi="Times New Roman" w:cs="Times New Roman"/>
            <w:color w:val="00112B"/>
            <w:sz w:val="24"/>
            <w:szCs w:val="24"/>
          </w:rPr>
          <w:t>ere</w:t>
        </w:r>
      </w:ins>
      <w:ins w:id="1581" w:author="Miriam Hils" w:date="2022-04-11T17:17:00Z">
        <w:r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 xml:space="preserve">less consistent </w:t>
      </w:r>
      <w:del w:id="1582" w:author="Miriam Hils" w:date="2022-04-11T17:18:00Z">
        <w:r w:rsidR="003B6693" w:rsidRPr="00925AAC" w:rsidDel="00FA5F23">
          <w:rPr>
            <w:rFonts w:ascii="Times New Roman" w:eastAsia="Times New Roman" w:hAnsi="Times New Roman" w:cs="Times New Roman"/>
            <w:color w:val="00112B"/>
            <w:sz w:val="24"/>
            <w:szCs w:val="24"/>
          </w:rPr>
          <w:delText xml:space="preserve">between </w:delText>
        </w:r>
      </w:del>
      <w:ins w:id="1583" w:author="Miriam Hils" w:date="2022-04-11T17:18:00Z">
        <w:r>
          <w:rPr>
            <w:rFonts w:ascii="Times New Roman" w:eastAsia="Times New Roman" w:hAnsi="Times New Roman" w:cs="Times New Roman"/>
            <w:color w:val="00112B"/>
            <w:sz w:val="24"/>
            <w:szCs w:val="24"/>
          </w:rPr>
          <w:t>across</w:t>
        </w:r>
        <w:r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countries. Although M.S. 1 indicate</w:t>
      </w:r>
      <w:ins w:id="1584" w:author="Miriam Hils" w:date="2022-04-12T17:27:00Z">
        <w:r w:rsidR="00F84058">
          <w:rPr>
            <w:rFonts w:ascii="Times New Roman" w:eastAsia="Times New Roman" w:hAnsi="Times New Roman" w:cs="Times New Roman"/>
            <w:color w:val="00112B"/>
            <w:sz w:val="24"/>
            <w:szCs w:val="24"/>
          </w:rPr>
          <w:t>d</w:t>
        </w:r>
      </w:ins>
      <w:del w:id="1585" w:author="Miriam Hils" w:date="2022-04-12T17:27:00Z">
        <w:r w:rsidR="003B6693" w:rsidRPr="00925AAC" w:rsidDel="00F84058">
          <w:rPr>
            <w:rFonts w:ascii="Times New Roman" w:eastAsia="Times New Roman" w:hAnsi="Times New Roman" w:cs="Times New Roman"/>
            <w:color w:val="00112B"/>
            <w:sz w:val="24"/>
            <w:szCs w:val="24"/>
          </w:rPr>
          <w:delText>s</w:delText>
        </w:r>
      </w:del>
      <w:ins w:id="1586" w:author="Miriam Hils" w:date="2022-04-11T17:18:00Z">
        <w:r>
          <w:rPr>
            <w:rFonts w:ascii="Times New Roman" w:eastAsia="Times New Roman" w:hAnsi="Times New Roman" w:cs="Times New Roman"/>
            <w:color w:val="00112B"/>
            <w:sz w:val="24"/>
            <w:szCs w:val="24"/>
          </w:rPr>
          <w:t xml:space="preserve"> that there was</w:t>
        </w:r>
      </w:ins>
      <w:r w:rsidR="003B6693" w:rsidRPr="00925AAC">
        <w:rPr>
          <w:rFonts w:ascii="Times New Roman" w:eastAsia="Times New Roman" w:hAnsi="Times New Roman" w:cs="Times New Roman"/>
          <w:color w:val="00112B"/>
          <w:sz w:val="24"/>
          <w:szCs w:val="24"/>
        </w:rPr>
        <w:t xml:space="preserve"> a negative correlation between lagged excess mortality and relative fertility for both countries (-0.03 in Brazil, and -0.07 in Colombia), these associations </w:t>
      </w:r>
      <w:del w:id="1587" w:author="Miriam Hils" w:date="2022-04-11T17:18:00Z">
        <w:r w:rsidR="003B6693" w:rsidRPr="00925AAC" w:rsidDel="00FA5F23">
          <w:rPr>
            <w:rFonts w:ascii="Times New Roman" w:eastAsia="Times New Roman" w:hAnsi="Times New Roman" w:cs="Times New Roman"/>
            <w:color w:val="00112B"/>
            <w:sz w:val="24"/>
            <w:szCs w:val="24"/>
          </w:rPr>
          <w:delText xml:space="preserve">are </w:delText>
        </w:r>
      </w:del>
      <w:ins w:id="1588" w:author="Miriam Hils" w:date="2022-04-11T17:18:00Z">
        <w:r>
          <w:rPr>
            <w:rFonts w:ascii="Times New Roman" w:eastAsia="Times New Roman" w:hAnsi="Times New Roman" w:cs="Times New Roman"/>
            <w:color w:val="00112B"/>
            <w:sz w:val="24"/>
            <w:szCs w:val="24"/>
          </w:rPr>
          <w:t>were</w:t>
        </w:r>
        <w:r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not robust to the inclusion of the subnational HDI and the dummy variables for subnational areas. Moreover, the sign of the interaction coefficients also differ</w:t>
      </w:r>
      <w:ins w:id="1589" w:author="Miriam Hils" w:date="2022-04-12T17:27:00Z">
        <w:r w:rsidR="000404DD">
          <w:rPr>
            <w:rFonts w:ascii="Times New Roman" w:eastAsia="Times New Roman" w:hAnsi="Times New Roman" w:cs="Times New Roman"/>
            <w:color w:val="00112B"/>
            <w:sz w:val="24"/>
            <w:szCs w:val="24"/>
          </w:rPr>
          <w:t>ed</w:t>
        </w:r>
      </w:ins>
      <w:del w:id="1590" w:author="Miriam Hils" w:date="2022-04-12T17:27:00Z">
        <w:r w:rsidR="003B6693" w:rsidRPr="00925AAC" w:rsidDel="000404DD">
          <w:rPr>
            <w:rFonts w:ascii="Times New Roman" w:eastAsia="Times New Roman" w:hAnsi="Times New Roman" w:cs="Times New Roman"/>
            <w:color w:val="00112B"/>
            <w:sz w:val="24"/>
            <w:szCs w:val="24"/>
          </w:rPr>
          <w:delText>s</w:delText>
        </w:r>
      </w:del>
      <w:r w:rsidR="003B6693" w:rsidRPr="00925AAC">
        <w:rPr>
          <w:rFonts w:ascii="Times New Roman" w:eastAsia="Times New Roman" w:hAnsi="Times New Roman" w:cs="Times New Roman"/>
          <w:color w:val="00112B"/>
          <w:sz w:val="24"/>
          <w:szCs w:val="24"/>
        </w:rPr>
        <w:t xml:space="preserve"> by country. For example, the association between lagged excess mortality and the number of births to women with less than </w:t>
      </w:r>
      <w:del w:id="1591" w:author="Miriam Hils" w:date="2022-04-11T17:19:00Z">
        <w:r w:rsidR="003B6693" w:rsidRPr="00925AAC" w:rsidDel="00FA5F23">
          <w:rPr>
            <w:rFonts w:ascii="Times New Roman" w:eastAsia="Times New Roman" w:hAnsi="Times New Roman" w:cs="Times New Roman"/>
            <w:color w:val="00112B"/>
            <w:sz w:val="24"/>
            <w:szCs w:val="24"/>
          </w:rPr>
          <w:delText xml:space="preserve">3 </w:delText>
        </w:r>
      </w:del>
      <w:ins w:id="1592" w:author="Miriam Hils" w:date="2022-04-11T17:19:00Z">
        <w:r>
          <w:rPr>
            <w:rFonts w:ascii="Times New Roman" w:eastAsia="Times New Roman" w:hAnsi="Times New Roman" w:cs="Times New Roman"/>
            <w:color w:val="00112B"/>
            <w:sz w:val="24"/>
            <w:szCs w:val="24"/>
          </w:rPr>
          <w:t>three</w:t>
        </w:r>
        <w:r w:rsidRPr="00925AAC">
          <w:rPr>
            <w:rFonts w:ascii="Times New Roman" w:eastAsia="Times New Roman" w:hAnsi="Times New Roman" w:cs="Times New Roman"/>
            <w:color w:val="00112B"/>
            <w:sz w:val="24"/>
            <w:szCs w:val="24"/>
          </w:rPr>
          <w:t xml:space="preserve"> </w:t>
        </w:r>
      </w:ins>
      <w:proofErr w:type="spellStart"/>
      <w:r w:rsidR="003B6693" w:rsidRPr="00925AAC">
        <w:rPr>
          <w:rFonts w:ascii="Times New Roman" w:eastAsia="Times New Roman" w:hAnsi="Times New Roman" w:cs="Times New Roman"/>
          <w:color w:val="00112B"/>
          <w:sz w:val="24"/>
          <w:szCs w:val="24"/>
        </w:rPr>
        <w:t>y.s</w:t>
      </w:r>
      <w:proofErr w:type="spellEnd"/>
      <w:r w:rsidR="003B6693" w:rsidRPr="00925AAC">
        <w:rPr>
          <w:rFonts w:ascii="Times New Roman" w:eastAsia="Times New Roman" w:hAnsi="Times New Roman" w:cs="Times New Roman"/>
          <w:color w:val="00112B"/>
          <w:sz w:val="24"/>
          <w:szCs w:val="24"/>
        </w:rPr>
        <w:t xml:space="preserve">. </w:t>
      </w:r>
      <w:del w:id="1593" w:author="Miriam Hils" w:date="2022-04-11T17:19:00Z">
        <w:r w:rsidR="003B6693" w:rsidRPr="00925AAC" w:rsidDel="00FA5F23">
          <w:rPr>
            <w:rFonts w:ascii="Times New Roman" w:eastAsia="Times New Roman" w:hAnsi="Times New Roman" w:cs="Times New Roman"/>
            <w:color w:val="00112B"/>
            <w:sz w:val="24"/>
            <w:szCs w:val="24"/>
          </w:rPr>
          <w:delText xml:space="preserve">is </w:delText>
        </w:r>
      </w:del>
      <w:ins w:id="1594" w:author="Miriam Hils" w:date="2022-04-11T17:19:00Z">
        <w:r>
          <w:rPr>
            <w:rFonts w:ascii="Times New Roman" w:eastAsia="Times New Roman" w:hAnsi="Times New Roman" w:cs="Times New Roman"/>
            <w:color w:val="00112B"/>
            <w:sz w:val="24"/>
            <w:szCs w:val="24"/>
          </w:rPr>
          <w:t>was</w:t>
        </w:r>
        <w:r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negative in Brazil (-0.21) and positive in Colombia (0.23). These two associations imply</w:t>
      </w:r>
      <w:ins w:id="1595" w:author="Miriam Hils" w:date="2022-04-11T17:19:00Z">
        <w:r>
          <w:rPr>
            <w:rFonts w:ascii="Times New Roman" w:eastAsia="Times New Roman" w:hAnsi="Times New Roman" w:cs="Times New Roman"/>
            <w:color w:val="00112B"/>
            <w:sz w:val="24"/>
            <w:szCs w:val="24"/>
          </w:rPr>
          <w:t xml:space="preserve"> that there was</w:t>
        </w:r>
      </w:ins>
      <w:r w:rsidR="003B6693" w:rsidRPr="00925AAC">
        <w:rPr>
          <w:rFonts w:ascii="Times New Roman" w:eastAsia="Times New Roman" w:hAnsi="Times New Roman" w:cs="Times New Roman"/>
          <w:color w:val="00112B"/>
          <w:sz w:val="24"/>
          <w:szCs w:val="24"/>
        </w:rPr>
        <w:t xml:space="preserve"> approximately a 2% decrease and increase, respectively, in the number of births given a 10% increase in lagged excess mortality. These divergent associations could be related to the higher degree of socioeconomic vulnerability of </w:t>
      </w:r>
      <w:ins w:id="1596" w:author="Miriam Hils" w:date="2022-04-12T17:28:00Z">
        <w:r w:rsidR="000404DD">
          <w:rPr>
            <w:rFonts w:ascii="Times New Roman" w:eastAsia="Times New Roman" w:hAnsi="Times New Roman" w:cs="Times New Roman"/>
            <w:color w:val="00112B"/>
            <w:sz w:val="24"/>
            <w:szCs w:val="24"/>
          </w:rPr>
          <w:t>less-</w:t>
        </w:r>
      </w:ins>
      <w:del w:id="1597" w:author="Miriam Hils" w:date="2022-04-12T17:28:00Z">
        <w:r w:rsidR="003B6693" w:rsidRPr="00925AAC" w:rsidDel="000404DD">
          <w:rPr>
            <w:rFonts w:ascii="Times New Roman" w:eastAsia="Times New Roman" w:hAnsi="Times New Roman" w:cs="Times New Roman"/>
            <w:color w:val="00112B"/>
            <w:sz w:val="24"/>
            <w:szCs w:val="24"/>
          </w:rPr>
          <w:delText xml:space="preserve">low </w:delText>
        </w:r>
      </w:del>
      <w:r w:rsidR="003B6693" w:rsidRPr="00925AAC">
        <w:rPr>
          <w:rFonts w:ascii="Times New Roman" w:eastAsia="Times New Roman" w:hAnsi="Times New Roman" w:cs="Times New Roman"/>
          <w:color w:val="00112B"/>
          <w:sz w:val="24"/>
          <w:szCs w:val="24"/>
        </w:rPr>
        <w:t xml:space="preserve">educated women in Colombia due to the legacy of the armed conflict, and </w:t>
      </w:r>
      <w:del w:id="1598" w:author="Miriam Hils" w:date="2022-04-11T17:22:00Z">
        <w:r w:rsidR="003B6693" w:rsidRPr="00925AAC" w:rsidDel="007E2C03">
          <w:rPr>
            <w:rFonts w:ascii="Times New Roman" w:eastAsia="Times New Roman" w:hAnsi="Times New Roman" w:cs="Times New Roman"/>
            <w:color w:val="00112B"/>
            <w:sz w:val="24"/>
            <w:szCs w:val="24"/>
          </w:rPr>
          <w:delText>the relatively</w:delText>
        </w:r>
      </w:del>
      <w:ins w:id="1599" w:author="Miriam Hils" w:date="2022-04-11T17:22:00Z">
        <w:r w:rsidR="007E2C03">
          <w:rPr>
            <w:rFonts w:ascii="Times New Roman" w:eastAsia="Times New Roman" w:hAnsi="Times New Roman" w:cs="Times New Roman"/>
            <w:color w:val="00112B"/>
            <w:sz w:val="24"/>
            <w:szCs w:val="24"/>
          </w:rPr>
          <w:t>because</w:t>
        </w:r>
      </w:ins>
      <w:r w:rsidR="003B6693" w:rsidRPr="00925AAC">
        <w:rPr>
          <w:rFonts w:ascii="Times New Roman" w:eastAsia="Times New Roman" w:hAnsi="Times New Roman" w:cs="Times New Roman"/>
          <w:color w:val="00112B"/>
          <w:sz w:val="24"/>
          <w:szCs w:val="24"/>
        </w:rPr>
        <w:t xml:space="preserve"> </w:t>
      </w:r>
      <w:del w:id="1600" w:author="Miriam Hils" w:date="2022-04-11T17:22:00Z">
        <w:r w:rsidR="003B6693" w:rsidRPr="00925AAC" w:rsidDel="007E2C03">
          <w:rPr>
            <w:rFonts w:ascii="Times New Roman" w:eastAsia="Times New Roman" w:hAnsi="Times New Roman" w:cs="Times New Roman"/>
            <w:color w:val="00112B"/>
            <w:sz w:val="24"/>
            <w:szCs w:val="24"/>
          </w:rPr>
          <w:delText xml:space="preserve">worse </w:delText>
        </w:r>
      </w:del>
      <w:ins w:id="1601" w:author="Miriam Hils" w:date="2022-04-11T17:22:00Z">
        <w:r w:rsidR="007E2C03">
          <w:rPr>
            <w:rFonts w:ascii="Times New Roman" w:eastAsia="Times New Roman" w:hAnsi="Times New Roman" w:cs="Times New Roman"/>
            <w:color w:val="00112B"/>
            <w:sz w:val="24"/>
            <w:szCs w:val="24"/>
          </w:rPr>
          <w:t>Colombia’s</w:t>
        </w:r>
        <w:r w:rsidR="007E2C03"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 xml:space="preserve">public health system </w:t>
      </w:r>
      <w:del w:id="1602" w:author="Miriam Hils" w:date="2022-04-11T17:22:00Z">
        <w:r w:rsidR="003B6693" w:rsidRPr="00925AAC" w:rsidDel="007E2C03">
          <w:rPr>
            <w:rFonts w:ascii="Times New Roman" w:eastAsia="Times New Roman" w:hAnsi="Times New Roman" w:cs="Times New Roman"/>
            <w:color w:val="00112B"/>
            <w:sz w:val="24"/>
            <w:szCs w:val="24"/>
          </w:rPr>
          <w:delText>in the Andean country compared to</w:delText>
        </w:r>
      </w:del>
      <w:ins w:id="1603" w:author="Miriam Hils" w:date="2022-04-11T17:22:00Z">
        <w:r w:rsidR="007E2C03">
          <w:rPr>
            <w:rFonts w:ascii="Times New Roman" w:eastAsia="Times New Roman" w:hAnsi="Times New Roman" w:cs="Times New Roman"/>
            <w:color w:val="00112B"/>
            <w:sz w:val="24"/>
            <w:szCs w:val="24"/>
          </w:rPr>
          <w:t>is worse than that of</w:t>
        </w:r>
      </w:ins>
      <w:r w:rsidR="003B6693" w:rsidRPr="00925AAC">
        <w:rPr>
          <w:rFonts w:ascii="Times New Roman" w:eastAsia="Times New Roman" w:hAnsi="Times New Roman" w:cs="Times New Roman"/>
          <w:color w:val="00112B"/>
          <w:sz w:val="24"/>
          <w:szCs w:val="24"/>
        </w:rPr>
        <w:t xml:space="preserve"> Brazil. As the years of schooling increase</w:t>
      </w:r>
      <w:ins w:id="1604" w:author="Miriam Hils" w:date="2022-04-11T17:22:00Z">
        <w:r w:rsidR="007E2C03">
          <w:rPr>
            <w:rFonts w:ascii="Times New Roman" w:eastAsia="Times New Roman" w:hAnsi="Times New Roman" w:cs="Times New Roman"/>
            <w:color w:val="00112B"/>
            <w:sz w:val="24"/>
            <w:szCs w:val="24"/>
          </w:rPr>
          <w:t>d</w:t>
        </w:r>
      </w:ins>
      <w:r w:rsidR="003B6693" w:rsidRPr="00925AAC">
        <w:rPr>
          <w:rFonts w:ascii="Times New Roman" w:eastAsia="Times New Roman" w:hAnsi="Times New Roman" w:cs="Times New Roman"/>
          <w:color w:val="00112B"/>
          <w:sz w:val="24"/>
          <w:szCs w:val="24"/>
        </w:rPr>
        <w:t xml:space="preserve">, the association between lagged excess mortality and the </w:t>
      </w:r>
      <w:proofErr w:type="spellStart"/>
      <w:r w:rsidR="003B6693" w:rsidRPr="00925AAC">
        <w:rPr>
          <w:rFonts w:ascii="Times New Roman" w:eastAsia="Times New Roman" w:hAnsi="Times New Roman" w:cs="Times New Roman"/>
          <w:i/>
          <w:color w:val="00112B"/>
          <w:sz w:val="24"/>
          <w:szCs w:val="24"/>
        </w:rPr>
        <w:t>rbc</w:t>
      </w:r>
      <w:proofErr w:type="spellEnd"/>
      <w:r w:rsidR="003B6693" w:rsidRPr="00925AAC">
        <w:rPr>
          <w:rFonts w:ascii="Times New Roman" w:eastAsia="Times New Roman" w:hAnsi="Times New Roman" w:cs="Times New Roman"/>
          <w:color w:val="00112B"/>
          <w:sz w:val="24"/>
          <w:szCs w:val="24"/>
        </w:rPr>
        <w:t xml:space="preserve"> </w:t>
      </w:r>
      <w:del w:id="1605" w:author="Miriam Hils" w:date="2022-04-11T17:22:00Z">
        <w:r w:rsidR="003B6693" w:rsidRPr="00925AAC" w:rsidDel="007E2C03">
          <w:rPr>
            <w:rFonts w:ascii="Times New Roman" w:eastAsia="Times New Roman" w:hAnsi="Times New Roman" w:cs="Times New Roman"/>
            <w:color w:val="00112B"/>
            <w:sz w:val="24"/>
            <w:szCs w:val="24"/>
          </w:rPr>
          <w:delText xml:space="preserve">becomes </w:delText>
        </w:r>
      </w:del>
      <w:ins w:id="1606" w:author="Miriam Hils" w:date="2022-04-11T17:22:00Z">
        <w:r w:rsidR="007E2C03">
          <w:rPr>
            <w:rFonts w:ascii="Times New Roman" w:eastAsia="Times New Roman" w:hAnsi="Times New Roman" w:cs="Times New Roman"/>
            <w:color w:val="00112B"/>
            <w:sz w:val="24"/>
            <w:szCs w:val="24"/>
          </w:rPr>
          <w:t>became</w:t>
        </w:r>
        <w:r w:rsidR="007E2C03"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 xml:space="preserve">negative in both countries, </w:t>
      </w:r>
      <w:del w:id="1607" w:author="Miriam Hils" w:date="2022-04-11T17:22:00Z">
        <w:r w:rsidR="003B6693" w:rsidRPr="00925AAC" w:rsidDel="007E2C03">
          <w:rPr>
            <w:rFonts w:ascii="Times New Roman" w:eastAsia="Times New Roman" w:hAnsi="Times New Roman" w:cs="Times New Roman"/>
            <w:color w:val="00112B"/>
            <w:sz w:val="24"/>
            <w:szCs w:val="24"/>
          </w:rPr>
          <w:delText xml:space="preserve">suggesting </w:delText>
        </w:r>
      </w:del>
      <w:ins w:id="1608" w:author="Miriam Hils" w:date="2022-04-11T17:22:00Z">
        <w:r w:rsidR="007E2C03">
          <w:rPr>
            <w:rFonts w:ascii="Times New Roman" w:eastAsia="Times New Roman" w:hAnsi="Times New Roman" w:cs="Times New Roman"/>
            <w:color w:val="00112B"/>
            <w:sz w:val="24"/>
            <w:szCs w:val="24"/>
          </w:rPr>
          <w:t>which suggest</w:t>
        </w:r>
      </w:ins>
      <w:ins w:id="1609" w:author="Miriam Hils" w:date="2022-04-11T17:23:00Z">
        <w:r w:rsidR="007E2C03">
          <w:rPr>
            <w:rFonts w:ascii="Times New Roman" w:eastAsia="Times New Roman" w:hAnsi="Times New Roman" w:cs="Times New Roman"/>
            <w:color w:val="00112B"/>
            <w:sz w:val="24"/>
            <w:szCs w:val="24"/>
          </w:rPr>
          <w:t>s</w:t>
        </w:r>
      </w:ins>
      <w:ins w:id="1610" w:author="Miriam Hils" w:date="2022-04-11T17:22:00Z">
        <w:r w:rsidR="007E2C03" w:rsidRPr="00925AAC">
          <w:rPr>
            <w:rFonts w:ascii="Times New Roman" w:eastAsia="Times New Roman" w:hAnsi="Times New Roman" w:cs="Times New Roman"/>
            <w:color w:val="00112B"/>
            <w:sz w:val="24"/>
            <w:szCs w:val="24"/>
          </w:rPr>
          <w:t xml:space="preserve"> </w:t>
        </w:r>
      </w:ins>
      <w:r w:rsidR="003B6693" w:rsidRPr="00925AAC">
        <w:rPr>
          <w:rFonts w:ascii="Times New Roman" w:eastAsia="Times New Roman" w:hAnsi="Times New Roman" w:cs="Times New Roman"/>
          <w:color w:val="00112B"/>
          <w:sz w:val="24"/>
          <w:szCs w:val="24"/>
        </w:rPr>
        <w:t>that</w:t>
      </w:r>
      <w:ins w:id="1611" w:author="Miriam Hils" w:date="2022-04-11T17:24:00Z">
        <w:r w:rsidR="007E2C03">
          <w:rPr>
            <w:rFonts w:ascii="Times New Roman" w:eastAsia="Times New Roman" w:hAnsi="Times New Roman" w:cs="Times New Roman"/>
            <w:color w:val="00112B"/>
            <w:sz w:val="24"/>
            <w:szCs w:val="24"/>
          </w:rPr>
          <w:t xml:space="preserve"> </w:t>
        </w:r>
      </w:ins>
      <w:ins w:id="1612" w:author="Miriam Hils" w:date="2022-04-11T17:25:00Z">
        <w:r w:rsidR="007E2C03">
          <w:rPr>
            <w:rFonts w:ascii="Times New Roman" w:eastAsia="Times New Roman" w:hAnsi="Times New Roman" w:cs="Times New Roman"/>
            <w:color w:val="00112B"/>
            <w:sz w:val="24"/>
            <w:szCs w:val="24"/>
          </w:rPr>
          <w:t>this</w:t>
        </w:r>
      </w:ins>
      <w:ins w:id="1613" w:author="Miriam Hils" w:date="2022-04-11T17:24:00Z">
        <w:r w:rsidR="007E2C03">
          <w:rPr>
            <w:rFonts w:ascii="Times New Roman" w:eastAsia="Times New Roman" w:hAnsi="Times New Roman" w:cs="Times New Roman"/>
            <w:color w:val="00112B"/>
            <w:sz w:val="24"/>
            <w:szCs w:val="24"/>
          </w:rPr>
          <w:t xml:space="preserve"> association </w:t>
        </w:r>
      </w:ins>
      <w:ins w:id="1614" w:author="Miriam Hils" w:date="2022-04-11T17:25:00Z">
        <w:r w:rsidR="007E2C03">
          <w:rPr>
            <w:rFonts w:ascii="Times New Roman" w:eastAsia="Times New Roman" w:hAnsi="Times New Roman" w:cs="Times New Roman"/>
            <w:color w:val="00112B"/>
            <w:sz w:val="24"/>
            <w:szCs w:val="24"/>
          </w:rPr>
          <w:t>was</w:t>
        </w:r>
      </w:ins>
      <w:r w:rsidR="003B6693" w:rsidRPr="00925AAC">
        <w:rPr>
          <w:rFonts w:ascii="Times New Roman" w:eastAsia="Times New Roman" w:hAnsi="Times New Roman" w:cs="Times New Roman"/>
          <w:color w:val="00112B"/>
          <w:sz w:val="24"/>
          <w:szCs w:val="24"/>
        </w:rPr>
        <w:t xml:space="preserve"> </w:t>
      </w:r>
      <w:del w:id="1615" w:author="Miriam Hils" w:date="2022-04-11T17:23:00Z">
        <w:r w:rsidR="003B6693" w:rsidRPr="00925AAC" w:rsidDel="007E2C03">
          <w:rPr>
            <w:rFonts w:ascii="Times New Roman" w:eastAsia="Times New Roman" w:hAnsi="Times New Roman" w:cs="Times New Roman"/>
            <w:color w:val="00112B"/>
            <w:sz w:val="24"/>
            <w:szCs w:val="24"/>
          </w:rPr>
          <w:delText xml:space="preserve">educated and higher educated </w:delText>
        </w:r>
      </w:del>
      <w:ins w:id="1616" w:author="Miriam Hils" w:date="2022-04-11T17:25:00Z">
        <w:r w:rsidR="007E2C03">
          <w:rPr>
            <w:rFonts w:ascii="Times New Roman" w:eastAsia="Times New Roman" w:hAnsi="Times New Roman" w:cs="Times New Roman"/>
            <w:color w:val="00112B"/>
            <w:sz w:val="24"/>
            <w:szCs w:val="24"/>
          </w:rPr>
          <w:t xml:space="preserve">more similar </w:t>
        </w:r>
      </w:ins>
      <w:ins w:id="1617" w:author="Miriam Hils" w:date="2022-04-11T17:27:00Z">
        <w:r w:rsidR="003800BC">
          <w:rPr>
            <w:rFonts w:ascii="Times New Roman" w:eastAsia="Times New Roman" w:hAnsi="Times New Roman" w:cs="Times New Roman"/>
            <w:color w:val="00112B"/>
            <w:sz w:val="24"/>
            <w:szCs w:val="24"/>
          </w:rPr>
          <w:t>in</w:t>
        </w:r>
      </w:ins>
      <w:ins w:id="1618" w:author="Miriam Hils" w:date="2022-04-11T17:25:00Z">
        <w:r w:rsidR="007E2C03">
          <w:rPr>
            <w:rFonts w:ascii="Times New Roman" w:eastAsia="Times New Roman" w:hAnsi="Times New Roman" w:cs="Times New Roman"/>
            <w:color w:val="00112B"/>
            <w:sz w:val="24"/>
            <w:szCs w:val="24"/>
          </w:rPr>
          <w:t xml:space="preserve"> Brazil and Colombia among </w:t>
        </w:r>
      </w:ins>
      <w:r w:rsidR="003B6693" w:rsidRPr="00925AAC">
        <w:rPr>
          <w:rFonts w:ascii="Times New Roman" w:eastAsia="Times New Roman" w:hAnsi="Times New Roman" w:cs="Times New Roman"/>
          <w:color w:val="00112B"/>
          <w:sz w:val="24"/>
          <w:szCs w:val="24"/>
        </w:rPr>
        <w:t xml:space="preserve">women </w:t>
      </w:r>
      <w:ins w:id="1619" w:author="Miriam Hils" w:date="2022-04-11T17:23:00Z">
        <w:r w:rsidR="007E2C03">
          <w:rPr>
            <w:rFonts w:ascii="Times New Roman" w:eastAsia="Times New Roman" w:hAnsi="Times New Roman" w:cs="Times New Roman"/>
            <w:color w:val="00112B"/>
            <w:sz w:val="24"/>
            <w:szCs w:val="24"/>
          </w:rPr>
          <w:t xml:space="preserve">with medium and high educational levels </w:t>
        </w:r>
      </w:ins>
      <w:del w:id="1620" w:author="Miriam Hils" w:date="2022-04-11T17:24:00Z">
        <w:r w:rsidR="003B6693" w:rsidRPr="00925AAC" w:rsidDel="007E2C03">
          <w:rPr>
            <w:rFonts w:ascii="Times New Roman" w:eastAsia="Times New Roman" w:hAnsi="Times New Roman" w:cs="Times New Roman"/>
            <w:color w:val="00112B"/>
            <w:sz w:val="24"/>
            <w:szCs w:val="24"/>
          </w:rPr>
          <w:delText xml:space="preserve">display </w:delText>
        </w:r>
      </w:del>
      <w:del w:id="1621" w:author="Miriam Hils" w:date="2022-04-11T17:25:00Z">
        <w:r w:rsidR="003B6693" w:rsidRPr="00925AAC" w:rsidDel="007E2C03">
          <w:rPr>
            <w:rFonts w:ascii="Times New Roman" w:eastAsia="Times New Roman" w:hAnsi="Times New Roman" w:cs="Times New Roman"/>
            <w:color w:val="00112B"/>
            <w:sz w:val="24"/>
            <w:szCs w:val="24"/>
          </w:rPr>
          <w:delText xml:space="preserve">more similar associations </w:delText>
        </w:r>
      </w:del>
      <w:del w:id="1622" w:author="Miriam Hils" w:date="2022-04-11T17:24:00Z">
        <w:r w:rsidR="003B6693" w:rsidRPr="00925AAC" w:rsidDel="007E2C03">
          <w:rPr>
            <w:rFonts w:ascii="Times New Roman" w:eastAsia="Times New Roman" w:hAnsi="Times New Roman" w:cs="Times New Roman"/>
            <w:color w:val="00112B"/>
            <w:sz w:val="24"/>
            <w:szCs w:val="24"/>
          </w:rPr>
          <w:delText xml:space="preserve">between </w:delText>
        </w:r>
      </w:del>
      <w:del w:id="1623" w:author="Miriam Hils" w:date="2022-04-11T17:25:00Z">
        <w:r w:rsidR="003B6693" w:rsidRPr="00925AAC" w:rsidDel="007E2C03">
          <w:rPr>
            <w:rFonts w:ascii="Times New Roman" w:eastAsia="Times New Roman" w:hAnsi="Times New Roman" w:cs="Times New Roman"/>
            <w:color w:val="00112B"/>
            <w:sz w:val="24"/>
            <w:szCs w:val="24"/>
          </w:rPr>
          <w:delText xml:space="preserve">countries </w:delText>
        </w:r>
      </w:del>
      <w:r w:rsidR="003B6693" w:rsidRPr="00925AAC">
        <w:rPr>
          <w:rFonts w:ascii="Times New Roman" w:eastAsia="Times New Roman" w:hAnsi="Times New Roman" w:cs="Times New Roman"/>
          <w:color w:val="00112B"/>
          <w:sz w:val="24"/>
          <w:szCs w:val="24"/>
        </w:rPr>
        <w:t xml:space="preserve">than </w:t>
      </w:r>
      <w:ins w:id="1624" w:author="Miriam Hils" w:date="2022-04-11T17:25:00Z">
        <w:r w:rsidR="007E2C03">
          <w:rPr>
            <w:rFonts w:ascii="Times New Roman" w:eastAsia="Times New Roman" w:hAnsi="Times New Roman" w:cs="Times New Roman"/>
            <w:color w:val="00112B"/>
            <w:sz w:val="24"/>
            <w:szCs w:val="24"/>
          </w:rPr>
          <w:t xml:space="preserve">among </w:t>
        </w:r>
      </w:ins>
      <w:r w:rsidR="003B6693" w:rsidRPr="00925AAC">
        <w:rPr>
          <w:rFonts w:ascii="Times New Roman" w:eastAsia="Times New Roman" w:hAnsi="Times New Roman" w:cs="Times New Roman"/>
          <w:color w:val="00112B"/>
          <w:sz w:val="24"/>
          <w:szCs w:val="24"/>
        </w:rPr>
        <w:t xml:space="preserve">women </w:t>
      </w:r>
      <w:del w:id="1625" w:author="Miriam Hils" w:date="2022-04-11T17:26:00Z">
        <w:r w:rsidR="003B6693" w:rsidRPr="00925AAC" w:rsidDel="007E2C03">
          <w:rPr>
            <w:rFonts w:ascii="Times New Roman" w:eastAsia="Times New Roman" w:hAnsi="Times New Roman" w:cs="Times New Roman"/>
            <w:color w:val="00112B"/>
            <w:sz w:val="24"/>
            <w:szCs w:val="24"/>
          </w:rPr>
          <w:delText>at the lower end of the educational ladder</w:delText>
        </w:r>
      </w:del>
      <w:ins w:id="1626" w:author="Miriam Hils" w:date="2022-04-11T17:26:00Z">
        <w:r w:rsidR="007E2C03">
          <w:rPr>
            <w:rFonts w:ascii="Times New Roman" w:eastAsia="Times New Roman" w:hAnsi="Times New Roman" w:cs="Times New Roman"/>
            <w:color w:val="00112B"/>
            <w:sz w:val="24"/>
            <w:szCs w:val="24"/>
          </w:rPr>
          <w:t xml:space="preserve">with low educational </w:t>
        </w:r>
        <w:r w:rsidR="003800BC">
          <w:rPr>
            <w:rFonts w:ascii="Times New Roman" w:eastAsia="Times New Roman" w:hAnsi="Times New Roman" w:cs="Times New Roman"/>
            <w:color w:val="00112B"/>
            <w:sz w:val="24"/>
            <w:szCs w:val="24"/>
          </w:rPr>
          <w:t>levels</w:t>
        </w:r>
      </w:ins>
      <w:r w:rsidR="003B6693" w:rsidRPr="00925AAC">
        <w:rPr>
          <w:rFonts w:ascii="Times New Roman" w:eastAsia="Times New Roman" w:hAnsi="Times New Roman" w:cs="Times New Roman"/>
          <w:color w:val="00112B"/>
          <w:sz w:val="24"/>
          <w:szCs w:val="24"/>
        </w:rPr>
        <w:t xml:space="preserve">. </w:t>
      </w:r>
    </w:p>
    <w:p w14:paraId="0000006E"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F" w14:textId="6A4BA16D"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All in all, our results underline the importance of accounting for women's socioeconomic conditions when assessing the potential consequences of the Covid-19 pandemic on the number of births. </w:t>
      </w:r>
      <w:del w:id="1627" w:author="Miriam Hils" w:date="2022-04-11T17:28:00Z">
        <w:r w:rsidRPr="00925AAC" w:rsidDel="003800BC">
          <w:rPr>
            <w:rFonts w:ascii="Times New Roman" w:eastAsia="Times New Roman" w:hAnsi="Times New Roman" w:cs="Times New Roman"/>
            <w:color w:val="00112B"/>
            <w:sz w:val="24"/>
            <w:szCs w:val="24"/>
          </w:rPr>
          <w:delText xml:space="preserve">Diverging </w:delText>
        </w:r>
      </w:del>
      <w:ins w:id="1628" w:author="Miriam Hils" w:date="2022-04-11T17:28:00Z">
        <w:r w:rsidR="003800BC">
          <w:rPr>
            <w:rFonts w:ascii="Times New Roman" w:eastAsia="Times New Roman" w:hAnsi="Times New Roman" w:cs="Times New Roman"/>
            <w:color w:val="00112B"/>
            <w:sz w:val="24"/>
            <w:szCs w:val="24"/>
          </w:rPr>
          <w:t>Our finding of diverging</w:t>
        </w:r>
        <w:r w:rsidR="003800BC"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associations of current and lagged excess mortality by </w:t>
      </w:r>
      <w:del w:id="1629" w:author="Miriam Hils" w:date="2022-04-11T16:07:00Z">
        <w:r w:rsidRPr="00925AAC" w:rsidDel="001651B1">
          <w:rPr>
            <w:rFonts w:ascii="Times New Roman" w:eastAsia="Times New Roman" w:hAnsi="Times New Roman" w:cs="Times New Roman"/>
            <w:color w:val="00112B"/>
            <w:sz w:val="24"/>
            <w:szCs w:val="24"/>
          </w:rPr>
          <w:delText>mothers’</w:delText>
        </w:r>
      </w:del>
      <w:ins w:id="1630" w:author="Miriam Hils" w:date="2022-04-11T16:07:00Z">
        <w:r w:rsidR="001651B1">
          <w:rPr>
            <w:rFonts w:ascii="Times New Roman" w:eastAsia="Times New Roman" w:hAnsi="Times New Roman" w:cs="Times New Roman"/>
            <w:color w:val="00112B"/>
            <w:sz w:val="24"/>
            <w:szCs w:val="24"/>
          </w:rPr>
          <w:t>maternal</w:t>
        </w:r>
      </w:ins>
      <w:r w:rsidRPr="00925AAC">
        <w:rPr>
          <w:rFonts w:ascii="Times New Roman" w:eastAsia="Times New Roman" w:hAnsi="Times New Roman" w:cs="Times New Roman"/>
          <w:color w:val="00112B"/>
          <w:sz w:val="24"/>
          <w:szCs w:val="24"/>
        </w:rPr>
        <w:t xml:space="preserve"> years of schooling (positive for women with low educational attainment and null or negative for </w:t>
      </w:r>
      <w:del w:id="1631" w:author="Miriam Hils" w:date="2022-04-11T17:28:00Z">
        <w:r w:rsidRPr="00925AAC" w:rsidDel="003800BC">
          <w:rPr>
            <w:rFonts w:ascii="Times New Roman" w:eastAsia="Times New Roman" w:hAnsi="Times New Roman" w:cs="Times New Roman"/>
            <w:color w:val="00112B"/>
            <w:sz w:val="24"/>
            <w:szCs w:val="24"/>
          </w:rPr>
          <w:delText xml:space="preserve">highly educated </w:delText>
        </w:r>
      </w:del>
      <w:r w:rsidRPr="00925AAC">
        <w:rPr>
          <w:rFonts w:ascii="Times New Roman" w:eastAsia="Times New Roman" w:hAnsi="Times New Roman" w:cs="Times New Roman"/>
          <w:color w:val="00112B"/>
          <w:sz w:val="24"/>
          <w:szCs w:val="24"/>
        </w:rPr>
        <w:t>women</w:t>
      </w:r>
      <w:ins w:id="1632" w:author="Miriam Hils" w:date="2022-04-11T17:28:00Z">
        <w:r w:rsidR="003800BC">
          <w:rPr>
            <w:rFonts w:ascii="Times New Roman" w:eastAsia="Times New Roman" w:hAnsi="Times New Roman" w:cs="Times New Roman"/>
            <w:color w:val="00112B"/>
            <w:sz w:val="24"/>
            <w:szCs w:val="24"/>
          </w:rPr>
          <w:t xml:space="preserve"> </w:t>
        </w:r>
        <w:r w:rsidR="003800BC" w:rsidRPr="00925AAC">
          <w:rPr>
            <w:rFonts w:ascii="Times New Roman" w:eastAsia="Times New Roman" w:hAnsi="Times New Roman" w:cs="Times New Roman"/>
            <w:color w:val="00112B"/>
            <w:sz w:val="24"/>
            <w:szCs w:val="24"/>
          </w:rPr>
          <w:t xml:space="preserve">with </w:t>
        </w:r>
        <w:r w:rsidR="003800BC">
          <w:rPr>
            <w:rFonts w:ascii="Times New Roman" w:eastAsia="Times New Roman" w:hAnsi="Times New Roman" w:cs="Times New Roman"/>
            <w:color w:val="00112B"/>
            <w:sz w:val="24"/>
            <w:szCs w:val="24"/>
          </w:rPr>
          <w:t>high</w:t>
        </w:r>
        <w:r w:rsidR="003800BC" w:rsidRPr="00925AAC">
          <w:rPr>
            <w:rFonts w:ascii="Times New Roman" w:eastAsia="Times New Roman" w:hAnsi="Times New Roman" w:cs="Times New Roman"/>
            <w:color w:val="00112B"/>
            <w:sz w:val="24"/>
            <w:szCs w:val="24"/>
          </w:rPr>
          <w:t xml:space="preserve"> educational attainment</w:t>
        </w:r>
      </w:ins>
      <w:r w:rsidRPr="00925AAC">
        <w:rPr>
          <w:rFonts w:ascii="Times New Roman" w:eastAsia="Times New Roman" w:hAnsi="Times New Roman" w:cs="Times New Roman"/>
          <w:color w:val="00112B"/>
          <w:sz w:val="24"/>
          <w:szCs w:val="24"/>
        </w:rPr>
        <w:t xml:space="preserve">) </w:t>
      </w:r>
      <w:del w:id="1633" w:author="Miriam Hils" w:date="2022-04-11T17:29:00Z">
        <w:r w:rsidRPr="00925AAC" w:rsidDel="003800BC">
          <w:rPr>
            <w:rFonts w:ascii="Times New Roman" w:eastAsia="Times New Roman" w:hAnsi="Times New Roman" w:cs="Times New Roman"/>
            <w:color w:val="00112B"/>
            <w:sz w:val="24"/>
            <w:szCs w:val="24"/>
          </w:rPr>
          <w:delText xml:space="preserve">imply </w:delText>
        </w:r>
      </w:del>
      <w:ins w:id="1634" w:author="Miriam Hils" w:date="2022-04-11T17:29:00Z">
        <w:r w:rsidR="003800BC">
          <w:rPr>
            <w:rFonts w:ascii="Times New Roman" w:eastAsia="Times New Roman" w:hAnsi="Times New Roman" w:cs="Times New Roman"/>
            <w:color w:val="00112B"/>
            <w:sz w:val="24"/>
            <w:szCs w:val="24"/>
          </w:rPr>
          <w:t>implies</w:t>
        </w:r>
        <w:r w:rsidR="003800BC"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that the influence of the Covid-19 pandemic interact</w:t>
      </w:r>
      <w:ins w:id="1635" w:author="Miriam Hils" w:date="2022-04-11T17:29:00Z">
        <w:r w:rsidR="003800BC">
          <w:rPr>
            <w:rFonts w:ascii="Times New Roman" w:eastAsia="Times New Roman" w:hAnsi="Times New Roman" w:cs="Times New Roman"/>
            <w:color w:val="00112B"/>
            <w:sz w:val="24"/>
            <w:szCs w:val="24"/>
          </w:rPr>
          <w:t>ed</w:t>
        </w:r>
      </w:ins>
      <w:del w:id="1636" w:author="Miriam Hils" w:date="2022-04-11T17:29:00Z">
        <w:r w:rsidRPr="00925AAC" w:rsidDel="003800BC">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with existing forms of social differentiation regarding access to resources and opportunities to enact reproductive preferences. Despite our data limitations</w:t>
      </w:r>
      <w:r w:rsidRPr="00925AAC">
        <w:rPr>
          <w:rFonts w:ascii="Times New Roman" w:eastAsia="Times New Roman" w:hAnsi="Times New Roman" w:cs="Times New Roman"/>
          <w:color w:val="00112B"/>
          <w:sz w:val="24"/>
          <w:szCs w:val="24"/>
          <w:vertAlign w:val="superscript"/>
        </w:rPr>
        <w:footnoteReference w:id="4"/>
      </w:r>
      <w:r w:rsidRPr="00925AAC">
        <w:rPr>
          <w:rFonts w:ascii="Times New Roman" w:eastAsia="Times New Roman" w:hAnsi="Times New Roman" w:cs="Times New Roman"/>
          <w:color w:val="00112B"/>
          <w:sz w:val="24"/>
          <w:szCs w:val="24"/>
        </w:rPr>
        <w:t xml:space="preserve"> and the simplicity of </w:t>
      </w:r>
      <w:r w:rsidRPr="00925AAC">
        <w:rPr>
          <w:rFonts w:ascii="Times New Roman" w:eastAsia="Times New Roman" w:hAnsi="Times New Roman" w:cs="Times New Roman"/>
          <w:color w:val="00112B"/>
          <w:sz w:val="24"/>
          <w:szCs w:val="24"/>
        </w:rPr>
        <w:lastRenderedPageBreak/>
        <w:t xml:space="preserve">our models, we feel confident </w:t>
      </w:r>
      <w:del w:id="1650" w:author="Miriam Hils" w:date="2022-04-11T17:29:00Z">
        <w:r w:rsidRPr="00925AAC" w:rsidDel="003800BC">
          <w:rPr>
            <w:rFonts w:ascii="Times New Roman" w:eastAsia="Times New Roman" w:hAnsi="Times New Roman" w:cs="Times New Roman"/>
            <w:color w:val="00112B"/>
            <w:sz w:val="24"/>
            <w:szCs w:val="24"/>
          </w:rPr>
          <w:delText xml:space="preserve">with </w:delText>
        </w:r>
      </w:del>
      <w:ins w:id="1651" w:author="Miriam Hils" w:date="2022-04-12T17:30:00Z">
        <w:r w:rsidR="000404DD">
          <w:rPr>
            <w:rFonts w:ascii="Times New Roman" w:eastAsia="Times New Roman" w:hAnsi="Times New Roman" w:cs="Times New Roman"/>
            <w:color w:val="00112B"/>
            <w:sz w:val="24"/>
            <w:szCs w:val="24"/>
          </w:rPr>
          <w:t>about</w:t>
        </w:r>
      </w:ins>
      <w:ins w:id="1652" w:author="Miriam Hils" w:date="2022-04-11T17:29:00Z">
        <w:r w:rsidR="003800BC"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this interpretation for three reasons. First, </w:t>
      </w:r>
      <w:ins w:id="1653" w:author="Miriam Hils" w:date="2022-04-11T17:30:00Z">
        <w:r w:rsidR="003800BC">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model specifications with interaction terms yield</w:t>
      </w:r>
      <w:ins w:id="1654" w:author="Miriam Hils" w:date="2022-04-11T17:30:00Z">
        <w:r w:rsidR="003800BC">
          <w:rPr>
            <w:rFonts w:ascii="Times New Roman" w:eastAsia="Times New Roman" w:hAnsi="Times New Roman" w:cs="Times New Roman"/>
            <w:color w:val="00112B"/>
            <w:sz w:val="24"/>
            <w:szCs w:val="24"/>
          </w:rPr>
          <w:t>ed</w:t>
        </w:r>
      </w:ins>
      <w:r w:rsidRPr="00925AAC">
        <w:rPr>
          <w:rFonts w:ascii="Times New Roman" w:eastAsia="Times New Roman" w:hAnsi="Times New Roman" w:cs="Times New Roman"/>
          <w:color w:val="00112B"/>
          <w:sz w:val="24"/>
          <w:szCs w:val="24"/>
        </w:rPr>
        <w:t xml:space="preserve"> a better fit than </w:t>
      </w:r>
      <w:ins w:id="1655" w:author="Miriam Hils" w:date="2022-04-11T17:30:00Z">
        <w:r w:rsidR="003800BC">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model specifications without them (refer to AIC rows in Table 1). Second, our results </w:t>
      </w:r>
      <w:del w:id="1656" w:author="Miriam Hils" w:date="2022-04-11T17:30:00Z">
        <w:r w:rsidRPr="00925AAC" w:rsidDel="003800BC">
          <w:rPr>
            <w:rFonts w:ascii="Times New Roman" w:eastAsia="Times New Roman" w:hAnsi="Times New Roman" w:cs="Times New Roman"/>
            <w:color w:val="00112B"/>
            <w:sz w:val="24"/>
            <w:szCs w:val="24"/>
          </w:rPr>
          <w:delText xml:space="preserve">are </w:delText>
        </w:r>
      </w:del>
      <w:ins w:id="1657" w:author="Miriam Hils" w:date="2022-04-11T17:30:00Z">
        <w:r w:rsidR="003800BC">
          <w:rPr>
            <w:rFonts w:ascii="Times New Roman" w:eastAsia="Times New Roman" w:hAnsi="Times New Roman" w:cs="Times New Roman"/>
            <w:color w:val="00112B"/>
            <w:sz w:val="24"/>
            <w:szCs w:val="24"/>
          </w:rPr>
          <w:t>were</w:t>
        </w:r>
        <w:r w:rsidR="003800BC"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robust when we exclude</w:t>
      </w:r>
      <w:ins w:id="1658" w:author="Miriam Hils" w:date="2022-04-11T17:30:00Z">
        <w:r w:rsidR="003800BC">
          <w:rPr>
            <w:rFonts w:ascii="Times New Roman" w:eastAsia="Times New Roman" w:hAnsi="Times New Roman" w:cs="Times New Roman"/>
            <w:color w:val="00112B"/>
            <w:sz w:val="24"/>
            <w:szCs w:val="24"/>
          </w:rPr>
          <w:t>d</w:t>
        </w:r>
      </w:ins>
      <w:r w:rsidRPr="00925AAC">
        <w:rPr>
          <w:rFonts w:ascii="Times New Roman" w:eastAsia="Times New Roman" w:hAnsi="Times New Roman" w:cs="Times New Roman"/>
          <w:color w:val="00112B"/>
          <w:sz w:val="24"/>
          <w:szCs w:val="24"/>
        </w:rPr>
        <w:t xml:space="preserve"> the lower and </w:t>
      </w:r>
      <w:ins w:id="1659" w:author="Miriam Hils" w:date="2022-04-11T17:30:00Z">
        <w:r w:rsidR="003800BC">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upper 1% of the distribution of the </w:t>
      </w:r>
      <w:proofErr w:type="spellStart"/>
      <w:r w:rsidRPr="00925AAC">
        <w:rPr>
          <w:rFonts w:ascii="Times New Roman" w:eastAsia="Times New Roman" w:hAnsi="Times New Roman" w:cs="Times New Roman"/>
          <w:i/>
          <w:color w:val="00112B"/>
          <w:sz w:val="24"/>
          <w:szCs w:val="24"/>
        </w:rPr>
        <w:t>rbc</w:t>
      </w:r>
      <w:proofErr w:type="spellEnd"/>
      <w:r w:rsidRPr="00925AAC">
        <w:rPr>
          <w:rFonts w:ascii="Times New Roman" w:eastAsia="Times New Roman" w:hAnsi="Times New Roman" w:cs="Times New Roman"/>
          <w:color w:val="00112B"/>
          <w:sz w:val="24"/>
          <w:szCs w:val="24"/>
        </w:rPr>
        <w:t xml:space="preserve"> (i.e., outliers </w:t>
      </w:r>
      <w:del w:id="1660" w:author="Miriam Hils" w:date="2022-04-11T17:30:00Z">
        <w:r w:rsidRPr="00925AAC" w:rsidDel="003800BC">
          <w:rPr>
            <w:rFonts w:ascii="Times New Roman" w:eastAsia="Times New Roman" w:hAnsi="Times New Roman" w:cs="Times New Roman"/>
            <w:color w:val="00112B"/>
            <w:sz w:val="24"/>
            <w:szCs w:val="24"/>
          </w:rPr>
          <w:delText xml:space="preserve">where </w:delText>
        </w:r>
      </w:del>
      <w:ins w:id="1661" w:author="Miriam Hils" w:date="2022-04-11T17:30:00Z">
        <w:r w:rsidR="003800BC">
          <w:rPr>
            <w:rFonts w:ascii="Times New Roman" w:eastAsia="Times New Roman" w:hAnsi="Times New Roman" w:cs="Times New Roman"/>
            <w:color w:val="00112B"/>
            <w:sz w:val="24"/>
            <w:szCs w:val="24"/>
          </w:rPr>
          <w:t>in which the</w:t>
        </w:r>
        <w:r w:rsidR="003800BC"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relative change </w:t>
      </w:r>
      <w:del w:id="1662" w:author="Miriam Hils" w:date="2022-04-11T17:30:00Z">
        <w:r w:rsidRPr="00925AAC" w:rsidDel="003800BC">
          <w:rPr>
            <w:rFonts w:ascii="Times New Roman" w:eastAsia="Times New Roman" w:hAnsi="Times New Roman" w:cs="Times New Roman"/>
            <w:color w:val="00112B"/>
            <w:sz w:val="24"/>
            <w:szCs w:val="24"/>
          </w:rPr>
          <w:delText xml:space="preserve">is </w:delText>
        </w:r>
      </w:del>
      <w:ins w:id="1663" w:author="Miriam Hils" w:date="2022-04-11T17:30:00Z">
        <w:r w:rsidR="003800BC">
          <w:rPr>
            <w:rFonts w:ascii="Times New Roman" w:eastAsia="Times New Roman" w:hAnsi="Times New Roman" w:cs="Times New Roman"/>
            <w:color w:val="00112B"/>
            <w:sz w:val="24"/>
            <w:szCs w:val="24"/>
          </w:rPr>
          <w:t>was</w:t>
        </w:r>
        <w:r w:rsidR="003800BC"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extremely low or high due to the small number of registered or predicted births), and </w:t>
      </w:r>
      <w:del w:id="1664" w:author="Miriam Hils" w:date="2022-04-11T17:31:00Z">
        <w:r w:rsidRPr="00925AAC" w:rsidDel="003800BC">
          <w:rPr>
            <w:rFonts w:ascii="Times New Roman" w:eastAsia="Times New Roman" w:hAnsi="Times New Roman" w:cs="Times New Roman"/>
            <w:color w:val="00112B"/>
            <w:sz w:val="24"/>
            <w:szCs w:val="24"/>
          </w:rPr>
          <w:delText xml:space="preserve">also </w:delText>
        </w:r>
      </w:del>
      <w:r w:rsidRPr="00925AAC">
        <w:rPr>
          <w:rFonts w:ascii="Times New Roman" w:eastAsia="Times New Roman" w:hAnsi="Times New Roman" w:cs="Times New Roman"/>
          <w:color w:val="00112B"/>
          <w:sz w:val="24"/>
          <w:szCs w:val="24"/>
        </w:rPr>
        <w:t>when we use</w:t>
      </w:r>
      <w:ins w:id="1665" w:author="Miriam Hils" w:date="2022-04-11T17:31:00Z">
        <w:r w:rsidR="003800BC">
          <w:rPr>
            <w:rFonts w:ascii="Times New Roman" w:eastAsia="Times New Roman" w:hAnsi="Times New Roman" w:cs="Times New Roman"/>
            <w:color w:val="00112B"/>
            <w:sz w:val="24"/>
            <w:szCs w:val="24"/>
          </w:rPr>
          <w:t>d</w:t>
        </w:r>
      </w:ins>
      <w:r w:rsidRPr="00925AAC">
        <w:rPr>
          <w:rFonts w:ascii="Times New Roman" w:eastAsia="Times New Roman" w:hAnsi="Times New Roman" w:cs="Times New Roman"/>
          <w:color w:val="00112B"/>
          <w:sz w:val="24"/>
          <w:szCs w:val="24"/>
        </w:rPr>
        <w:t xml:space="preserve"> cumulative measures of excess mortality (i.e</w:t>
      </w:r>
      <w:ins w:id="1666" w:author="Miriam Hils" w:date="2022-04-11T17:31:00Z">
        <w:r w:rsidR="003800BC">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cumulative p-scores and lagged cumulative p-scores). This </w:t>
      </w:r>
      <w:del w:id="1667" w:author="Miriam Hils" w:date="2022-04-11T17:31:00Z">
        <w:r w:rsidRPr="00925AAC" w:rsidDel="003800BC">
          <w:rPr>
            <w:rFonts w:ascii="Times New Roman" w:eastAsia="Times New Roman" w:hAnsi="Times New Roman" w:cs="Times New Roman"/>
            <w:color w:val="00112B"/>
            <w:sz w:val="24"/>
            <w:szCs w:val="24"/>
          </w:rPr>
          <w:delText xml:space="preserve">is </w:delText>
        </w:r>
      </w:del>
      <w:ins w:id="1668" w:author="Miriam Hils" w:date="2022-04-11T17:31:00Z">
        <w:r w:rsidR="003800BC">
          <w:rPr>
            <w:rFonts w:ascii="Times New Roman" w:eastAsia="Times New Roman" w:hAnsi="Times New Roman" w:cs="Times New Roman"/>
            <w:color w:val="00112B"/>
            <w:sz w:val="24"/>
            <w:szCs w:val="24"/>
          </w:rPr>
          <w:t>was</w:t>
        </w:r>
        <w:r w:rsidR="003800BC"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particularly </w:t>
      </w:r>
      <w:del w:id="1669" w:author="Miriam Hils" w:date="2022-04-11T17:31:00Z">
        <w:r w:rsidRPr="00925AAC" w:rsidDel="003800BC">
          <w:rPr>
            <w:rFonts w:ascii="Times New Roman" w:eastAsia="Times New Roman" w:hAnsi="Times New Roman" w:cs="Times New Roman"/>
            <w:color w:val="00112B"/>
            <w:sz w:val="24"/>
            <w:szCs w:val="24"/>
          </w:rPr>
          <w:delText xml:space="preserve">true </w:delText>
        </w:r>
      </w:del>
      <w:ins w:id="1670" w:author="Miriam Hils" w:date="2022-04-11T17:31:00Z">
        <w:r w:rsidR="003800BC">
          <w:rPr>
            <w:rFonts w:ascii="Times New Roman" w:eastAsia="Times New Roman" w:hAnsi="Times New Roman" w:cs="Times New Roman"/>
            <w:color w:val="00112B"/>
            <w:sz w:val="24"/>
            <w:szCs w:val="24"/>
          </w:rPr>
          <w:t>the case</w:t>
        </w:r>
        <w:r w:rsidR="003800BC"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for the coefficients associated with cumulative p-scores. Third, this interpretation is consistent with the extant and </w:t>
      </w:r>
      <w:ins w:id="1671" w:author="Miriam Hils" w:date="2022-04-11T17:31:00Z">
        <w:r w:rsidR="003800BC">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cited literature on the connection between fertility patterns and social stratification in LATAM.</w:t>
      </w:r>
    </w:p>
    <w:p w14:paraId="00000070" w14:textId="77777777" w:rsidR="00F71367" w:rsidRPr="00925AAC" w:rsidRDefault="00F71367" w:rsidP="00925AAC">
      <w:pPr>
        <w:spacing w:line="360" w:lineRule="auto"/>
        <w:jc w:val="both"/>
        <w:rPr>
          <w:rFonts w:ascii="Times New Roman" w:eastAsia="Times New Roman" w:hAnsi="Times New Roman" w:cs="Times New Roman"/>
          <w:b/>
          <w:color w:val="00112B"/>
          <w:sz w:val="24"/>
          <w:szCs w:val="24"/>
        </w:rPr>
      </w:pPr>
    </w:p>
    <w:p w14:paraId="00000071"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b/>
          <w:color w:val="00112B"/>
          <w:sz w:val="24"/>
          <w:szCs w:val="24"/>
        </w:rPr>
        <w:t>Conclusions</w:t>
      </w:r>
    </w:p>
    <w:p w14:paraId="00000072" w14:textId="77777777" w:rsidR="00F71367" w:rsidRPr="00925AAC" w:rsidRDefault="00F71367" w:rsidP="00925AAC">
      <w:pPr>
        <w:spacing w:line="360" w:lineRule="auto"/>
        <w:jc w:val="both"/>
        <w:rPr>
          <w:rFonts w:ascii="Times New Roman" w:eastAsia="Times New Roman" w:hAnsi="Times New Roman" w:cs="Times New Roman"/>
          <w:b/>
          <w:color w:val="00112B"/>
          <w:sz w:val="24"/>
          <w:szCs w:val="24"/>
        </w:rPr>
      </w:pPr>
    </w:p>
    <w:p w14:paraId="00000073" w14:textId="64A84AF6"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Based on vital records for the 2015-2021 period, </w:t>
      </w:r>
      <w:del w:id="1672" w:author="Miriam Hils" w:date="2022-04-11T17:32:00Z">
        <w:r w:rsidRPr="00925AAC" w:rsidDel="00FE5725">
          <w:rPr>
            <w:rFonts w:ascii="Times New Roman" w:eastAsia="Times New Roman" w:hAnsi="Times New Roman" w:cs="Times New Roman"/>
            <w:color w:val="00112B"/>
            <w:sz w:val="24"/>
            <w:szCs w:val="24"/>
          </w:rPr>
          <w:delText>this work offers</w:delText>
        </w:r>
      </w:del>
      <w:ins w:id="1673" w:author="Miriam Hils" w:date="2022-04-11T17:32:00Z">
        <w:r w:rsidR="00FE5725">
          <w:rPr>
            <w:rFonts w:ascii="Times New Roman" w:eastAsia="Times New Roman" w:hAnsi="Times New Roman" w:cs="Times New Roman"/>
            <w:color w:val="00112B"/>
            <w:sz w:val="24"/>
            <w:szCs w:val="24"/>
          </w:rPr>
          <w:t>we conducted</w:t>
        </w:r>
      </w:ins>
      <w:r w:rsidRPr="00925AAC">
        <w:rPr>
          <w:rFonts w:ascii="Times New Roman" w:eastAsia="Times New Roman" w:hAnsi="Times New Roman" w:cs="Times New Roman"/>
          <w:color w:val="00112B"/>
          <w:sz w:val="24"/>
          <w:szCs w:val="24"/>
        </w:rPr>
        <w:t xml:space="preserve"> a thorough examination of the association between the Covid-19 pandemic and the total number of registered births in Brazil and Colombia. We examine</w:t>
      </w:r>
      <w:ins w:id="1674" w:author="Miriam Hils" w:date="2022-04-11T17:32:00Z">
        <w:r w:rsidR="00FE5725">
          <w:rPr>
            <w:rFonts w:ascii="Times New Roman" w:eastAsia="Times New Roman" w:hAnsi="Times New Roman" w:cs="Times New Roman"/>
            <w:color w:val="00112B"/>
            <w:sz w:val="24"/>
            <w:szCs w:val="24"/>
          </w:rPr>
          <w:t>d</w:t>
        </w:r>
      </w:ins>
      <w:r w:rsidRPr="00925AAC">
        <w:rPr>
          <w:rFonts w:ascii="Times New Roman" w:eastAsia="Times New Roman" w:hAnsi="Times New Roman" w:cs="Times New Roman"/>
          <w:color w:val="00112B"/>
          <w:sz w:val="24"/>
          <w:szCs w:val="24"/>
        </w:rPr>
        <w:t xml:space="preserve"> the immediate and </w:t>
      </w:r>
      <w:ins w:id="1675" w:author="Miriam Hils" w:date="2022-04-11T17:33:00Z">
        <w:r w:rsidR="00FE5725">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lagged influence of excess mortality on the number of births at the subnational level by </w:t>
      </w:r>
      <w:del w:id="1676" w:author="Miriam Hils" w:date="2022-04-11T16:01:00Z">
        <w:r w:rsidRPr="00925AAC" w:rsidDel="00687EE2">
          <w:rPr>
            <w:rFonts w:ascii="Times New Roman" w:eastAsia="Times New Roman" w:hAnsi="Times New Roman" w:cs="Times New Roman"/>
            <w:color w:val="00112B"/>
            <w:sz w:val="24"/>
            <w:szCs w:val="24"/>
          </w:rPr>
          <w:delText xml:space="preserve">mother’s </w:delText>
        </w:r>
      </w:del>
      <w:ins w:id="1677" w:author="Miriam Hils" w:date="2022-04-11T16:01:00Z">
        <w:r w:rsidR="00687EE2">
          <w:rPr>
            <w:rFonts w:ascii="Times New Roman" w:eastAsia="Times New Roman" w:hAnsi="Times New Roman" w:cs="Times New Roman"/>
            <w:color w:val="00112B"/>
            <w:sz w:val="24"/>
            <w:szCs w:val="24"/>
          </w:rPr>
          <w:t>maternal</w:t>
        </w:r>
        <w:r w:rsidR="00687EE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age and years of schooling (as a measure of socioeconomic status). </w:t>
      </w:r>
      <w:ins w:id="1678" w:author="Miriam Hils" w:date="2022-04-11T17:33:00Z">
        <w:r w:rsidR="00FE5725">
          <w:rPr>
            <w:rFonts w:ascii="Times New Roman" w:eastAsia="Times New Roman" w:hAnsi="Times New Roman" w:cs="Times New Roman"/>
            <w:color w:val="00112B"/>
            <w:sz w:val="24"/>
            <w:szCs w:val="24"/>
          </w:rPr>
          <w:t xml:space="preserve">Our finding </w:t>
        </w:r>
      </w:ins>
      <w:ins w:id="1679" w:author="Miriam Hils" w:date="2022-04-11T17:34:00Z">
        <w:r w:rsidR="00FE5725">
          <w:rPr>
            <w:rFonts w:ascii="Times New Roman" w:eastAsia="Times New Roman" w:hAnsi="Times New Roman" w:cs="Times New Roman"/>
            <w:color w:val="00112B"/>
            <w:sz w:val="24"/>
            <w:szCs w:val="24"/>
          </w:rPr>
          <w:t>that there were</w:t>
        </w:r>
      </w:ins>
      <w:ins w:id="1680" w:author="Miriam Hils" w:date="2022-04-11T17:33:00Z">
        <w:r w:rsidR="00FE5725">
          <w:rPr>
            <w:rFonts w:ascii="Times New Roman" w:eastAsia="Times New Roman" w:hAnsi="Times New Roman" w:cs="Times New Roman"/>
            <w:color w:val="00112B"/>
            <w:sz w:val="24"/>
            <w:szCs w:val="24"/>
          </w:rPr>
          <w:t xml:space="preserve"> h</w:t>
        </w:r>
      </w:ins>
      <w:del w:id="1681" w:author="Miriam Hils" w:date="2022-04-11T17:33:00Z">
        <w:r w:rsidRPr="00925AAC" w:rsidDel="00FE5725">
          <w:rPr>
            <w:rFonts w:ascii="Times New Roman" w:eastAsia="Times New Roman" w:hAnsi="Times New Roman" w:cs="Times New Roman"/>
            <w:color w:val="00112B"/>
            <w:sz w:val="24"/>
            <w:szCs w:val="24"/>
          </w:rPr>
          <w:delText>H</w:delText>
        </w:r>
      </w:del>
      <w:r w:rsidRPr="00925AAC">
        <w:rPr>
          <w:rFonts w:ascii="Times New Roman" w:eastAsia="Times New Roman" w:hAnsi="Times New Roman" w:cs="Times New Roman"/>
          <w:color w:val="00112B"/>
          <w:sz w:val="24"/>
          <w:szCs w:val="24"/>
        </w:rPr>
        <w:t>eterogeneous associations between these two demographic processes</w:t>
      </w:r>
      <w:ins w:id="1682" w:author="Miriam Hils" w:date="2022-04-11T17:33:00Z">
        <w:r w:rsidR="00FE5725">
          <w:rPr>
            <w:rFonts w:ascii="Times New Roman" w:eastAsia="Times New Roman" w:hAnsi="Times New Roman" w:cs="Times New Roman"/>
            <w:color w:val="00112B"/>
            <w:sz w:val="24"/>
            <w:szCs w:val="24"/>
          </w:rPr>
          <w:t xml:space="preserve">, </w:t>
        </w:r>
      </w:ins>
      <w:del w:id="1683" w:author="Miriam Hils" w:date="2022-04-11T17:33:00Z">
        <w:r w:rsidRPr="00925AAC" w:rsidDel="00FE5725">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excess mortality and births</w:t>
      </w:r>
      <w:ins w:id="1684" w:author="Miriam Hils" w:date="2022-04-11T17:33:00Z">
        <w:r w:rsidR="00FE5725">
          <w:rPr>
            <w:rFonts w:ascii="Times New Roman" w:eastAsia="Times New Roman" w:hAnsi="Times New Roman" w:cs="Times New Roman"/>
            <w:color w:val="00112B"/>
            <w:sz w:val="24"/>
            <w:szCs w:val="24"/>
          </w:rPr>
          <w:t xml:space="preserve">, </w:t>
        </w:r>
      </w:ins>
      <w:del w:id="1685" w:author="Miriam Hils" w:date="2022-04-11T17:33:00Z">
        <w:r w:rsidRPr="00925AAC" w:rsidDel="00FE5725">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 xml:space="preserve">by </w:t>
      </w:r>
      <w:del w:id="1686" w:author="Miriam Hils" w:date="2022-04-11T16:07:00Z">
        <w:r w:rsidRPr="00925AAC" w:rsidDel="001651B1">
          <w:rPr>
            <w:rFonts w:ascii="Times New Roman" w:eastAsia="Times New Roman" w:hAnsi="Times New Roman" w:cs="Times New Roman"/>
            <w:color w:val="00112B"/>
            <w:sz w:val="24"/>
            <w:szCs w:val="24"/>
          </w:rPr>
          <w:delText>mothers’</w:delText>
        </w:r>
      </w:del>
      <w:ins w:id="1687" w:author="Miriam Hils" w:date="2022-04-11T16:07:00Z">
        <w:r w:rsidR="001651B1">
          <w:rPr>
            <w:rFonts w:ascii="Times New Roman" w:eastAsia="Times New Roman" w:hAnsi="Times New Roman" w:cs="Times New Roman"/>
            <w:color w:val="00112B"/>
            <w:sz w:val="24"/>
            <w:szCs w:val="24"/>
          </w:rPr>
          <w:t>maternal</w:t>
        </w:r>
      </w:ins>
      <w:r w:rsidRPr="00925AAC">
        <w:rPr>
          <w:rFonts w:ascii="Times New Roman" w:eastAsia="Times New Roman" w:hAnsi="Times New Roman" w:cs="Times New Roman"/>
          <w:color w:val="00112B"/>
          <w:sz w:val="24"/>
          <w:szCs w:val="24"/>
        </w:rPr>
        <w:t xml:space="preserve"> years of schooling underline</w:t>
      </w:r>
      <w:ins w:id="1688" w:author="Miriam Hils" w:date="2022-04-11T17:34:00Z">
        <w:r w:rsidR="00FE5725">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how the negative consequences of the pandemic interacted with pre-existing forms of inequality in women’s living conditions and access to resources. This interaction is fundamental to understanding the long-term </w:t>
      </w:r>
      <w:del w:id="1689" w:author="Miriam Hils" w:date="2022-04-11T17:34:00Z">
        <w:r w:rsidRPr="00925AAC" w:rsidDel="00FE5725">
          <w:rPr>
            <w:rFonts w:ascii="Times New Roman" w:eastAsia="Times New Roman" w:hAnsi="Times New Roman" w:cs="Times New Roman"/>
            <w:color w:val="00112B"/>
            <w:sz w:val="24"/>
            <w:szCs w:val="24"/>
          </w:rPr>
          <w:delText xml:space="preserve">consequences </w:delText>
        </w:r>
      </w:del>
      <w:ins w:id="1690" w:author="Miriam Hils" w:date="2022-04-11T17:34:00Z">
        <w:r w:rsidR="00FE5725">
          <w:rPr>
            <w:rFonts w:ascii="Times New Roman" w:eastAsia="Times New Roman" w:hAnsi="Times New Roman" w:cs="Times New Roman"/>
            <w:color w:val="00112B"/>
            <w:sz w:val="24"/>
            <w:szCs w:val="24"/>
          </w:rPr>
          <w:t>effects</w:t>
        </w:r>
        <w:r w:rsidR="00FE5725"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of </w:t>
      </w:r>
      <w:ins w:id="1691" w:author="Miriam Hils" w:date="2022-04-11T17:34:00Z">
        <w:r w:rsidR="00FE5725">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Covid-19 </w:t>
      </w:r>
      <w:ins w:id="1692" w:author="Miriam Hils" w:date="2022-04-11T17:34:00Z">
        <w:r w:rsidR="00FE5725">
          <w:rPr>
            <w:rFonts w:ascii="Times New Roman" w:eastAsia="Times New Roman" w:hAnsi="Times New Roman" w:cs="Times New Roman"/>
            <w:color w:val="00112B"/>
            <w:sz w:val="24"/>
            <w:szCs w:val="24"/>
          </w:rPr>
          <w:t xml:space="preserve">pandemic </w:t>
        </w:r>
      </w:ins>
      <w:r w:rsidRPr="00925AAC">
        <w:rPr>
          <w:rFonts w:ascii="Times New Roman" w:eastAsia="Times New Roman" w:hAnsi="Times New Roman" w:cs="Times New Roman"/>
          <w:color w:val="00112B"/>
          <w:sz w:val="24"/>
          <w:szCs w:val="24"/>
        </w:rPr>
        <w:t>on demographic patterns, particularly for countries with high or rising levels of socioeconomic inequality</w:t>
      </w:r>
      <w:del w:id="1693" w:author="Miriam Hils" w:date="2022-04-11T17:36:00Z">
        <w:r w:rsidRPr="00925AAC" w:rsidDel="00FE5725">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and weak or </w:t>
      </w:r>
      <w:del w:id="1694" w:author="Miriam Hils" w:date="2022-04-11T17:34:00Z">
        <w:r w:rsidRPr="00925AAC" w:rsidDel="00FE5725">
          <w:rPr>
            <w:rFonts w:ascii="Times New Roman" w:eastAsia="Times New Roman" w:hAnsi="Times New Roman" w:cs="Times New Roman"/>
            <w:color w:val="00112B"/>
            <w:sz w:val="24"/>
            <w:szCs w:val="24"/>
          </w:rPr>
          <w:delText xml:space="preserve">absent </w:delText>
        </w:r>
      </w:del>
      <w:ins w:id="1695" w:author="Miriam Hils" w:date="2022-04-11T17:34:00Z">
        <w:r w:rsidR="00FE5725">
          <w:rPr>
            <w:rFonts w:ascii="Times New Roman" w:eastAsia="Times New Roman" w:hAnsi="Times New Roman" w:cs="Times New Roman"/>
            <w:color w:val="00112B"/>
            <w:sz w:val="24"/>
            <w:szCs w:val="24"/>
          </w:rPr>
          <w:t>non-</w:t>
        </w:r>
      </w:ins>
      <w:ins w:id="1696" w:author="Miriam Hils" w:date="2022-04-11T17:35:00Z">
        <w:r w:rsidR="00FE5725">
          <w:rPr>
            <w:rFonts w:ascii="Times New Roman" w:eastAsia="Times New Roman" w:hAnsi="Times New Roman" w:cs="Times New Roman"/>
            <w:color w:val="00112B"/>
            <w:sz w:val="24"/>
            <w:szCs w:val="24"/>
          </w:rPr>
          <w:t>existent</w:t>
        </w:r>
      </w:ins>
      <w:ins w:id="1697" w:author="Miriam Hils" w:date="2022-04-11T17:34:00Z">
        <w:r w:rsidR="00FE5725"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welfare states</w:t>
      </w:r>
      <w:ins w:id="1698" w:author="Miriam Hils" w:date="2022-04-11T17:36:00Z">
        <w:r w:rsidR="00FE5725">
          <w:rPr>
            <w:rFonts w:ascii="Times New Roman" w:eastAsia="Times New Roman" w:hAnsi="Times New Roman" w:cs="Times New Roman"/>
            <w:color w:val="00112B"/>
            <w:sz w:val="24"/>
            <w:szCs w:val="24"/>
          </w:rPr>
          <w:t>;</w:t>
        </w:r>
      </w:ins>
      <w:del w:id="1699" w:author="Miriam Hils" w:date="2022-04-11T17:36:00Z">
        <w:r w:rsidRPr="00925AAC" w:rsidDel="00FE5725">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del w:id="1700" w:author="Miriam Hils" w:date="2022-04-11T17:36:00Z">
        <w:r w:rsidRPr="00925AAC" w:rsidDel="00FE5725">
          <w:rPr>
            <w:rFonts w:ascii="Times New Roman" w:eastAsia="Times New Roman" w:hAnsi="Times New Roman" w:cs="Times New Roman"/>
            <w:color w:val="00112B"/>
            <w:sz w:val="24"/>
            <w:szCs w:val="24"/>
          </w:rPr>
          <w:delText>The same is true</w:delText>
        </w:r>
      </w:del>
      <w:ins w:id="1701" w:author="Miriam Hils" w:date="2022-04-11T17:36:00Z">
        <w:r w:rsidR="00FE5725">
          <w:rPr>
            <w:rFonts w:ascii="Times New Roman" w:eastAsia="Times New Roman" w:hAnsi="Times New Roman" w:cs="Times New Roman"/>
            <w:color w:val="00112B"/>
            <w:sz w:val="24"/>
            <w:szCs w:val="24"/>
          </w:rPr>
          <w:t>and</w:t>
        </w:r>
      </w:ins>
      <w:r w:rsidRPr="00925AAC">
        <w:rPr>
          <w:rFonts w:ascii="Times New Roman" w:eastAsia="Times New Roman" w:hAnsi="Times New Roman" w:cs="Times New Roman"/>
          <w:color w:val="00112B"/>
          <w:sz w:val="24"/>
          <w:szCs w:val="24"/>
        </w:rPr>
        <w:t xml:space="preserve"> for population subgroups </w:t>
      </w:r>
      <w:del w:id="1702" w:author="Miriam Hils" w:date="2022-04-11T17:36:00Z">
        <w:r w:rsidRPr="00925AAC" w:rsidDel="00FE5725">
          <w:rPr>
            <w:rFonts w:ascii="Times New Roman" w:eastAsia="Times New Roman" w:hAnsi="Times New Roman" w:cs="Times New Roman"/>
            <w:color w:val="00112B"/>
            <w:sz w:val="24"/>
            <w:szCs w:val="24"/>
          </w:rPr>
          <w:delText>that</w:delText>
        </w:r>
      </w:del>
      <w:ins w:id="1703" w:author="Miriam Hils" w:date="2022-04-11T17:36:00Z">
        <w:r w:rsidR="00FE5725">
          <w:rPr>
            <w:rFonts w:ascii="Times New Roman" w:eastAsia="Times New Roman" w:hAnsi="Times New Roman" w:cs="Times New Roman"/>
            <w:color w:val="00112B"/>
            <w:sz w:val="24"/>
            <w:szCs w:val="24"/>
          </w:rPr>
          <w:t>who</w:t>
        </w:r>
      </w:ins>
      <w:r w:rsidRPr="00925AAC">
        <w:rPr>
          <w:rFonts w:ascii="Times New Roman" w:eastAsia="Times New Roman" w:hAnsi="Times New Roman" w:cs="Times New Roman"/>
          <w:color w:val="00112B"/>
          <w:sz w:val="24"/>
          <w:szCs w:val="24"/>
        </w:rPr>
        <w:t>, despite residing in rich welfare states, do not</w:t>
      </w:r>
      <w:ins w:id="1704" w:author="Miriam Hils" w:date="2022-04-11T17:36:00Z">
        <w:r w:rsidR="00FE5725">
          <w:rPr>
            <w:rFonts w:ascii="Times New Roman" w:eastAsia="Times New Roman" w:hAnsi="Times New Roman" w:cs="Times New Roman"/>
            <w:color w:val="00112B"/>
            <w:sz w:val="24"/>
            <w:szCs w:val="24"/>
          </w:rPr>
          <w:t xml:space="preserve"> fully</w:t>
        </w:r>
      </w:ins>
      <w:r w:rsidRPr="00925AAC">
        <w:rPr>
          <w:rFonts w:ascii="Times New Roman" w:eastAsia="Times New Roman" w:hAnsi="Times New Roman" w:cs="Times New Roman"/>
          <w:color w:val="00112B"/>
          <w:sz w:val="24"/>
          <w:szCs w:val="24"/>
        </w:rPr>
        <w:t xml:space="preserve"> benefit from welfare policies </w:t>
      </w:r>
      <w:del w:id="1705" w:author="Miriam Hils" w:date="2022-04-11T17:36:00Z">
        <w:r w:rsidRPr="00925AAC" w:rsidDel="00FE5725">
          <w:rPr>
            <w:rFonts w:ascii="Times New Roman" w:eastAsia="Times New Roman" w:hAnsi="Times New Roman" w:cs="Times New Roman"/>
            <w:color w:val="00112B"/>
            <w:sz w:val="24"/>
            <w:szCs w:val="24"/>
          </w:rPr>
          <w:delText xml:space="preserve">fully </w:delText>
        </w:r>
      </w:del>
      <w:r w:rsidRPr="00925AAC">
        <w:rPr>
          <w:rFonts w:ascii="Times New Roman" w:eastAsia="Times New Roman" w:hAnsi="Times New Roman" w:cs="Times New Roman"/>
          <w:color w:val="00112B"/>
          <w:sz w:val="24"/>
          <w:szCs w:val="24"/>
        </w:rPr>
        <w:t>due to their minority, sexual identity, or migration/citizenship status.</w:t>
      </w:r>
    </w:p>
    <w:p w14:paraId="00000074"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5" w14:textId="48F276A3"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The contribution of this study to the literature on the so-called pandemic babies stems from our materialist perspective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{"citationID":"WPPc76cS","properties":{"formattedCitation":"(Danna 2021; Lebaron 2003)","plainCitation":"(Danna 2021; Lebaron 2003)","noteIndex":0},"citationItems":[{"id":2455,"uris":["http://zotero.org/users/7072385/items/PZDKJ9VM"],"itemData":{"id":2455,"type":"book","event-place":"USA","ISBN":"978-1-78527-716-0","publisher":"Anthem Press","publisher-place":"USA","source":"Library of Congress ISBN","title":"Procreation and population in historical social science","author":[{"family":"Danna","given":"Daniela"}],"issued":{"date-parts":[["2021"]]}}},{"id":1590,"uris":["http://zotero.org/users/7072385/items/YJ8NK72J"],"itemData":{"id":1590,"type":"article-journal","container-title":"Theory and Society","issue":"5","page":"551–565","title":"Pierre Bourdieu: Economic Models against Economism","volume":"32","author":[{"family":"Lebaron","given":"Frédéric"}],"issued":{"date-parts":[["2003"]]}}}],"schema":"https://github.com/citation-style-language/schema/raw/master/csl-citation.json"}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(Danna 2021; Lebaron 2003)</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Previous studies have </w:t>
      </w:r>
      <w:del w:id="1706" w:author="Miriam Hils" w:date="2022-04-11T17:37:00Z">
        <w:r w:rsidRPr="00925AAC" w:rsidDel="00A82B7A">
          <w:rPr>
            <w:rFonts w:ascii="Times New Roman" w:eastAsia="Times New Roman" w:hAnsi="Times New Roman" w:cs="Times New Roman"/>
            <w:color w:val="00112B"/>
            <w:sz w:val="24"/>
            <w:szCs w:val="24"/>
          </w:rPr>
          <w:delText xml:space="preserve">listed </w:delText>
        </w:r>
      </w:del>
      <w:ins w:id="1707" w:author="Miriam Hils" w:date="2022-04-11T17:37:00Z">
        <w:r w:rsidR="00A82B7A">
          <w:rPr>
            <w:rFonts w:ascii="Times New Roman" w:eastAsia="Times New Roman" w:hAnsi="Times New Roman" w:cs="Times New Roman"/>
            <w:color w:val="00112B"/>
            <w:sz w:val="24"/>
            <w:szCs w:val="24"/>
          </w:rPr>
          <w:t>identified</w:t>
        </w:r>
      </w:ins>
      <w:ins w:id="1708" w:author="Miriam Hils" w:date="2022-04-11T17:38:00Z">
        <w:r w:rsidR="00A82B7A">
          <w:rPr>
            <w:rFonts w:ascii="Times New Roman" w:eastAsia="Times New Roman" w:hAnsi="Times New Roman" w:cs="Times New Roman"/>
            <w:color w:val="00112B"/>
            <w:sz w:val="24"/>
            <w:szCs w:val="24"/>
          </w:rPr>
          <w:t xml:space="preserve"> many of</w:t>
        </w:r>
      </w:ins>
      <w:ins w:id="1709" w:author="Miriam Hils" w:date="2022-04-11T17:37:00Z">
        <w:r w:rsidR="00A82B7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the logical mechanisms that could lead to higher or lower fertility </w:t>
      </w:r>
      <w:del w:id="1710" w:author="Miriam Hils" w:date="2022-04-11T17:38:00Z">
        <w:r w:rsidRPr="00925AAC" w:rsidDel="00A82B7A">
          <w:rPr>
            <w:rFonts w:ascii="Times New Roman" w:eastAsia="Times New Roman" w:hAnsi="Times New Roman" w:cs="Times New Roman"/>
            <w:color w:val="00112B"/>
            <w:sz w:val="24"/>
            <w:szCs w:val="24"/>
          </w:rPr>
          <w:delText>in contexts of</w:delText>
        </w:r>
      </w:del>
      <w:ins w:id="1711" w:author="Miriam Hils" w:date="2022-04-11T17:38:00Z">
        <w:r w:rsidR="00A82B7A">
          <w:rPr>
            <w:rFonts w:ascii="Times New Roman" w:eastAsia="Times New Roman" w:hAnsi="Times New Roman" w:cs="Times New Roman"/>
            <w:color w:val="00112B"/>
            <w:sz w:val="24"/>
            <w:szCs w:val="24"/>
          </w:rPr>
          <w:t>during</w:t>
        </w:r>
      </w:ins>
      <w:r w:rsidRPr="00925AAC">
        <w:rPr>
          <w:rFonts w:ascii="Times New Roman" w:eastAsia="Times New Roman" w:hAnsi="Times New Roman" w:cs="Times New Roman"/>
          <w:color w:val="00112B"/>
          <w:sz w:val="24"/>
          <w:szCs w:val="24"/>
        </w:rPr>
        <w:t xml:space="preserve"> health crises</w:t>
      </w:r>
      <w:ins w:id="1712" w:author="Miriam Hils" w:date="2022-04-11T17:40:00Z">
        <w:r w:rsidR="00A82B7A">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t>
      </w:r>
      <w:del w:id="1713" w:author="Miriam Hils" w:date="2022-04-11T17:40:00Z">
        <w:r w:rsidRPr="00925AAC" w:rsidDel="00A82B7A">
          <w:rPr>
            <w:rFonts w:ascii="Times New Roman" w:eastAsia="Times New Roman" w:hAnsi="Times New Roman" w:cs="Times New Roman"/>
            <w:color w:val="00112B"/>
            <w:sz w:val="24"/>
            <w:szCs w:val="24"/>
          </w:rPr>
          <w:delText>(e.g.,</w:delText>
        </w:r>
      </w:del>
      <w:ins w:id="1714" w:author="Miriam Hils" w:date="2022-04-11T17:40:00Z">
        <w:r w:rsidR="00A82B7A">
          <w:rPr>
            <w:rFonts w:ascii="Times New Roman" w:eastAsia="Times New Roman" w:hAnsi="Times New Roman" w:cs="Times New Roman"/>
            <w:color w:val="00112B"/>
            <w:sz w:val="24"/>
            <w:szCs w:val="24"/>
          </w:rPr>
          <w:t>including</w:t>
        </w:r>
      </w:ins>
      <w:r w:rsidRPr="00925AAC">
        <w:rPr>
          <w:rFonts w:ascii="Times New Roman" w:eastAsia="Times New Roman" w:hAnsi="Times New Roman" w:cs="Times New Roman"/>
          <w:color w:val="00112B"/>
          <w:sz w:val="24"/>
          <w:szCs w:val="24"/>
        </w:rPr>
        <w:t xml:space="preserve"> higher maternal mortality</w:t>
      </w:r>
      <w:ins w:id="1715" w:author="Miriam Hils" w:date="2022-04-11T17:39:00Z">
        <w:r w:rsidR="00A82B7A">
          <w:rPr>
            <w:rFonts w:ascii="Times New Roman" w:eastAsia="Times New Roman" w:hAnsi="Times New Roman" w:cs="Times New Roman"/>
            <w:color w:val="00112B"/>
            <w:sz w:val="24"/>
            <w:szCs w:val="24"/>
          </w:rPr>
          <w:t>;</w:t>
        </w:r>
      </w:ins>
      <w:del w:id="1716" w:author="Miriam Hils" w:date="2022-04-11T17:39:00Z">
        <w:r w:rsidRPr="00925AAC" w:rsidDel="00A82B7A">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miscarriages</w:t>
      </w:r>
      <w:ins w:id="1717" w:author="Miriam Hils" w:date="2022-04-11T17:39:00Z">
        <w:r w:rsidR="00A82B7A">
          <w:rPr>
            <w:rFonts w:ascii="Times New Roman" w:eastAsia="Times New Roman" w:hAnsi="Times New Roman" w:cs="Times New Roman"/>
            <w:color w:val="00112B"/>
            <w:sz w:val="24"/>
            <w:szCs w:val="24"/>
          </w:rPr>
          <w:t>;</w:t>
        </w:r>
      </w:ins>
      <w:del w:id="1718" w:author="Miriam Hils" w:date="2022-04-11T17:39:00Z">
        <w:r w:rsidRPr="00925AAC" w:rsidDel="00A82B7A">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restricted access to sexual</w:t>
      </w:r>
      <w:ins w:id="1719" w:author="Miriam Hils" w:date="2022-04-11T17:38:00Z">
        <w:r w:rsidR="00A82B7A">
          <w:rPr>
            <w:rFonts w:ascii="Times New Roman" w:eastAsia="Times New Roman" w:hAnsi="Times New Roman" w:cs="Times New Roman"/>
            <w:color w:val="00112B"/>
            <w:sz w:val="24"/>
            <w:szCs w:val="24"/>
          </w:rPr>
          <w:t xml:space="preserve"> </w:t>
        </w:r>
      </w:ins>
      <w:del w:id="1720" w:author="Miriam Hils" w:date="2022-04-11T17:38:00Z">
        <w:r w:rsidRPr="00925AAC" w:rsidDel="00A82B7A">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health-related services</w:t>
      </w:r>
      <w:ins w:id="1721" w:author="Miriam Hils" w:date="2022-04-11T17:39:00Z">
        <w:r w:rsidR="00A82B7A">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including contraception, family planning, and abortion</w:t>
      </w:r>
      <w:ins w:id="1722" w:author="Miriam Hils" w:date="2022-04-11T17:39:00Z">
        <w:r w:rsidR="00A82B7A">
          <w:rPr>
            <w:rFonts w:ascii="Times New Roman" w:eastAsia="Times New Roman" w:hAnsi="Times New Roman" w:cs="Times New Roman"/>
            <w:color w:val="00112B"/>
            <w:sz w:val="24"/>
            <w:szCs w:val="24"/>
          </w:rPr>
          <w:t>;</w:t>
        </w:r>
      </w:ins>
      <w:del w:id="1723" w:author="Miriam Hils" w:date="2022-04-11T17:39:00Z">
        <w:r w:rsidRPr="00925AAC" w:rsidDel="00A82B7A">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and fertility postponement due to financial </w:t>
      </w:r>
      <w:r w:rsidRPr="00925AAC">
        <w:rPr>
          <w:rFonts w:ascii="Times New Roman" w:eastAsia="Times New Roman" w:hAnsi="Times New Roman" w:cs="Times New Roman"/>
          <w:color w:val="00112B"/>
          <w:sz w:val="24"/>
          <w:szCs w:val="24"/>
        </w:rPr>
        <w:lastRenderedPageBreak/>
        <w:t>uncertainty</w:t>
      </w:r>
      <w:del w:id="1724" w:author="Miriam Hils" w:date="2022-04-11T17:40:00Z">
        <w:r w:rsidRPr="00925AAC" w:rsidDel="00A82B7A">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However, this list of mechanisms does not specify the material conditions </w:t>
      </w:r>
      <w:del w:id="1725" w:author="Miriam Hils" w:date="2022-04-11T17:40:00Z">
        <w:r w:rsidRPr="00925AAC" w:rsidDel="00A82B7A">
          <w:rPr>
            <w:rFonts w:ascii="Times New Roman" w:eastAsia="Times New Roman" w:hAnsi="Times New Roman" w:cs="Times New Roman"/>
            <w:color w:val="00112B"/>
            <w:sz w:val="24"/>
            <w:szCs w:val="24"/>
          </w:rPr>
          <w:delText>for them to</w:delText>
        </w:r>
      </w:del>
      <w:ins w:id="1726" w:author="Miriam Hils" w:date="2022-04-11T17:40:00Z">
        <w:r w:rsidR="00A82B7A">
          <w:rPr>
            <w:rFonts w:ascii="Times New Roman" w:eastAsia="Times New Roman" w:hAnsi="Times New Roman" w:cs="Times New Roman"/>
            <w:color w:val="00112B"/>
            <w:sz w:val="24"/>
            <w:szCs w:val="24"/>
          </w:rPr>
          <w:t>under which they</w:t>
        </w:r>
      </w:ins>
      <w:r w:rsidRPr="00925AAC">
        <w:rPr>
          <w:rFonts w:ascii="Times New Roman" w:eastAsia="Times New Roman" w:hAnsi="Times New Roman" w:cs="Times New Roman"/>
          <w:color w:val="00112B"/>
          <w:sz w:val="24"/>
          <w:szCs w:val="24"/>
        </w:rPr>
        <w:t xml:space="preserve"> become prevalent or effective. From a purely behavioral perspective, any individual may be affected by or susceptible to </w:t>
      </w:r>
      <w:del w:id="1727" w:author="Miriam Hils" w:date="2022-04-11T17:41:00Z">
        <w:r w:rsidRPr="00925AAC" w:rsidDel="00A82B7A">
          <w:rPr>
            <w:rFonts w:ascii="Times New Roman" w:eastAsia="Times New Roman" w:hAnsi="Times New Roman" w:cs="Times New Roman"/>
            <w:color w:val="00112B"/>
            <w:sz w:val="24"/>
            <w:szCs w:val="24"/>
          </w:rPr>
          <w:delText xml:space="preserve">enacting </w:delText>
        </w:r>
      </w:del>
      <w:r w:rsidRPr="00925AAC">
        <w:rPr>
          <w:rFonts w:ascii="Times New Roman" w:eastAsia="Times New Roman" w:hAnsi="Times New Roman" w:cs="Times New Roman"/>
          <w:color w:val="00112B"/>
          <w:sz w:val="24"/>
          <w:szCs w:val="24"/>
        </w:rPr>
        <w:t xml:space="preserve">these mechanisms. However, our results </w:t>
      </w:r>
      <w:del w:id="1728" w:author="Miriam Hils" w:date="2022-04-11T17:41:00Z">
        <w:r w:rsidRPr="00925AAC" w:rsidDel="00A82B7A">
          <w:rPr>
            <w:rFonts w:ascii="Times New Roman" w:eastAsia="Times New Roman" w:hAnsi="Times New Roman" w:cs="Times New Roman"/>
            <w:color w:val="00112B"/>
            <w:sz w:val="24"/>
            <w:szCs w:val="24"/>
          </w:rPr>
          <w:delText xml:space="preserve">are </w:delText>
        </w:r>
      </w:del>
      <w:ins w:id="1729" w:author="Miriam Hils" w:date="2022-04-11T17:41:00Z">
        <w:r w:rsidR="00A82B7A">
          <w:rPr>
            <w:rFonts w:ascii="Times New Roman" w:eastAsia="Times New Roman" w:hAnsi="Times New Roman" w:cs="Times New Roman"/>
            <w:color w:val="00112B"/>
            <w:sz w:val="24"/>
            <w:szCs w:val="24"/>
          </w:rPr>
          <w:t>were</w:t>
        </w:r>
        <w:r w:rsidR="00A82B7A"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not consistent with this behaviorist assumption. From a materialistic perspective, assuming that everyone is capable of or susceptible to any logic</w:t>
      </w:r>
      <w:ins w:id="1730" w:author="Miriam Hils" w:date="2022-04-11T17:41:00Z">
        <w:r w:rsidR="00A82B7A">
          <w:rPr>
            <w:rFonts w:ascii="Times New Roman" w:eastAsia="Times New Roman" w:hAnsi="Times New Roman" w:cs="Times New Roman"/>
            <w:color w:val="00112B"/>
            <w:sz w:val="24"/>
            <w:szCs w:val="24"/>
          </w:rPr>
          <w:t>al</w:t>
        </w:r>
      </w:ins>
      <w:r w:rsidRPr="00925AAC">
        <w:rPr>
          <w:rFonts w:ascii="Times New Roman" w:eastAsia="Times New Roman" w:hAnsi="Times New Roman" w:cs="Times New Roman"/>
          <w:color w:val="00112B"/>
          <w:sz w:val="24"/>
          <w:szCs w:val="24"/>
        </w:rPr>
        <w:t xml:space="preserve"> mechanism confuses the “things of logic” </w:t>
      </w:r>
      <w:ins w:id="1731" w:author="Miriam Hils" w:date="2022-04-11T17:42:00Z">
        <w:r w:rsidR="00A82B7A">
          <w:rPr>
            <w:rFonts w:ascii="Times New Roman" w:eastAsia="Times New Roman" w:hAnsi="Times New Roman" w:cs="Times New Roman"/>
            <w:color w:val="00112B"/>
            <w:sz w:val="24"/>
            <w:szCs w:val="24"/>
          </w:rPr>
          <w:t xml:space="preserve">(i.e., </w:t>
        </w:r>
      </w:ins>
      <w:del w:id="1732" w:author="Miriam Hils" w:date="2022-04-11T17:42:00Z">
        <w:r w:rsidRPr="00925AAC" w:rsidDel="00A82B7A">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deductively</w:t>
      </w:r>
      <w:ins w:id="1733" w:author="Miriam Hils" w:date="2022-04-12T17:38:00Z">
        <w:r w:rsidR="00E408F6">
          <w:rPr>
            <w:rFonts w:ascii="Times New Roman" w:eastAsia="Times New Roman" w:hAnsi="Times New Roman" w:cs="Times New Roman"/>
            <w:color w:val="00112B"/>
            <w:sz w:val="24"/>
            <w:szCs w:val="24"/>
          </w:rPr>
          <w:t>-</w:t>
        </w:r>
      </w:ins>
      <w:del w:id="1734" w:author="Miriam Hils" w:date="2022-04-12T17:38:00Z">
        <w:r w:rsidRPr="00925AAC" w:rsidDel="00E408F6">
          <w:rPr>
            <w:rFonts w:ascii="Times New Roman" w:eastAsia="Times New Roman" w:hAnsi="Times New Roman" w:cs="Times New Roman"/>
            <w:color w:val="00112B"/>
            <w:sz w:val="24"/>
            <w:szCs w:val="24"/>
          </w:rPr>
          <w:delText xml:space="preserve"> </w:delText>
        </w:r>
      </w:del>
      <w:r w:rsidRPr="00925AAC">
        <w:rPr>
          <w:rFonts w:ascii="Times New Roman" w:eastAsia="Times New Roman" w:hAnsi="Times New Roman" w:cs="Times New Roman"/>
          <w:color w:val="00112B"/>
          <w:sz w:val="24"/>
          <w:szCs w:val="24"/>
        </w:rPr>
        <w:t>derived logical mechanisms</w:t>
      </w:r>
      <w:ins w:id="1735" w:author="Miriam Hils" w:date="2022-04-11T17:42:00Z">
        <w:r w:rsidR="00A82B7A">
          <w:rPr>
            <w:rFonts w:ascii="Times New Roman" w:eastAsia="Times New Roman" w:hAnsi="Times New Roman" w:cs="Times New Roman"/>
            <w:color w:val="00112B"/>
            <w:sz w:val="24"/>
            <w:szCs w:val="24"/>
          </w:rPr>
          <w:t>)</w:t>
        </w:r>
      </w:ins>
      <w:del w:id="1736" w:author="Miriam Hils" w:date="2022-04-11T17:42:00Z">
        <w:r w:rsidRPr="00925AAC" w:rsidDel="00A82B7A">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and the “logic of things</w:t>
      </w:r>
      <w:ins w:id="1737" w:author="Miriam Hils" w:date="2022-04-11T17:42:00Z">
        <w:r w:rsidR="00A82B7A">
          <w:rPr>
            <w:rFonts w:ascii="Times New Roman" w:eastAsia="Times New Roman" w:hAnsi="Times New Roman" w:cs="Times New Roman"/>
            <w:color w:val="00112B"/>
            <w:sz w:val="24"/>
            <w:szCs w:val="24"/>
          </w:rPr>
          <w:t>”</w:t>
        </w:r>
      </w:ins>
      <w:del w:id="1738" w:author="Miriam Hils" w:date="2022-04-11T17:42:00Z">
        <w:r w:rsidRPr="00925AAC" w:rsidDel="00A82B7A">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ins w:id="1739" w:author="Miriam Hils" w:date="2022-04-11T17:42:00Z">
        <w:r w:rsidR="00A82B7A">
          <w:rPr>
            <w:rFonts w:ascii="Times New Roman" w:eastAsia="Times New Roman" w:hAnsi="Times New Roman" w:cs="Times New Roman"/>
            <w:color w:val="00112B"/>
            <w:sz w:val="24"/>
            <w:szCs w:val="24"/>
          </w:rPr>
          <w:t xml:space="preserve">(i.e., </w:t>
        </w:r>
      </w:ins>
      <w:del w:id="1740" w:author="Miriam Hils" w:date="2022-04-11T17:42:00Z">
        <w:r w:rsidRPr="00925AAC" w:rsidDel="00A82B7A">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the material conditions </w:t>
      </w:r>
      <w:ins w:id="1741" w:author="Miriam Hils" w:date="2022-04-11T17:42:00Z">
        <w:r w:rsidR="003B3ADD">
          <w:rPr>
            <w:rFonts w:ascii="Times New Roman" w:eastAsia="Times New Roman" w:hAnsi="Times New Roman" w:cs="Times New Roman"/>
            <w:color w:val="00112B"/>
            <w:sz w:val="24"/>
            <w:szCs w:val="24"/>
          </w:rPr>
          <w:t>necessar</w:t>
        </w:r>
      </w:ins>
      <w:ins w:id="1742" w:author="Miriam Hils" w:date="2022-04-11T17:43:00Z">
        <w:r w:rsidR="003B3ADD">
          <w:rPr>
            <w:rFonts w:ascii="Times New Roman" w:eastAsia="Times New Roman" w:hAnsi="Times New Roman" w:cs="Times New Roman"/>
            <w:color w:val="00112B"/>
            <w:sz w:val="24"/>
            <w:szCs w:val="24"/>
          </w:rPr>
          <w:t xml:space="preserve">y </w:t>
        </w:r>
      </w:ins>
      <w:r w:rsidRPr="00925AAC">
        <w:rPr>
          <w:rFonts w:ascii="Times New Roman" w:eastAsia="Times New Roman" w:hAnsi="Times New Roman" w:cs="Times New Roman"/>
          <w:color w:val="00112B"/>
          <w:sz w:val="24"/>
          <w:szCs w:val="24"/>
        </w:rPr>
        <w:t>for mechanisms to operate</w:t>
      </w:r>
      <w:ins w:id="1743" w:author="Miriam Hils" w:date="2022-04-11T17:42:00Z">
        <w:r w:rsidR="00A82B7A">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{"citationID":"kGWQKQ52","properties":{"formattedCitation":"(Burawoy 2018)","plainCitation":"(Burawoy 2018)","noteIndex":0},"citationItems":[{"id":2542,"uris":["http://zotero.org/users/7072385/items/LB3HTK8A"],"itemData":{"id":2542,"type":"book","abstract":"Chapter abstract Marx and Bourdieu embark from similar criticisms of philosophers as suffering from the illusion that ideas make history—what Marx calls ideology and Bourdieu calls scholastic reason. Accordingly, both turn from the logic of theory to the logic of practice. However, where Marx sees the relations of production as leading to class struggle and revolution, Bourdieu sees bodily practice as instilling symbolic domination through habitus. This leads Marx and Bourdieu to adopt divergent views of history, divergent approaches to social change, divergent roots of symbolic domination, and divergent perspectives on contentious politics. If the followers of Marx seek to explain the quiescence of the working class by developing theories of cultural hegemony, will the followers of Bourdieu build a research program that focuses on the internal contradictions and external anomalies of Bourdieu’s theory of symbolic domination?","language":"en","note":"DOI: 10.1093/oxfordhb/9780199357192.013.16","publisher":"Oxford University Press","source":"DOI.org (Crossref)","title":"The Poverty of Philosophy","URL":"http://oxfordhandbooks.com/view/10.1093/oxfordhb/9780199357192.001.0001/oxfordhb-9780199357192-e-16","volume":"1","editor":[{"family":"Medvetz","given":"Thomas"},{"family":"Sallaz","given":"Jeffrey J."}],"author":[{"family":"Burawoy","given":"Michael"}],"accessed":{"date-parts":[["2022",3,15]]},"issued":{"date-parts":[["2018",4,5]]}}}],"schema":"https://github.com/citation-style-language/schema/raw/master/csl-citation.json"}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(Burawoy 2018)</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Our </w:t>
      </w:r>
      <w:del w:id="1744" w:author="Miriam Hils" w:date="2022-04-11T17:43:00Z">
        <w:r w:rsidRPr="00925AAC" w:rsidDel="003B3ADD">
          <w:rPr>
            <w:rFonts w:ascii="Times New Roman" w:eastAsia="Times New Roman" w:hAnsi="Times New Roman" w:cs="Times New Roman"/>
            <w:color w:val="00112B"/>
            <w:sz w:val="24"/>
            <w:szCs w:val="24"/>
          </w:rPr>
          <w:delText xml:space="preserve">study </w:delText>
        </w:r>
      </w:del>
      <w:ins w:id="1745" w:author="Miriam Hils" w:date="2022-04-11T17:43:00Z">
        <w:r w:rsidR="003B3ADD">
          <w:rPr>
            <w:rFonts w:ascii="Times New Roman" w:eastAsia="Times New Roman" w:hAnsi="Times New Roman" w:cs="Times New Roman"/>
            <w:color w:val="00112B"/>
            <w:sz w:val="24"/>
            <w:szCs w:val="24"/>
          </w:rPr>
          <w:t>findings</w:t>
        </w:r>
        <w:r w:rsidR="003B3ADD"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suggest</w:t>
      </w:r>
      <w:del w:id="1746" w:author="Miriam Hils" w:date="2022-04-11T17:43:00Z">
        <w:r w:rsidRPr="00925AAC" w:rsidDel="003B3ADD">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that the operation of these mechanisms is contingent on women’s access to the material resources for controlling reproduction (e.g., access to contraception, abortion, family planning), </w:t>
      </w:r>
      <w:del w:id="1747" w:author="Miriam Hils" w:date="2022-04-11T17:43:00Z">
        <w:r w:rsidRPr="00925AAC" w:rsidDel="003B3ADD">
          <w:rPr>
            <w:rFonts w:ascii="Times New Roman" w:eastAsia="Times New Roman" w:hAnsi="Times New Roman" w:cs="Times New Roman"/>
            <w:color w:val="00112B"/>
            <w:sz w:val="24"/>
            <w:szCs w:val="24"/>
          </w:rPr>
          <w:delText>and that</w:delText>
        </w:r>
      </w:del>
      <w:ins w:id="1748" w:author="Miriam Hils" w:date="2022-04-11T17:43:00Z">
        <w:r w:rsidR="003B3ADD">
          <w:rPr>
            <w:rFonts w:ascii="Times New Roman" w:eastAsia="Times New Roman" w:hAnsi="Times New Roman" w:cs="Times New Roman"/>
            <w:color w:val="00112B"/>
            <w:sz w:val="24"/>
            <w:szCs w:val="24"/>
          </w:rPr>
          <w:t>which</w:t>
        </w:r>
      </w:ins>
      <w:r w:rsidRPr="00925AAC">
        <w:rPr>
          <w:rFonts w:ascii="Times New Roman" w:eastAsia="Times New Roman" w:hAnsi="Times New Roman" w:cs="Times New Roman"/>
          <w:color w:val="00112B"/>
          <w:sz w:val="24"/>
          <w:szCs w:val="24"/>
        </w:rPr>
        <w:t xml:space="preserve"> may be particularly scarce or </w:t>
      </w:r>
      <w:del w:id="1749" w:author="Miriam Hils" w:date="2022-04-11T17:44:00Z">
        <w:r w:rsidRPr="00925AAC" w:rsidDel="003B3ADD">
          <w:rPr>
            <w:rFonts w:ascii="Times New Roman" w:eastAsia="Times New Roman" w:hAnsi="Times New Roman" w:cs="Times New Roman"/>
            <w:color w:val="00112B"/>
            <w:sz w:val="24"/>
            <w:szCs w:val="24"/>
          </w:rPr>
          <w:delText xml:space="preserve">diminished </w:delText>
        </w:r>
      </w:del>
      <w:ins w:id="1750" w:author="Miriam Hils" w:date="2022-04-11T17:44:00Z">
        <w:r w:rsidR="003B3ADD">
          <w:rPr>
            <w:rFonts w:ascii="Times New Roman" w:eastAsia="Times New Roman" w:hAnsi="Times New Roman" w:cs="Times New Roman"/>
            <w:color w:val="00112B"/>
            <w:sz w:val="24"/>
            <w:szCs w:val="24"/>
          </w:rPr>
          <w:t>reduced</w:t>
        </w:r>
        <w:r w:rsidR="003B3ADD" w:rsidRPr="00925AAC">
          <w:rPr>
            <w:rFonts w:ascii="Times New Roman" w:eastAsia="Times New Roman" w:hAnsi="Times New Roman" w:cs="Times New Roman"/>
            <w:color w:val="00112B"/>
            <w:sz w:val="24"/>
            <w:szCs w:val="24"/>
          </w:rPr>
          <w:t xml:space="preserve"> for certain populations</w:t>
        </w:r>
        <w:r w:rsidR="003B3ADD" w:rsidRPr="00925AAC" w:rsidDel="003B3ADD">
          <w:rPr>
            <w:rFonts w:ascii="Times New Roman" w:eastAsia="Times New Roman" w:hAnsi="Times New Roman" w:cs="Times New Roman"/>
            <w:color w:val="00112B"/>
            <w:sz w:val="24"/>
            <w:szCs w:val="24"/>
          </w:rPr>
          <w:t xml:space="preserve"> </w:t>
        </w:r>
      </w:ins>
      <w:del w:id="1751" w:author="Miriam Hils" w:date="2022-04-11T17:44:00Z">
        <w:r w:rsidRPr="00925AAC" w:rsidDel="003B3ADD">
          <w:rPr>
            <w:rFonts w:ascii="Times New Roman" w:eastAsia="Times New Roman" w:hAnsi="Times New Roman" w:cs="Times New Roman"/>
            <w:color w:val="00112B"/>
            <w:sz w:val="24"/>
            <w:szCs w:val="24"/>
          </w:rPr>
          <w:delText xml:space="preserve">in </w:delText>
        </w:r>
      </w:del>
      <w:ins w:id="1752" w:author="Miriam Hils" w:date="2022-04-11T17:44:00Z">
        <w:r w:rsidR="003B3ADD">
          <w:rPr>
            <w:rFonts w:ascii="Times New Roman" w:eastAsia="Times New Roman" w:hAnsi="Times New Roman" w:cs="Times New Roman"/>
            <w:color w:val="00112B"/>
            <w:sz w:val="24"/>
            <w:szCs w:val="24"/>
          </w:rPr>
          <w:t>during</w:t>
        </w:r>
        <w:r w:rsidR="003B3ADD" w:rsidRPr="00925AAC">
          <w:rPr>
            <w:rFonts w:ascii="Times New Roman" w:eastAsia="Times New Roman" w:hAnsi="Times New Roman" w:cs="Times New Roman"/>
            <w:color w:val="00112B"/>
            <w:sz w:val="24"/>
            <w:szCs w:val="24"/>
          </w:rPr>
          <w:t xml:space="preserve"> </w:t>
        </w:r>
      </w:ins>
      <w:del w:id="1753" w:author="Miriam Hils" w:date="2022-04-11T17:44:00Z">
        <w:r w:rsidRPr="00925AAC" w:rsidDel="003B3ADD">
          <w:rPr>
            <w:rFonts w:ascii="Times New Roman" w:eastAsia="Times New Roman" w:hAnsi="Times New Roman" w:cs="Times New Roman"/>
            <w:color w:val="00112B"/>
            <w:sz w:val="24"/>
            <w:szCs w:val="24"/>
          </w:rPr>
          <w:delText xml:space="preserve">the context of </w:delText>
        </w:r>
      </w:del>
      <w:r w:rsidRPr="00925AAC">
        <w:rPr>
          <w:rFonts w:ascii="Times New Roman" w:eastAsia="Times New Roman" w:hAnsi="Times New Roman" w:cs="Times New Roman"/>
          <w:color w:val="00112B"/>
          <w:sz w:val="24"/>
          <w:szCs w:val="24"/>
        </w:rPr>
        <w:t>a health crisis</w:t>
      </w:r>
      <w:del w:id="1754" w:author="Miriam Hils" w:date="2022-04-11T17:44:00Z">
        <w:r w:rsidRPr="00925AAC" w:rsidDel="003B3ADD">
          <w:rPr>
            <w:rFonts w:ascii="Times New Roman" w:eastAsia="Times New Roman" w:hAnsi="Times New Roman" w:cs="Times New Roman"/>
            <w:color w:val="00112B"/>
            <w:sz w:val="24"/>
            <w:szCs w:val="24"/>
          </w:rPr>
          <w:delText xml:space="preserve"> for certain populations</w:delText>
        </w:r>
      </w:del>
      <w:r w:rsidRPr="00925AAC">
        <w:rPr>
          <w:rFonts w:ascii="Times New Roman" w:eastAsia="Times New Roman" w:hAnsi="Times New Roman" w:cs="Times New Roman"/>
          <w:color w:val="00112B"/>
          <w:sz w:val="24"/>
          <w:szCs w:val="24"/>
        </w:rPr>
        <w:t xml:space="preserve">. </w:t>
      </w:r>
    </w:p>
    <w:p w14:paraId="00000076"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7" w14:textId="225877E8"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In other words, </w:t>
      </w:r>
      <w:del w:id="1755" w:author="Miriam Hils" w:date="2022-04-11T17:45:00Z">
        <w:r w:rsidRPr="00925AAC" w:rsidDel="003B3ADD">
          <w:rPr>
            <w:rFonts w:ascii="Times New Roman" w:eastAsia="Times New Roman" w:hAnsi="Times New Roman" w:cs="Times New Roman"/>
            <w:color w:val="00112B"/>
            <w:sz w:val="24"/>
            <w:szCs w:val="24"/>
          </w:rPr>
          <w:delText>thanks to</w:delText>
        </w:r>
      </w:del>
      <w:ins w:id="1756" w:author="Miriam Hils" w:date="2022-04-11T17:45:00Z">
        <w:r w:rsidR="003B3ADD">
          <w:rPr>
            <w:rFonts w:ascii="Times New Roman" w:eastAsia="Times New Roman" w:hAnsi="Times New Roman" w:cs="Times New Roman"/>
            <w:color w:val="00112B"/>
            <w:sz w:val="24"/>
            <w:szCs w:val="24"/>
          </w:rPr>
          <w:t>by applying</w:t>
        </w:r>
      </w:ins>
      <w:r w:rsidRPr="00925AAC">
        <w:rPr>
          <w:rFonts w:ascii="Times New Roman" w:eastAsia="Times New Roman" w:hAnsi="Times New Roman" w:cs="Times New Roman"/>
          <w:color w:val="00112B"/>
          <w:sz w:val="24"/>
          <w:szCs w:val="24"/>
        </w:rPr>
        <w:t xml:space="preserve"> a materialist perspective, </w:t>
      </w:r>
      <w:del w:id="1757" w:author="Miriam Hils" w:date="2022-04-11T17:45:00Z">
        <w:r w:rsidRPr="00925AAC" w:rsidDel="003B3ADD">
          <w:rPr>
            <w:rFonts w:ascii="Times New Roman" w:eastAsia="Times New Roman" w:hAnsi="Times New Roman" w:cs="Times New Roman"/>
            <w:color w:val="00112B"/>
            <w:sz w:val="24"/>
            <w:szCs w:val="24"/>
          </w:rPr>
          <w:delText>our study identifies</w:delText>
        </w:r>
      </w:del>
      <w:ins w:id="1758" w:author="Miriam Hils" w:date="2022-04-11T17:45:00Z">
        <w:r w:rsidR="003B3ADD">
          <w:rPr>
            <w:rFonts w:ascii="Times New Roman" w:eastAsia="Times New Roman" w:hAnsi="Times New Roman" w:cs="Times New Roman"/>
            <w:color w:val="00112B"/>
            <w:sz w:val="24"/>
            <w:szCs w:val="24"/>
          </w:rPr>
          <w:t>we were able to identify</w:t>
        </w:r>
      </w:ins>
      <w:r w:rsidRPr="00925AAC">
        <w:rPr>
          <w:rFonts w:ascii="Times New Roman" w:eastAsia="Times New Roman" w:hAnsi="Times New Roman" w:cs="Times New Roman"/>
          <w:color w:val="00112B"/>
          <w:sz w:val="24"/>
          <w:szCs w:val="24"/>
        </w:rPr>
        <w:t xml:space="preserve"> the subpopulation groups with </w:t>
      </w:r>
      <w:del w:id="1759" w:author="Miriam Hils" w:date="2022-04-12T17:39:00Z">
        <w:r w:rsidRPr="00925AAC" w:rsidDel="00E408F6">
          <w:rPr>
            <w:rFonts w:ascii="Times New Roman" w:eastAsia="Times New Roman" w:hAnsi="Times New Roman" w:cs="Times New Roman"/>
            <w:color w:val="00112B"/>
            <w:sz w:val="24"/>
            <w:szCs w:val="24"/>
          </w:rPr>
          <w:delText xml:space="preserve">the </w:delText>
        </w:r>
      </w:del>
      <w:del w:id="1760" w:author="Miriam Hils" w:date="2022-04-11T17:45:00Z">
        <w:r w:rsidRPr="00925AAC" w:rsidDel="003B3ADD">
          <w:rPr>
            <w:rFonts w:ascii="Times New Roman" w:eastAsia="Times New Roman" w:hAnsi="Times New Roman" w:cs="Times New Roman"/>
            <w:color w:val="00112B"/>
            <w:sz w:val="24"/>
            <w:szCs w:val="24"/>
          </w:rPr>
          <w:delText xml:space="preserve">living </w:delText>
        </w:r>
      </w:del>
      <w:r w:rsidRPr="00925AAC">
        <w:rPr>
          <w:rFonts w:ascii="Times New Roman" w:eastAsia="Times New Roman" w:hAnsi="Times New Roman" w:cs="Times New Roman"/>
          <w:color w:val="00112B"/>
          <w:sz w:val="24"/>
          <w:szCs w:val="24"/>
        </w:rPr>
        <w:t xml:space="preserve">material </w:t>
      </w:r>
      <w:ins w:id="1761" w:author="Miriam Hils" w:date="2022-04-11T17:45:00Z">
        <w:r w:rsidR="003B3ADD">
          <w:rPr>
            <w:rFonts w:ascii="Times New Roman" w:eastAsia="Times New Roman" w:hAnsi="Times New Roman" w:cs="Times New Roman"/>
            <w:color w:val="00112B"/>
            <w:sz w:val="24"/>
            <w:szCs w:val="24"/>
          </w:rPr>
          <w:t xml:space="preserve">living </w:t>
        </w:r>
      </w:ins>
      <w:r w:rsidRPr="00925AAC">
        <w:rPr>
          <w:rFonts w:ascii="Times New Roman" w:eastAsia="Times New Roman" w:hAnsi="Times New Roman" w:cs="Times New Roman"/>
          <w:color w:val="00112B"/>
          <w:sz w:val="24"/>
          <w:szCs w:val="24"/>
        </w:rPr>
        <w:t xml:space="preserve">conditions that </w:t>
      </w:r>
      <w:del w:id="1762" w:author="Miriam Hils" w:date="2022-04-11T17:45:00Z">
        <w:r w:rsidRPr="00925AAC" w:rsidDel="003B3ADD">
          <w:rPr>
            <w:rFonts w:ascii="Times New Roman" w:eastAsia="Times New Roman" w:hAnsi="Times New Roman" w:cs="Times New Roman"/>
            <w:color w:val="00112B"/>
            <w:sz w:val="24"/>
            <w:szCs w:val="24"/>
          </w:rPr>
          <w:delText xml:space="preserve">make </w:delText>
        </w:r>
      </w:del>
      <w:ins w:id="1763" w:author="Miriam Hils" w:date="2022-04-11T17:45:00Z">
        <w:r w:rsidR="003B3ADD">
          <w:rPr>
            <w:rFonts w:ascii="Times New Roman" w:eastAsia="Times New Roman" w:hAnsi="Times New Roman" w:cs="Times New Roman"/>
            <w:color w:val="00112B"/>
            <w:sz w:val="24"/>
            <w:szCs w:val="24"/>
          </w:rPr>
          <w:t>made</w:t>
        </w:r>
        <w:r w:rsidR="003B3ADD"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them susceptible to the theoretical mechanisms that predict</w:t>
      </w:r>
      <w:ins w:id="1764" w:author="Miriam Hils" w:date="2022-04-11T17:45:00Z">
        <w:r w:rsidR="003B3ADD">
          <w:rPr>
            <w:rFonts w:ascii="Times New Roman" w:eastAsia="Times New Roman" w:hAnsi="Times New Roman" w:cs="Times New Roman"/>
            <w:color w:val="00112B"/>
            <w:sz w:val="24"/>
            <w:szCs w:val="24"/>
          </w:rPr>
          <w:t>ed</w:t>
        </w:r>
      </w:ins>
      <w:r w:rsidRPr="00925AAC">
        <w:rPr>
          <w:rFonts w:ascii="Times New Roman" w:eastAsia="Times New Roman" w:hAnsi="Times New Roman" w:cs="Times New Roman"/>
          <w:color w:val="00112B"/>
          <w:sz w:val="24"/>
          <w:szCs w:val="24"/>
        </w:rPr>
        <w:t xml:space="preserve"> increases</w:t>
      </w:r>
      <w:ins w:id="1765" w:author="Miriam Hils" w:date="2022-04-11T17:46:00Z">
        <w:r w:rsidR="003B3ADD">
          <w:rPr>
            <w:rFonts w:ascii="Times New Roman" w:eastAsia="Times New Roman" w:hAnsi="Times New Roman" w:cs="Times New Roman"/>
            <w:color w:val="00112B"/>
            <w:sz w:val="24"/>
            <w:szCs w:val="24"/>
          </w:rPr>
          <w:t xml:space="preserve"> </w:t>
        </w:r>
        <w:r w:rsidR="003B3ADD" w:rsidRPr="00925AAC">
          <w:rPr>
            <w:rFonts w:ascii="Times New Roman" w:eastAsia="Times New Roman" w:hAnsi="Times New Roman" w:cs="Times New Roman"/>
            <w:color w:val="00112B"/>
            <w:sz w:val="24"/>
            <w:szCs w:val="24"/>
          </w:rPr>
          <w:t>in the number of births</w:t>
        </w:r>
      </w:ins>
      <w:r w:rsidRPr="00925AAC">
        <w:rPr>
          <w:rFonts w:ascii="Times New Roman" w:eastAsia="Times New Roman" w:hAnsi="Times New Roman" w:cs="Times New Roman"/>
          <w:color w:val="00112B"/>
          <w:sz w:val="24"/>
          <w:szCs w:val="24"/>
        </w:rPr>
        <w:t xml:space="preserve">, such as </w:t>
      </w:r>
      <w:del w:id="1766" w:author="Miriam Hils" w:date="2022-04-11T17:46:00Z">
        <w:r w:rsidRPr="00925AAC" w:rsidDel="003B3ADD">
          <w:rPr>
            <w:rFonts w:ascii="Times New Roman" w:eastAsia="Times New Roman" w:hAnsi="Times New Roman" w:cs="Times New Roman"/>
            <w:color w:val="00112B"/>
            <w:sz w:val="24"/>
            <w:szCs w:val="24"/>
          </w:rPr>
          <w:delText>an undermined</w:delText>
        </w:r>
      </w:del>
      <w:ins w:id="1767" w:author="Miriam Hils" w:date="2022-04-11T17:46:00Z">
        <w:r w:rsidR="003B3ADD">
          <w:rPr>
            <w:rFonts w:ascii="Times New Roman" w:eastAsia="Times New Roman" w:hAnsi="Times New Roman" w:cs="Times New Roman"/>
            <w:color w:val="00112B"/>
            <w:sz w:val="24"/>
            <w:szCs w:val="24"/>
          </w:rPr>
          <w:t>a reduction in</w:t>
        </w:r>
      </w:ins>
      <w:r w:rsidRPr="00925AAC">
        <w:rPr>
          <w:rFonts w:ascii="Times New Roman" w:eastAsia="Times New Roman" w:hAnsi="Times New Roman" w:cs="Times New Roman"/>
          <w:color w:val="00112B"/>
          <w:sz w:val="24"/>
          <w:szCs w:val="24"/>
        </w:rPr>
        <w:t xml:space="preserve"> access to contraception or </w:t>
      </w:r>
      <w:del w:id="1768" w:author="Miriam Hils" w:date="2022-04-11T17:46:00Z">
        <w:r w:rsidRPr="00925AAC" w:rsidDel="003B3ADD">
          <w:rPr>
            <w:rFonts w:ascii="Times New Roman" w:eastAsia="Times New Roman" w:hAnsi="Times New Roman" w:cs="Times New Roman"/>
            <w:color w:val="00112B"/>
            <w:sz w:val="24"/>
            <w:szCs w:val="24"/>
          </w:rPr>
          <w:delText>preganacy</w:delText>
        </w:r>
      </w:del>
      <w:ins w:id="1769" w:author="Miriam Hils" w:date="2022-04-11T17:46:00Z">
        <w:r w:rsidR="003B3ADD" w:rsidRPr="00925AAC">
          <w:rPr>
            <w:rFonts w:ascii="Times New Roman" w:eastAsia="Times New Roman" w:hAnsi="Times New Roman" w:cs="Times New Roman"/>
            <w:color w:val="00112B"/>
            <w:sz w:val="24"/>
            <w:szCs w:val="24"/>
          </w:rPr>
          <w:t>pregnancy</w:t>
        </w:r>
      </w:ins>
      <w:r w:rsidRPr="00925AAC">
        <w:rPr>
          <w:rFonts w:ascii="Times New Roman" w:eastAsia="Times New Roman" w:hAnsi="Times New Roman" w:cs="Times New Roman"/>
          <w:color w:val="00112B"/>
          <w:sz w:val="24"/>
          <w:szCs w:val="24"/>
        </w:rPr>
        <w:t xml:space="preserve"> interruption </w:t>
      </w:r>
      <w:del w:id="1770" w:author="Miriam Hils" w:date="2022-04-11T17:46:00Z">
        <w:r w:rsidRPr="00925AAC" w:rsidDel="003B3ADD">
          <w:rPr>
            <w:rFonts w:ascii="Times New Roman" w:eastAsia="Times New Roman" w:hAnsi="Times New Roman" w:cs="Times New Roman"/>
            <w:color w:val="00112B"/>
            <w:sz w:val="24"/>
            <w:szCs w:val="24"/>
          </w:rPr>
          <w:delText xml:space="preserve">in </w:delText>
        </w:r>
      </w:del>
      <w:ins w:id="1771" w:author="Miriam Hils" w:date="2022-04-11T17:46:00Z">
        <w:r w:rsidR="003B3ADD">
          <w:rPr>
            <w:rFonts w:ascii="Times New Roman" w:eastAsia="Times New Roman" w:hAnsi="Times New Roman" w:cs="Times New Roman"/>
            <w:color w:val="00112B"/>
            <w:sz w:val="24"/>
            <w:szCs w:val="24"/>
          </w:rPr>
          <w:t>due to the</w:t>
        </w:r>
        <w:r w:rsidR="003B3ADD"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weaken</w:t>
      </w:r>
      <w:ins w:id="1772" w:author="Miriam Hils" w:date="2022-04-11T17:47:00Z">
        <w:r w:rsidR="003B3ADD">
          <w:rPr>
            <w:rFonts w:ascii="Times New Roman" w:eastAsia="Times New Roman" w:hAnsi="Times New Roman" w:cs="Times New Roman"/>
            <w:color w:val="00112B"/>
            <w:sz w:val="24"/>
            <w:szCs w:val="24"/>
          </w:rPr>
          <w:t>ing of</w:t>
        </w:r>
      </w:ins>
      <w:del w:id="1773" w:author="Miriam Hils" w:date="2022-04-11T17:46:00Z">
        <w:r w:rsidRPr="00925AAC" w:rsidDel="003B3ADD">
          <w:rPr>
            <w:rFonts w:ascii="Times New Roman" w:eastAsia="Times New Roman" w:hAnsi="Times New Roman" w:cs="Times New Roman"/>
            <w:color w:val="00112B"/>
            <w:sz w:val="24"/>
            <w:szCs w:val="24"/>
          </w:rPr>
          <w:delText>ed</w:delText>
        </w:r>
      </w:del>
      <w:r w:rsidRPr="00925AAC">
        <w:rPr>
          <w:rFonts w:ascii="Times New Roman" w:eastAsia="Times New Roman" w:hAnsi="Times New Roman" w:cs="Times New Roman"/>
          <w:color w:val="00112B"/>
          <w:sz w:val="24"/>
          <w:szCs w:val="24"/>
        </w:rPr>
        <w:t xml:space="preserve"> health systems (</w:t>
      </w:r>
      <w:del w:id="1774" w:author="Miriam Hils" w:date="2022-04-11T17:47:00Z">
        <w:r w:rsidRPr="00925AAC" w:rsidDel="003B3ADD">
          <w:rPr>
            <w:rFonts w:ascii="Times New Roman" w:eastAsia="Times New Roman" w:hAnsi="Times New Roman" w:cs="Times New Roman"/>
            <w:color w:val="00112B"/>
            <w:sz w:val="24"/>
            <w:szCs w:val="24"/>
          </w:rPr>
          <w:delText>potentially operating</w:delText>
        </w:r>
      </w:del>
      <w:ins w:id="1775" w:author="Miriam Hils" w:date="2022-04-11T17:47:00Z">
        <w:r w:rsidR="003B3ADD">
          <w:rPr>
            <w:rFonts w:ascii="Times New Roman" w:eastAsia="Times New Roman" w:hAnsi="Times New Roman" w:cs="Times New Roman"/>
            <w:color w:val="00112B"/>
            <w:sz w:val="24"/>
            <w:szCs w:val="24"/>
          </w:rPr>
          <w:t>especially</w:t>
        </w:r>
      </w:ins>
      <w:r w:rsidRPr="00925AAC">
        <w:rPr>
          <w:rFonts w:ascii="Times New Roman" w:eastAsia="Times New Roman" w:hAnsi="Times New Roman" w:cs="Times New Roman"/>
          <w:color w:val="00112B"/>
          <w:sz w:val="24"/>
          <w:szCs w:val="24"/>
        </w:rPr>
        <w:t xml:space="preserve"> among vulnerable women)</w:t>
      </w:r>
      <w:ins w:id="1776" w:author="Miriam Hils" w:date="2022-04-11T17:48:00Z">
        <w:r w:rsidR="00C10392">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and decreases</w:t>
      </w:r>
      <w:ins w:id="1777" w:author="Miriam Hils" w:date="2022-04-11T17:47:00Z">
        <w:r w:rsidR="003B3ADD">
          <w:rPr>
            <w:rFonts w:ascii="Times New Roman" w:eastAsia="Times New Roman" w:hAnsi="Times New Roman" w:cs="Times New Roman"/>
            <w:color w:val="00112B"/>
            <w:sz w:val="24"/>
            <w:szCs w:val="24"/>
          </w:rPr>
          <w:t xml:space="preserve"> </w:t>
        </w:r>
        <w:r w:rsidR="003B3ADD" w:rsidRPr="00925AAC">
          <w:rPr>
            <w:rFonts w:ascii="Times New Roman" w:eastAsia="Times New Roman" w:hAnsi="Times New Roman" w:cs="Times New Roman"/>
            <w:color w:val="00112B"/>
            <w:sz w:val="24"/>
            <w:szCs w:val="24"/>
          </w:rPr>
          <w:t>in the number of births</w:t>
        </w:r>
      </w:ins>
      <w:r w:rsidRPr="00925AAC">
        <w:rPr>
          <w:rFonts w:ascii="Times New Roman" w:eastAsia="Times New Roman" w:hAnsi="Times New Roman" w:cs="Times New Roman"/>
          <w:color w:val="00112B"/>
          <w:sz w:val="24"/>
          <w:szCs w:val="24"/>
        </w:rPr>
        <w:t>, such as economic uncertainty (</w:t>
      </w:r>
      <w:ins w:id="1778" w:author="Miriam Hils" w:date="2022-04-11T17:48:00Z">
        <w:r w:rsidR="00C10392">
          <w:rPr>
            <w:rFonts w:ascii="Times New Roman" w:eastAsia="Times New Roman" w:hAnsi="Times New Roman" w:cs="Times New Roman"/>
            <w:color w:val="00112B"/>
            <w:sz w:val="24"/>
            <w:szCs w:val="24"/>
          </w:rPr>
          <w:t>especially</w:t>
        </w:r>
        <w:r w:rsidR="00C10392" w:rsidRPr="00925AAC">
          <w:rPr>
            <w:rFonts w:ascii="Times New Roman" w:eastAsia="Times New Roman" w:hAnsi="Times New Roman" w:cs="Times New Roman"/>
            <w:color w:val="00112B"/>
            <w:sz w:val="24"/>
            <w:szCs w:val="24"/>
          </w:rPr>
          <w:t xml:space="preserve"> </w:t>
        </w:r>
      </w:ins>
      <w:del w:id="1779" w:author="Miriam Hils" w:date="2022-04-11T17:48:00Z">
        <w:r w:rsidRPr="00925AAC" w:rsidDel="00C10392">
          <w:rPr>
            <w:rFonts w:ascii="Times New Roman" w:eastAsia="Times New Roman" w:hAnsi="Times New Roman" w:cs="Times New Roman"/>
            <w:color w:val="00112B"/>
            <w:sz w:val="24"/>
            <w:szCs w:val="24"/>
          </w:rPr>
          <w:delText xml:space="preserve">potentially operating </w:delText>
        </w:r>
      </w:del>
      <w:r w:rsidRPr="00925AAC">
        <w:rPr>
          <w:rFonts w:ascii="Times New Roman" w:eastAsia="Times New Roman" w:hAnsi="Times New Roman" w:cs="Times New Roman"/>
          <w:color w:val="00112B"/>
          <w:sz w:val="24"/>
          <w:szCs w:val="24"/>
        </w:rPr>
        <w:t>among non-vulnerable women)</w:t>
      </w:r>
      <w:del w:id="1780" w:author="Miriam Hils" w:date="2022-04-11T17:45:00Z">
        <w:r w:rsidRPr="00925AAC" w:rsidDel="003B3ADD">
          <w:rPr>
            <w:rFonts w:ascii="Times New Roman" w:eastAsia="Times New Roman" w:hAnsi="Times New Roman" w:cs="Times New Roman"/>
            <w:color w:val="00112B"/>
            <w:sz w:val="24"/>
            <w:szCs w:val="24"/>
          </w:rPr>
          <w:delText xml:space="preserve"> in the number of births</w:delText>
        </w:r>
      </w:del>
      <w:r w:rsidRPr="00925AAC">
        <w:rPr>
          <w:rFonts w:ascii="Times New Roman" w:eastAsia="Times New Roman" w:hAnsi="Times New Roman" w:cs="Times New Roman"/>
          <w:color w:val="00112B"/>
          <w:sz w:val="24"/>
          <w:szCs w:val="24"/>
        </w:rPr>
        <w:t>. Although our measurement of socioeconomic status (i.e., years of schooling) capture</w:t>
      </w:r>
      <w:ins w:id="1781" w:author="Miriam Hils" w:date="2022-04-11T17:48:00Z">
        <w:r w:rsidR="00C10392">
          <w:rPr>
            <w:rFonts w:ascii="Times New Roman" w:eastAsia="Times New Roman" w:hAnsi="Times New Roman" w:cs="Times New Roman"/>
            <w:color w:val="00112B"/>
            <w:sz w:val="24"/>
            <w:szCs w:val="24"/>
          </w:rPr>
          <w:t>d</w:t>
        </w:r>
      </w:ins>
      <w:del w:id="1782" w:author="Miriam Hils" w:date="2022-04-11T17:48:00Z">
        <w:r w:rsidRPr="00925AAC" w:rsidDel="00C10392">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only indirectly women’s access to sexual</w:t>
      </w:r>
      <w:del w:id="1783" w:author="Miriam Hils" w:date="2022-04-11T17:49:00Z">
        <w:r w:rsidRPr="00925AAC" w:rsidDel="00C10392">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and reproductive</w:t>
      </w:r>
      <w:ins w:id="1784" w:author="Miriam Hils" w:date="2022-04-11T17:48:00Z">
        <w:r w:rsidR="00C10392">
          <w:rPr>
            <w:rFonts w:ascii="Times New Roman" w:eastAsia="Times New Roman" w:hAnsi="Times New Roman" w:cs="Times New Roman"/>
            <w:color w:val="00112B"/>
            <w:sz w:val="24"/>
            <w:szCs w:val="24"/>
          </w:rPr>
          <w:t xml:space="preserve"> </w:t>
        </w:r>
      </w:ins>
      <w:del w:id="1785" w:author="Miriam Hils" w:date="2022-04-11T17:48:00Z">
        <w:r w:rsidRPr="00925AAC" w:rsidDel="00C10392">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health-related services, the consistency of the results </w:t>
      </w:r>
      <w:del w:id="1786" w:author="Miriam Hils" w:date="2022-04-11T17:49:00Z">
        <w:r w:rsidRPr="00925AAC" w:rsidDel="00C10392">
          <w:rPr>
            <w:rFonts w:ascii="Times New Roman" w:eastAsia="Times New Roman" w:hAnsi="Times New Roman" w:cs="Times New Roman"/>
            <w:color w:val="00112B"/>
            <w:sz w:val="24"/>
            <w:szCs w:val="24"/>
          </w:rPr>
          <w:delText xml:space="preserve">in </w:delText>
        </w:r>
      </w:del>
      <w:ins w:id="1787" w:author="Miriam Hils" w:date="2022-04-11T17:49:00Z">
        <w:r w:rsidR="00C10392">
          <w:rPr>
            <w:rFonts w:ascii="Times New Roman" w:eastAsia="Times New Roman" w:hAnsi="Times New Roman" w:cs="Times New Roman"/>
            <w:color w:val="00112B"/>
            <w:sz w:val="24"/>
            <w:szCs w:val="24"/>
          </w:rPr>
          <w:t>for</w:t>
        </w:r>
        <w:r w:rsidR="00C1039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the two countries, and the stronger associations documented </w:t>
      </w:r>
      <w:del w:id="1788" w:author="Miriam Hils" w:date="2022-04-11T17:50:00Z">
        <w:r w:rsidRPr="00925AAC" w:rsidDel="00C10392">
          <w:rPr>
            <w:rFonts w:ascii="Times New Roman" w:eastAsia="Times New Roman" w:hAnsi="Times New Roman" w:cs="Times New Roman"/>
            <w:color w:val="00112B"/>
            <w:sz w:val="24"/>
            <w:szCs w:val="24"/>
          </w:rPr>
          <w:delText xml:space="preserve">in Colombia </w:delText>
        </w:r>
      </w:del>
      <w:r w:rsidRPr="00925AAC">
        <w:rPr>
          <w:rFonts w:ascii="Times New Roman" w:eastAsia="Times New Roman" w:hAnsi="Times New Roman" w:cs="Times New Roman"/>
          <w:color w:val="00112B"/>
          <w:sz w:val="24"/>
          <w:szCs w:val="24"/>
        </w:rPr>
        <w:t>among socioeconomically vulnerable women</w:t>
      </w:r>
      <w:ins w:id="1789" w:author="Miriam Hils" w:date="2022-04-11T17:50:00Z">
        <w:r w:rsidR="00C10392">
          <w:rPr>
            <w:rFonts w:ascii="Times New Roman" w:eastAsia="Times New Roman" w:hAnsi="Times New Roman" w:cs="Times New Roman"/>
            <w:color w:val="00112B"/>
            <w:sz w:val="24"/>
            <w:szCs w:val="24"/>
          </w:rPr>
          <w:t xml:space="preserve"> </w:t>
        </w:r>
        <w:r w:rsidR="00C10392" w:rsidRPr="00925AAC">
          <w:rPr>
            <w:rFonts w:ascii="Times New Roman" w:eastAsia="Times New Roman" w:hAnsi="Times New Roman" w:cs="Times New Roman"/>
            <w:color w:val="00112B"/>
            <w:sz w:val="24"/>
            <w:szCs w:val="24"/>
          </w:rPr>
          <w:t>in Colombia</w:t>
        </w:r>
      </w:ins>
      <w:r w:rsidRPr="00925AAC">
        <w:rPr>
          <w:rFonts w:ascii="Times New Roman" w:eastAsia="Times New Roman" w:hAnsi="Times New Roman" w:cs="Times New Roman"/>
          <w:color w:val="00112B"/>
          <w:sz w:val="24"/>
          <w:szCs w:val="24"/>
        </w:rPr>
        <w:t xml:space="preserve"> (i.e., where women’s vulnerability </w:t>
      </w:r>
      <w:del w:id="1790" w:author="Miriam Hils" w:date="2022-04-11T17:50:00Z">
        <w:r w:rsidRPr="00925AAC" w:rsidDel="00C10392">
          <w:rPr>
            <w:rFonts w:ascii="Times New Roman" w:eastAsia="Times New Roman" w:hAnsi="Times New Roman" w:cs="Times New Roman"/>
            <w:color w:val="00112B"/>
            <w:sz w:val="24"/>
            <w:szCs w:val="24"/>
          </w:rPr>
          <w:delText xml:space="preserve">are </w:delText>
        </w:r>
      </w:del>
      <w:ins w:id="1791" w:author="Miriam Hils" w:date="2022-04-11T17:50:00Z">
        <w:r w:rsidR="00C10392">
          <w:rPr>
            <w:rFonts w:ascii="Times New Roman" w:eastAsia="Times New Roman" w:hAnsi="Times New Roman" w:cs="Times New Roman"/>
            <w:color w:val="00112B"/>
            <w:sz w:val="24"/>
            <w:szCs w:val="24"/>
          </w:rPr>
          <w:t xml:space="preserve">was likely </w:t>
        </w:r>
      </w:ins>
      <w:r w:rsidRPr="00925AAC">
        <w:rPr>
          <w:rFonts w:ascii="Times New Roman" w:eastAsia="Times New Roman" w:hAnsi="Times New Roman" w:cs="Times New Roman"/>
          <w:color w:val="00112B"/>
          <w:sz w:val="24"/>
          <w:szCs w:val="24"/>
        </w:rPr>
        <w:t xml:space="preserve">exacerbated </w:t>
      </w:r>
      <w:del w:id="1792" w:author="Miriam Hils" w:date="2022-04-12T17:41:00Z">
        <w:r w:rsidRPr="00925AAC" w:rsidDel="00E408F6">
          <w:rPr>
            <w:rFonts w:ascii="Times New Roman" w:eastAsia="Times New Roman" w:hAnsi="Times New Roman" w:cs="Times New Roman"/>
            <w:color w:val="00112B"/>
            <w:sz w:val="24"/>
            <w:szCs w:val="24"/>
          </w:rPr>
          <w:delText>due to</w:delText>
        </w:r>
      </w:del>
      <w:ins w:id="1793" w:author="Miriam Hils" w:date="2022-04-12T17:41:00Z">
        <w:r w:rsidR="00E408F6">
          <w:rPr>
            <w:rFonts w:ascii="Times New Roman" w:eastAsia="Times New Roman" w:hAnsi="Times New Roman" w:cs="Times New Roman"/>
            <w:color w:val="00112B"/>
            <w:sz w:val="24"/>
            <w:szCs w:val="24"/>
          </w:rPr>
          <w:t>by</w:t>
        </w:r>
      </w:ins>
      <w:r w:rsidRPr="00925AAC">
        <w:rPr>
          <w:rFonts w:ascii="Times New Roman" w:eastAsia="Times New Roman" w:hAnsi="Times New Roman" w:cs="Times New Roman"/>
          <w:color w:val="00112B"/>
          <w:sz w:val="24"/>
          <w:szCs w:val="24"/>
        </w:rPr>
        <w:t xml:space="preserve"> the</w:t>
      </w:r>
      <w:ins w:id="1794" w:author="Miriam Hils" w:date="2022-04-11T17:50:00Z">
        <w:r w:rsidR="00C10392">
          <w:rPr>
            <w:rFonts w:ascii="Times New Roman" w:eastAsia="Times New Roman" w:hAnsi="Times New Roman" w:cs="Times New Roman"/>
            <w:color w:val="00112B"/>
            <w:sz w:val="24"/>
            <w:szCs w:val="24"/>
          </w:rPr>
          <w:t xml:space="preserve"> country’s</w:t>
        </w:r>
      </w:ins>
      <w:r w:rsidRPr="00925AAC">
        <w:rPr>
          <w:rFonts w:ascii="Times New Roman" w:eastAsia="Times New Roman" w:hAnsi="Times New Roman" w:cs="Times New Roman"/>
          <w:color w:val="00112B"/>
          <w:sz w:val="24"/>
          <w:szCs w:val="24"/>
        </w:rPr>
        <w:t xml:space="preserve"> legacy of </w:t>
      </w:r>
      <w:del w:id="1795" w:author="Miriam Hils" w:date="2022-04-11T17:50:00Z">
        <w:r w:rsidRPr="00925AAC" w:rsidDel="00C10392">
          <w:rPr>
            <w:rFonts w:ascii="Times New Roman" w:eastAsia="Times New Roman" w:hAnsi="Times New Roman" w:cs="Times New Roman"/>
            <w:color w:val="00112B"/>
            <w:sz w:val="24"/>
            <w:szCs w:val="24"/>
          </w:rPr>
          <w:delText xml:space="preserve">the </w:delText>
        </w:r>
      </w:del>
      <w:r w:rsidRPr="00925AAC">
        <w:rPr>
          <w:rFonts w:ascii="Times New Roman" w:eastAsia="Times New Roman" w:hAnsi="Times New Roman" w:cs="Times New Roman"/>
          <w:color w:val="00112B"/>
          <w:sz w:val="24"/>
          <w:szCs w:val="24"/>
        </w:rPr>
        <w:t>armed conflict and relatively weak</w:t>
      </w:r>
      <w:del w:id="1796" w:author="Miriam Hils" w:date="2022-04-11T17:50:00Z">
        <w:r w:rsidRPr="00925AAC" w:rsidDel="00C10392">
          <w:rPr>
            <w:rFonts w:ascii="Times New Roman" w:eastAsia="Times New Roman" w:hAnsi="Times New Roman" w:cs="Times New Roman"/>
            <w:color w:val="00112B"/>
            <w:sz w:val="24"/>
            <w:szCs w:val="24"/>
          </w:rPr>
          <w:delText>er</w:delText>
        </w:r>
      </w:del>
      <w:r w:rsidRPr="00925AAC">
        <w:rPr>
          <w:rFonts w:ascii="Times New Roman" w:eastAsia="Times New Roman" w:hAnsi="Times New Roman" w:cs="Times New Roman"/>
          <w:color w:val="00112B"/>
          <w:sz w:val="24"/>
          <w:szCs w:val="24"/>
        </w:rPr>
        <w:t xml:space="preserve"> health system</w:t>
      </w:r>
      <w:del w:id="1797" w:author="Miriam Hils" w:date="2022-04-11T17:50:00Z">
        <w:r w:rsidRPr="00925AAC" w:rsidDel="00C10392">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suggest this is a sensible, plausible</w:t>
      </w:r>
      <w:ins w:id="1798" w:author="Miriam Hils" w:date="2022-04-11T17:51:00Z">
        <w:r w:rsidR="00C10392">
          <w:rPr>
            <w:rFonts w:ascii="Times New Roman" w:eastAsia="Times New Roman" w:hAnsi="Times New Roman" w:cs="Times New Roman"/>
            <w:color w:val="00112B"/>
            <w:sz w:val="24"/>
            <w:szCs w:val="24"/>
          </w:rPr>
          <w:t>,</w:t>
        </w:r>
      </w:ins>
      <w:r w:rsidRPr="00925AAC">
        <w:rPr>
          <w:rFonts w:ascii="Times New Roman" w:eastAsia="Times New Roman" w:hAnsi="Times New Roman" w:cs="Times New Roman"/>
          <w:color w:val="00112B"/>
          <w:sz w:val="24"/>
          <w:szCs w:val="24"/>
        </w:rPr>
        <w:t xml:space="preserve"> and informative interpretation.</w:t>
      </w:r>
    </w:p>
    <w:p w14:paraId="00000078"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9" w14:textId="62657E8B"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Because </w:t>
      </w:r>
      <w:ins w:id="1799" w:author="Miriam Hils" w:date="2022-04-11T17:52:00Z">
        <w:r w:rsidR="00C10392" w:rsidRPr="00925AAC">
          <w:rPr>
            <w:rFonts w:ascii="Times New Roman" w:eastAsia="Times New Roman" w:hAnsi="Times New Roman" w:cs="Times New Roman"/>
            <w:color w:val="00112B"/>
            <w:sz w:val="24"/>
            <w:szCs w:val="24"/>
          </w:rPr>
          <w:t>the largest share</w:t>
        </w:r>
        <w:r w:rsidR="00C10392">
          <w:rPr>
            <w:rFonts w:ascii="Times New Roman" w:eastAsia="Times New Roman" w:hAnsi="Times New Roman" w:cs="Times New Roman"/>
            <w:color w:val="00112B"/>
            <w:sz w:val="24"/>
            <w:szCs w:val="24"/>
          </w:rPr>
          <w:t>s</w:t>
        </w:r>
        <w:r w:rsidR="00C10392" w:rsidRPr="00925AAC">
          <w:rPr>
            <w:rFonts w:ascii="Times New Roman" w:eastAsia="Times New Roman" w:hAnsi="Times New Roman" w:cs="Times New Roman"/>
            <w:color w:val="00112B"/>
            <w:sz w:val="24"/>
            <w:szCs w:val="24"/>
          </w:rPr>
          <w:t xml:space="preserve"> of births </w:t>
        </w:r>
        <w:r w:rsidR="00C10392">
          <w:rPr>
            <w:rFonts w:ascii="Times New Roman" w:eastAsia="Times New Roman" w:hAnsi="Times New Roman" w:cs="Times New Roman"/>
            <w:color w:val="00112B"/>
            <w:sz w:val="24"/>
            <w:szCs w:val="24"/>
          </w:rPr>
          <w:t xml:space="preserve">in Colombia and Brazil are not to </w:t>
        </w:r>
      </w:ins>
      <w:r w:rsidRPr="00925AAC">
        <w:rPr>
          <w:rFonts w:ascii="Times New Roman" w:eastAsia="Times New Roman" w:hAnsi="Times New Roman" w:cs="Times New Roman"/>
          <w:color w:val="00112B"/>
          <w:sz w:val="24"/>
          <w:szCs w:val="24"/>
        </w:rPr>
        <w:t xml:space="preserve">women </w:t>
      </w:r>
      <w:del w:id="1800" w:author="Miriam Hils" w:date="2022-04-11T17:52:00Z">
        <w:r w:rsidRPr="00925AAC" w:rsidDel="00C10392">
          <w:rPr>
            <w:rFonts w:ascii="Times New Roman" w:eastAsia="Times New Roman" w:hAnsi="Times New Roman" w:cs="Times New Roman"/>
            <w:color w:val="00112B"/>
            <w:sz w:val="24"/>
            <w:szCs w:val="24"/>
          </w:rPr>
          <w:delText xml:space="preserve">from </w:delText>
        </w:r>
      </w:del>
      <w:ins w:id="1801" w:author="Miriam Hils" w:date="2022-04-11T17:52:00Z">
        <w:r w:rsidR="00C10392">
          <w:rPr>
            <w:rFonts w:ascii="Times New Roman" w:eastAsia="Times New Roman" w:hAnsi="Times New Roman" w:cs="Times New Roman"/>
            <w:color w:val="00112B"/>
            <w:sz w:val="24"/>
            <w:szCs w:val="24"/>
          </w:rPr>
          <w:t>with</w:t>
        </w:r>
        <w:r w:rsidR="00C10392"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extremely vulnerable socio</w:t>
      </w:r>
      <w:del w:id="1802" w:author="Miriam Hils" w:date="2022-04-11T17:51:00Z">
        <w:r w:rsidRPr="00925AAC" w:rsidDel="00C10392">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economic backgrounds</w:t>
      </w:r>
      <w:del w:id="1803" w:author="Miriam Hils" w:date="2022-04-11T17:52:00Z">
        <w:r w:rsidRPr="00925AAC" w:rsidDel="00C10392">
          <w:rPr>
            <w:rFonts w:ascii="Times New Roman" w:eastAsia="Times New Roman" w:hAnsi="Times New Roman" w:cs="Times New Roman"/>
            <w:color w:val="00112B"/>
            <w:sz w:val="24"/>
            <w:szCs w:val="24"/>
          </w:rPr>
          <w:delText xml:space="preserve"> do not contribute the largest share of births</w:delText>
        </w:r>
      </w:del>
      <w:r w:rsidRPr="00925AAC">
        <w:rPr>
          <w:rFonts w:ascii="Times New Roman" w:eastAsia="Times New Roman" w:hAnsi="Times New Roman" w:cs="Times New Roman"/>
          <w:color w:val="00112B"/>
          <w:sz w:val="24"/>
          <w:szCs w:val="24"/>
        </w:rPr>
        <w:t xml:space="preserve">, studies that do not disaggregate effectively by socioeconomic status will </w:t>
      </w:r>
      <w:ins w:id="1804" w:author="Miriam Hils" w:date="2022-04-11T17:53:00Z">
        <w:r w:rsidR="00CA4601">
          <w:rPr>
            <w:rFonts w:ascii="Times New Roman" w:eastAsia="Times New Roman" w:hAnsi="Times New Roman" w:cs="Times New Roman"/>
            <w:color w:val="00112B"/>
            <w:sz w:val="24"/>
            <w:szCs w:val="24"/>
          </w:rPr>
          <w:t xml:space="preserve">tend to </w:t>
        </w:r>
      </w:ins>
      <w:r w:rsidRPr="00925AAC">
        <w:rPr>
          <w:rFonts w:ascii="Times New Roman" w:eastAsia="Times New Roman" w:hAnsi="Times New Roman" w:cs="Times New Roman"/>
          <w:color w:val="00112B"/>
          <w:sz w:val="24"/>
          <w:szCs w:val="24"/>
        </w:rPr>
        <w:t xml:space="preserve">gloss over the </w:t>
      </w:r>
      <w:del w:id="1805" w:author="Miriam Hils" w:date="2022-04-11T17:53:00Z">
        <w:r w:rsidRPr="00925AAC" w:rsidDel="00CA4601">
          <w:rPr>
            <w:rFonts w:ascii="Times New Roman" w:eastAsia="Times New Roman" w:hAnsi="Times New Roman" w:cs="Times New Roman"/>
            <w:color w:val="00112B"/>
            <w:sz w:val="24"/>
            <w:szCs w:val="24"/>
          </w:rPr>
          <w:delText xml:space="preserve">divergent </w:delText>
        </w:r>
      </w:del>
      <w:ins w:id="1806" w:author="Miriam Hils" w:date="2022-04-11T17:53:00Z">
        <w:r w:rsidR="00CA4601">
          <w:rPr>
            <w:rFonts w:ascii="Times New Roman" w:eastAsia="Times New Roman" w:hAnsi="Times New Roman" w:cs="Times New Roman"/>
            <w:color w:val="00112B"/>
            <w:sz w:val="24"/>
            <w:szCs w:val="24"/>
          </w:rPr>
          <w:t>differences in the</w:t>
        </w:r>
        <w:r w:rsidR="00CA460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consequences of the pandemic </w:t>
      </w:r>
      <w:del w:id="1807" w:author="Miriam Hils" w:date="2022-04-11T17:53:00Z">
        <w:r w:rsidRPr="00925AAC" w:rsidDel="00CA4601">
          <w:rPr>
            <w:rFonts w:ascii="Times New Roman" w:eastAsia="Times New Roman" w:hAnsi="Times New Roman" w:cs="Times New Roman"/>
            <w:color w:val="00112B"/>
            <w:sz w:val="24"/>
            <w:szCs w:val="24"/>
          </w:rPr>
          <w:delText xml:space="preserve">among </w:delText>
        </w:r>
      </w:del>
      <w:ins w:id="1808" w:author="Miriam Hils" w:date="2022-04-11T17:53:00Z">
        <w:r w:rsidR="00CA4601">
          <w:rPr>
            <w:rFonts w:ascii="Times New Roman" w:eastAsia="Times New Roman" w:hAnsi="Times New Roman" w:cs="Times New Roman"/>
            <w:color w:val="00112B"/>
            <w:sz w:val="24"/>
            <w:szCs w:val="24"/>
          </w:rPr>
          <w:t>across</w:t>
        </w:r>
        <w:r w:rsidR="00CA460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subpopulation groups. Indeed, a country-level aggregated analysis will completely neglect the experience</w:t>
      </w:r>
      <w:ins w:id="1809" w:author="Miriam Hils" w:date="2022-04-12T17:43:00Z">
        <w:r w:rsidR="00C45F61">
          <w:rPr>
            <w:rFonts w:ascii="Times New Roman" w:eastAsia="Times New Roman" w:hAnsi="Times New Roman" w:cs="Times New Roman"/>
            <w:color w:val="00112B"/>
            <w:sz w:val="24"/>
            <w:szCs w:val="24"/>
          </w:rPr>
          <w:t>s</w:t>
        </w:r>
      </w:ins>
      <w:r w:rsidRPr="00925AAC">
        <w:rPr>
          <w:rFonts w:ascii="Times New Roman" w:eastAsia="Times New Roman" w:hAnsi="Times New Roman" w:cs="Times New Roman"/>
          <w:color w:val="00112B"/>
          <w:sz w:val="24"/>
          <w:szCs w:val="24"/>
        </w:rPr>
        <w:t xml:space="preserve"> of minorities. Given that one-third of the population in LATAM live</w:t>
      </w:r>
      <w:del w:id="1810" w:author="Miriam Hils" w:date="2022-04-11T17:54:00Z">
        <w:r w:rsidRPr="00925AAC" w:rsidDel="00CA4601">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in poverty </w:t>
      </w:r>
      <w:r w:rsidR="00925AAC" w:rsidRPr="00925AAC">
        <w:rPr>
          <w:rFonts w:ascii="Times New Roman" w:hAnsi="Times New Roman" w:cs="Times New Roman"/>
          <w:sz w:val="24"/>
          <w:szCs w:val="24"/>
        </w:rPr>
        <w:fldChar w:fldCharType="begin"/>
      </w:r>
      <w:r w:rsidR="00925AAC" w:rsidRPr="00925AAC">
        <w:rPr>
          <w:rFonts w:ascii="Times New Roman" w:hAnsi="Times New Roman" w:cs="Times New Roman"/>
          <w:sz w:val="24"/>
          <w:szCs w:val="24"/>
        </w:rPr>
        <w:instrText xml:space="preserve"> ADDIN ZOTERO_ITEM CSL_CITATION {"citationID":"wa5GfPk9","properties":{"formattedCitation":"(ECLAC 2022)","plainCitation":"(ECLAC 2022)","noteIndex":0},"citationItems":[{"id":2529,"uris":["http://zotero.org/users/7072385/items/IUFWRMWE"],"itemData":{"id":2529,"type":"report","page":"231","publisher":"Economic Commission for Latin America and the Caribbean (ECLAC),","title":"Social Panorama of Latin America 2021","author":[{"family":"ECLAC","given":""}],"issued":{"date-parts":[["2022"]]}}}],"schema":"https://github.com/citation-style-language/schema/raw/master/csl-citation.json"}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(ECLAC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del w:id="1811" w:author="Miriam Hils" w:date="2022-04-11T17:54:00Z">
        <w:r w:rsidRPr="00925AAC" w:rsidDel="00CA4601">
          <w:rPr>
            <w:rFonts w:ascii="Times New Roman" w:eastAsia="Times New Roman" w:hAnsi="Times New Roman" w:cs="Times New Roman"/>
            <w:color w:val="00112B"/>
            <w:sz w:val="24"/>
            <w:szCs w:val="24"/>
          </w:rPr>
          <w:delText xml:space="preserve">highlighting </w:delText>
        </w:r>
      </w:del>
      <w:ins w:id="1812" w:author="Miriam Hils" w:date="2022-04-11T17:54:00Z">
        <w:r w:rsidR="00CA4601">
          <w:rPr>
            <w:rFonts w:ascii="Times New Roman" w:eastAsia="Times New Roman" w:hAnsi="Times New Roman" w:cs="Times New Roman"/>
            <w:color w:val="00112B"/>
            <w:sz w:val="24"/>
            <w:szCs w:val="24"/>
          </w:rPr>
          <w:t>it is important to highlight</w:t>
        </w:r>
        <w:r w:rsidR="00CA460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the socioeconomic-specific consequences of the pandemic</w:t>
      </w:r>
      <w:ins w:id="1813" w:author="Miriam Hils" w:date="2022-04-11T17:55:00Z">
        <w:r w:rsidR="00CA4601">
          <w:rPr>
            <w:rFonts w:ascii="Times New Roman" w:eastAsia="Times New Roman" w:hAnsi="Times New Roman" w:cs="Times New Roman"/>
            <w:color w:val="00112B"/>
            <w:sz w:val="24"/>
            <w:szCs w:val="24"/>
          </w:rPr>
          <w:t xml:space="preserve">, </w:t>
        </w:r>
      </w:ins>
      <w:del w:id="1814" w:author="Miriam Hils" w:date="2022-04-11T17:55:00Z">
        <w:r w:rsidRPr="00925AAC" w:rsidDel="00CA4601">
          <w:rPr>
            <w:rFonts w:ascii="Times New Roman" w:eastAsia="Times New Roman" w:hAnsi="Times New Roman" w:cs="Times New Roman"/>
            <w:color w:val="00112B"/>
            <w:sz w:val="24"/>
            <w:szCs w:val="24"/>
          </w:rPr>
          <w:delText xml:space="preserve"> </w:delText>
        </w:r>
      </w:del>
      <w:del w:id="1815" w:author="Miriam Hils" w:date="2022-04-11T17:54:00Z">
        <w:r w:rsidRPr="00925AAC" w:rsidDel="00CA4601">
          <w:rPr>
            <w:rFonts w:ascii="Times New Roman" w:eastAsia="Times New Roman" w:hAnsi="Times New Roman" w:cs="Times New Roman"/>
            <w:color w:val="00112B"/>
            <w:sz w:val="24"/>
            <w:szCs w:val="24"/>
          </w:rPr>
          <w:delText xml:space="preserve">is of utter importance </w:delText>
        </w:r>
      </w:del>
      <w:r w:rsidRPr="00925AAC">
        <w:rPr>
          <w:rFonts w:ascii="Times New Roman" w:eastAsia="Times New Roman" w:hAnsi="Times New Roman" w:cs="Times New Roman"/>
          <w:color w:val="00112B"/>
          <w:sz w:val="24"/>
          <w:szCs w:val="24"/>
        </w:rPr>
        <w:t xml:space="preserve">and </w:t>
      </w:r>
      <w:ins w:id="1816" w:author="Miriam Hils" w:date="2022-04-11T17:55:00Z">
        <w:r w:rsidR="00CA4601">
          <w:rPr>
            <w:rFonts w:ascii="Times New Roman" w:eastAsia="Times New Roman" w:hAnsi="Times New Roman" w:cs="Times New Roman"/>
            <w:color w:val="00112B"/>
            <w:sz w:val="24"/>
            <w:szCs w:val="24"/>
          </w:rPr>
          <w:t xml:space="preserve">such an analysis </w:t>
        </w:r>
      </w:ins>
      <w:r w:rsidRPr="00925AAC">
        <w:rPr>
          <w:rFonts w:ascii="Times New Roman" w:eastAsia="Times New Roman" w:hAnsi="Times New Roman" w:cs="Times New Roman"/>
          <w:color w:val="00112B"/>
          <w:sz w:val="24"/>
          <w:szCs w:val="24"/>
        </w:rPr>
        <w:t xml:space="preserve">may </w:t>
      </w:r>
      <w:del w:id="1817" w:author="Miriam Hils" w:date="2022-04-11T17:55:00Z">
        <w:r w:rsidRPr="00925AAC" w:rsidDel="00CA4601">
          <w:rPr>
            <w:rFonts w:ascii="Times New Roman" w:eastAsia="Times New Roman" w:hAnsi="Times New Roman" w:cs="Times New Roman"/>
            <w:color w:val="00112B"/>
            <w:sz w:val="24"/>
            <w:szCs w:val="24"/>
          </w:rPr>
          <w:delText xml:space="preserve">go </w:delText>
        </w:r>
      </w:del>
      <w:ins w:id="1818" w:author="Miriam Hils" w:date="2022-04-11T17:55:00Z">
        <w:r w:rsidR="00CA4601">
          <w:rPr>
            <w:rFonts w:ascii="Times New Roman" w:eastAsia="Times New Roman" w:hAnsi="Times New Roman" w:cs="Times New Roman"/>
            <w:color w:val="00112B"/>
            <w:sz w:val="24"/>
            <w:szCs w:val="24"/>
          </w:rPr>
          <w:t>extend</w:t>
        </w:r>
        <w:r w:rsidR="00CA460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beyond the group of women with </w:t>
      </w:r>
      <w:del w:id="1819" w:author="Miriam Hils" w:date="2022-04-11T17:55:00Z">
        <w:r w:rsidRPr="00925AAC" w:rsidDel="00CA4601">
          <w:rPr>
            <w:rFonts w:ascii="Times New Roman" w:eastAsia="Times New Roman" w:hAnsi="Times New Roman" w:cs="Times New Roman"/>
            <w:color w:val="00112B"/>
            <w:sz w:val="24"/>
            <w:szCs w:val="24"/>
          </w:rPr>
          <w:delText>0 to 3</w:delText>
        </w:r>
      </w:del>
      <w:ins w:id="1820" w:author="Miriam Hils" w:date="2022-04-11T17:55:00Z">
        <w:r w:rsidR="00CA4601">
          <w:rPr>
            <w:rFonts w:ascii="Times New Roman" w:eastAsia="Times New Roman" w:hAnsi="Times New Roman" w:cs="Times New Roman"/>
            <w:color w:val="00112B"/>
            <w:sz w:val="24"/>
            <w:szCs w:val="24"/>
          </w:rPr>
          <w:t>zero to three</w:t>
        </w:r>
      </w:ins>
      <w:r w:rsidRPr="00925AAC">
        <w:rPr>
          <w:rFonts w:ascii="Times New Roman" w:eastAsia="Times New Roman" w:hAnsi="Times New Roman" w:cs="Times New Roman"/>
          <w:color w:val="00112B"/>
          <w:sz w:val="24"/>
          <w:szCs w:val="24"/>
        </w:rPr>
        <w:t xml:space="preserve"> years </w:t>
      </w:r>
      <w:r w:rsidRPr="00925AAC">
        <w:rPr>
          <w:rFonts w:ascii="Times New Roman" w:eastAsia="Times New Roman" w:hAnsi="Times New Roman" w:cs="Times New Roman"/>
          <w:color w:val="00112B"/>
          <w:sz w:val="24"/>
          <w:szCs w:val="24"/>
        </w:rPr>
        <w:lastRenderedPageBreak/>
        <w:t xml:space="preserve">of schooling if other dimensions of socioeconomic status are considered (e.g., income, household assets, race/ethnicity). </w:t>
      </w:r>
    </w:p>
    <w:p w14:paraId="0000007A"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B" w14:textId="350A4F46"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More generally, these results suggest that ethnic, migration status, and sexual minorities in other contexts, including </w:t>
      </w:r>
      <w:del w:id="1821" w:author="Miriam Hils" w:date="2022-04-11T17:55:00Z">
        <w:r w:rsidRPr="00925AAC" w:rsidDel="00CA4601">
          <w:rPr>
            <w:rFonts w:ascii="Times New Roman" w:eastAsia="Times New Roman" w:hAnsi="Times New Roman" w:cs="Times New Roman"/>
            <w:color w:val="00112B"/>
            <w:sz w:val="24"/>
            <w:szCs w:val="24"/>
          </w:rPr>
          <w:delText xml:space="preserve">potentially </w:delText>
        </w:r>
      </w:del>
      <w:ins w:id="1822" w:author="Miriam Hils" w:date="2022-04-11T17:55:00Z">
        <w:r w:rsidR="00CA4601">
          <w:rPr>
            <w:rFonts w:ascii="Times New Roman" w:eastAsia="Times New Roman" w:hAnsi="Times New Roman" w:cs="Times New Roman"/>
            <w:color w:val="00112B"/>
            <w:sz w:val="24"/>
            <w:szCs w:val="24"/>
          </w:rPr>
          <w:t>in</w:t>
        </w:r>
        <w:r w:rsidR="00CA460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high-income countries, may </w:t>
      </w:r>
      <w:del w:id="1823" w:author="Miriam Hils" w:date="2022-04-11T17:56:00Z">
        <w:r w:rsidRPr="00925AAC" w:rsidDel="00CA4601">
          <w:rPr>
            <w:rFonts w:ascii="Times New Roman" w:eastAsia="Times New Roman" w:hAnsi="Times New Roman" w:cs="Times New Roman"/>
            <w:color w:val="00112B"/>
            <w:sz w:val="24"/>
            <w:szCs w:val="24"/>
          </w:rPr>
          <w:delText>be suffering</w:delText>
        </w:r>
      </w:del>
      <w:ins w:id="1824" w:author="Miriam Hils" w:date="2022-04-11T17:56:00Z">
        <w:r w:rsidR="00CA4601">
          <w:rPr>
            <w:rFonts w:ascii="Times New Roman" w:eastAsia="Times New Roman" w:hAnsi="Times New Roman" w:cs="Times New Roman"/>
            <w:color w:val="00112B"/>
            <w:sz w:val="24"/>
            <w:szCs w:val="24"/>
          </w:rPr>
          <w:t>experience</w:t>
        </w:r>
      </w:ins>
      <w:r w:rsidRPr="00925AAC">
        <w:rPr>
          <w:rFonts w:ascii="Times New Roman" w:eastAsia="Times New Roman" w:hAnsi="Times New Roman" w:cs="Times New Roman"/>
          <w:color w:val="00112B"/>
          <w:sz w:val="24"/>
          <w:szCs w:val="24"/>
        </w:rPr>
        <w:t xml:space="preserve"> the consequences of </w:t>
      </w:r>
      <w:ins w:id="1825" w:author="Miriam Hils" w:date="2022-04-11T17:56:00Z">
        <w:r w:rsidR="00CA4601">
          <w:rPr>
            <w:rFonts w:ascii="Times New Roman" w:eastAsia="Times New Roman" w:hAnsi="Times New Roman" w:cs="Times New Roman"/>
            <w:color w:val="00112B"/>
            <w:sz w:val="24"/>
            <w:szCs w:val="24"/>
          </w:rPr>
          <w:t xml:space="preserve">the </w:t>
        </w:r>
      </w:ins>
      <w:r w:rsidRPr="00925AAC">
        <w:rPr>
          <w:rFonts w:ascii="Times New Roman" w:eastAsia="Times New Roman" w:hAnsi="Times New Roman" w:cs="Times New Roman"/>
          <w:color w:val="00112B"/>
          <w:sz w:val="24"/>
          <w:szCs w:val="24"/>
        </w:rPr>
        <w:t xml:space="preserve">Covid-19 </w:t>
      </w:r>
      <w:ins w:id="1826" w:author="Miriam Hils" w:date="2022-04-11T17:56:00Z">
        <w:r w:rsidR="00CA4601">
          <w:rPr>
            <w:rFonts w:ascii="Times New Roman" w:eastAsia="Times New Roman" w:hAnsi="Times New Roman" w:cs="Times New Roman"/>
            <w:color w:val="00112B"/>
            <w:sz w:val="24"/>
            <w:szCs w:val="24"/>
          </w:rPr>
          <w:t xml:space="preserve">pandemic </w:t>
        </w:r>
      </w:ins>
      <w:r w:rsidRPr="00925AAC">
        <w:rPr>
          <w:rFonts w:ascii="Times New Roman" w:eastAsia="Times New Roman" w:hAnsi="Times New Roman" w:cs="Times New Roman"/>
          <w:color w:val="00112B"/>
          <w:sz w:val="24"/>
          <w:szCs w:val="24"/>
        </w:rPr>
        <w:t xml:space="preserve">differently than the majority of the population, </w:t>
      </w:r>
      <w:ins w:id="1827" w:author="Miriam Hils" w:date="2022-04-12T17:45:00Z">
        <w:r w:rsidR="00C45F61">
          <w:rPr>
            <w:rFonts w:ascii="Times New Roman" w:eastAsia="Times New Roman" w:hAnsi="Times New Roman" w:cs="Times New Roman"/>
            <w:color w:val="00112B"/>
            <w:sz w:val="24"/>
            <w:szCs w:val="24"/>
          </w:rPr>
          <w:t xml:space="preserve">and </w:t>
        </w:r>
      </w:ins>
      <w:r w:rsidRPr="00925AAC">
        <w:rPr>
          <w:rFonts w:ascii="Times New Roman" w:eastAsia="Times New Roman" w:hAnsi="Times New Roman" w:cs="Times New Roman"/>
          <w:color w:val="00112B"/>
          <w:sz w:val="24"/>
          <w:szCs w:val="24"/>
        </w:rPr>
        <w:t xml:space="preserve">especially individuals in socioeconomically privileged positions. </w:t>
      </w:r>
      <w:del w:id="1828" w:author="Miriam Hils" w:date="2022-04-11T17:56:00Z">
        <w:r w:rsidRPr="00925AAC" w:rsidDel="00CA4601">
          <w:rPr>
            <w:rFonts w:ascii="Times New Roman" w:eastAsia="Times New Roman" w:hAnsi="Times New Roman" w:cs="Times New Roman"/>
            <w:color w:val="00112B"/>
            <w:sz w:val="24"/>
            <w:szCs w:val="24"/>
          </w:rPr>
          <w:delText>Consequently</w:delText>
        </w:r>
      </w:del>
      <w:ins w:id="1829" w:author="Miriam Hils" w:date="2022-04-11T17:56:00Z">
        <w:r w:rsidR="00CA4601">
          <w:rPr>
            <w:rFonts w:ascii="Times New Roman" w:eastAsia="Times New Roman" w:hAnsi="Times New Roman" w:cs="Times New Roman"/>
            <w:color w:val="00112B"/>
            <w:sz w:val="24"/>
            <w:szCs w:val="24"/>
          </w:rPr>
          <w:t>Thus</w:t>
        </w:r>
      </w:ins>
      <w:r w:rsidRPr="00925AAC">
        <w:rPr>
          <w:rFonts w:ascii="Times New Roman" w:eastAsia="Times New Roman" w:hAnsi="Times New Roman" w:cs="Times New Roman"/>
          <w:color w:val="00112B"/>
          <w:sz w:val="24"/>
          <w:szCs w:val="24"/>
        </w:rPr>
        <w:t xml:space="preserve">, future research that tests the validity of the mechanisms </w:t>
      </w:r>
      <w:del w:id="1830" w:author="Miriam Hils" w:date="2022-04-11T17:56:00Z">
        <w:r w:rsidRPr="00925AAC" w:rsidDel="00CA4601">
          <w:rPr>
            <w:rFonts w:ascii="Times New Roman" w:eastAsia="Times New Roman" w:hAnsi="Times New Roman" w:cs="Times New Roman"/>
            <w:color w:val="00112B"/>
            <w:sz w:val="24"/>
            <w:szCs w:val="24"/>
          </w:rPr>
          <w:delText xml:space="preserve">by </w:delText>
        </w:r>
      </w:del>
      <w:ins w:id="1831" w:author="Miriam Hils" w:date="2022-04-11T17:56:00Z">
        <w:r w:rsidR="00CA4601">
          <w:rPr>
            <w:rFonts w:ascii="Times New Roman" w:eastAsia="Times New Roman" w:hAnsi="Times New Roman" w:cs="Times New Roman"/>
            <w:color w:val="00112B"/>
            <w:sz w:val="24"/>
            <w:szCs w:val="24"/>
          </w:rPr>
          <w:t>through</w:t>
        </w:r>
        <w:r w:rsidR="00CA4601"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which a health crisis can affect fertility</w:t>
      </w:r>
      <w:ins w:id="1832" w:author="Miriam Hils" w:date="2022-04-11T17:57:00Z">
        <w:r w:rsidR="00CA4601">
          <w:rPr>
            <w:rFonts w:ascii="Times New Roman" w:eastAsia="Times New Roman" w:hAnsi="Times New Roman" w:cs="Times New Roman"/>
            <w:color w:val="00112B"/>
            <w:sz w:val="24"/>
            <w:szCs w:val="24"/>
          </w:rPr>
          <w:t xml:space="preserve"> should distinguish between </w:t>
        </w:r>
      </w:ins>
      <w:del w:id="1833" w:author="Miriam Hils" w:date="2022-04-11T17:57:00Z">
        <w:r w:rsidRPr="00925AAC" w:rsidDel="00CA4601">
          <w:rPr>
            <w:rFonts w:ascii="Times New Roman" w:eastAsia="Times New Roman" w:hAnsi="Times New Roman" w:cs="Times New Roman"/>
            <w:color w:val="00112B"/>
            <w:sz w:val="24"/>
            <w:szCs w:val="24"/>
          </w:rPr>
          <w:delText xml:space="preserve">, requires the identification of </w:delText>
        </w:r>
      </w:del>
      <w:r w:rsidRPr="00925AAC">
        <w:rPr>
          <w:rFonts w:ascii="Times New Roman" w:eastAsia="Times New Roman" w:hAnsi="Times New Roman" w:cs="Times New Roman"/>
          <w:color w:val="00112B"/>
          <w:sz w:val="24"/>
          <w:szCs w:val="24"/>
        </w:rPr>
        <w:t xml:space="preserve">social groups with varying </w:t>
      </w:r>
      <w:del w:id="1834" w:author="Miriam Hils" w:date="2022-04-11T17:59:00Z">
        <w:r w:rsidRPr="00925AAC" w:rsidDel="00845415">
          <w:rPr>
            <w:rFonts w:ascii="Times New Roman" w:eastAsia="Times New Roman" w:hAnsi="Times New Roman" w:cs="Times New Roman"/>
            <w:color w:val="00112B"/>
            <w:sz w:val="24"/>
            <w:szCs w:val="24"/>
          </w:rPr>
          <w:delText>capacities/opportunities</w:delText>
        </w:r>
      </w:del>
      <w:ins w:id="1835" w:author="Miriam Hils" w:date="2022-04-11T17:59:00Z">
        <w:r w:rsidR="00845415">
          <w:rPr>
            <w:rFonts w:ascii="Times New Roman" w:eastAsia="Times New Roman" w:hAnsi="Times New Roman" w:cs="Times New Roman"/>
            <w:color w:val="00112B"/>
            <w:sz w:val="24"/>
            <w:szCs w:val="24"/>
          </w:rPr>
          <w:t>abilities</w:t>
        </w:r>
      </w:ins>
      <w:r w:rsidRPr="00925AAC">
        <w:rPr>
          <w:rFonts w:ascii="Times New Roman" w:eastAsia="Times New Roman" w:hAnsi="Times New Roman" w:cs="Times New Roman"/>
          <w:color w:val="00112B"/>
          <w:sz w:val="24"/>
          <w:szCs w:val="24"/>
        </w:rPr>
        <w:t xml:space="preserve"> to </w:t>
      </w:r>
      <w:del w:id="1836" w:author="Miriam Hils" w:date="2022-04-11T17:58:00Z">
        <w:r w:rsidRPr="00925AAC" w:rsidDel="00845415">
          <w:rPr>
            <w:rFonts w:ascii="Times New Roman" w:eastAsia="Times New Roman" w:hAnsi="Times New Roman" w:cs="Times New Roman"/>
            <w:color w:val="00112B"/>
            <w:sz w:val="24"/>
            <w:szCs w:val="24"/>
          </w:rPr>
          <w:delText xml:space="preserve">enact </w:delText>
        </w:r>
      </w:del>
      <w:ins w:id="1837" w:author="Miriam Hils" w:date="2022-04-11T17:58:00Z">
        <w:r w:rsidR="00845415">
          <w:rPr>
            <w:rFonts w:ascii="Times New Roman" w:eastAsia="Times New Roman" w:hAnsi="Times New Roman" w:cs="Times New Roman"/>
            <w:color w:val="00112B"/>
            <w:sz w:val="24"/>
            <w:szCs w:val="24"/>
          </w:rPr>
          <w:t>avoid</w:t>
        </w:r>
        <w:r w:rsidR="00845415" w:rsidRPr="00925AAC">
          <w:rPr>
            <w:rFonts w:ascii="Times New Roman" w:eastAsia="Times New Roman" w:hAnsi="Times New Roman" w:cs="Times New Roman"/>
            <w:color w:val="00112B"/>
            <w:sz w:val="24"/>
            <w:szCs w:val="24"/>
          </w:rPr>
          <w:t xml:space="preserve"> </w:t>
        </w:r>
      </w:ins>
      <w:ins w:id="1838" w:author="Miriam Hils" w:date="2022-04-11T18:04:00Z">
        <w:r w:rsidR="00A7270C">
          <w:rPr>
            <w:rFonts w:ascii="Times New Roman" w:eastAsia="Times New Roman" w:hAnsi="Times New Roman" w:cs="Times New Roman"/>
            <w:color w:val="00112B"/>
            <w:sz w:val="24"/>
            <w:szCs w:val="24"/>
          </w:rPr>
          <w:t>negative</w:t>
        </w:r>
      </w:ins>
      <w:ins w:id="1839" w:author="Miriam Hils" w:date="2022-04-11T17:59:00Z">
        <w:r w:rsidR="00845415">
          <w:rPr>
            <w:rFonts w:ascii="Times New Roman" w:eastAsia="Times New Roman" w:hAnsi="Times New Roman" w:cs="Times New Roman"/>
            <w:color w:val="00112B"/>
            <w:sz w:val="24"/>
            <w:szCs w:val="24"/>
          </w:rPr>
          <w:t xml:space="preserve"> consequences</w:t>
        </w:r>
      </w:ins>
      <w:ins w:id="1840" w:author="Miriam Hils" w:date="2022-04-11T18:04:00Z">
        <w:r w:rsidR="00A7270C">
          <w:rPr>
            <w:rFonts w:ascii="Times New Roman" w:eastAsia="Times New Roman" w:hAnsi="Times New Roman" w:cs="Times New Roman"/>
            <w:color w:val="00112B"/>
            <w:sz w:val="24"/>
            <w:szCs w:val="24"/>
          </w:rPr>
          <w:t>.</w:t>
        </w:r>
      </w:ins>
      <w:ins w:id="1841" w:author="Miriam Hils" w:date="2022-04-11T17:59:00Z">
        <w:r w:rsidR="00845415">
          <w:rPr>
            <w:rFonts w:ascii="Times New Roman" w:eastAsia="Times New Roman" w:hAnsi="Times New Roman" w:cs="Times New Roman"/>
            <w:color w:val="00112B"/>
            <w:sz w:val="24"/>
            <w:szCs w:val="24"/>
          </w:rPr>
          <w:t xml:space="preserve"> </w:t>
        </w:r>
      </w:ins>
      <w:del w:id="1842" w:author="Miriam Hils" w:date="2022-04-11T18:04:00Z">
        <w:r w:rsidRPr="00925AAC" w:rsidDel="00A7270C">
          <w:rPr>
            <w:rFonts w:ascii="Times New Roman" w:eastAsia="Times New Roman" w:hAnsi="Times New Roman" w:cs="Times New Roman"/>
            <w:color w:val="00112B"/>
            <w:sz w:val="24"/>
            <w:szCs w:val="24"/>
          </w:rPr>
          <w:delText xml:space="preserve">(e.g., </w:delText>
        </w:r>
      </w:del>
      <w:ins w:id="1843" w:author="Miriam Hils" w:date="2022-04-11T18:04:00Z">
        <w:r w:rsidR="00A7270C">
          <w:rPr>
            <w:rFonts w:ascii="Times New Roman" w:eastAsia="Times New Roman" w:hAnsi="Times New Roman" w:cs="Times New Roman"/>
            <w:color w:val="00112B"/>
            <w:sz w:val="24"/>
            <w:szCs w:val="24"/>
          </w:rPr>
          <w:t xml:space="preserve">For example, </w:t>
        </w:r>
      </w:ins>
      <w:ins w:id="1844" w:author="Miriam Hils" w:date="2022-04-11T18:05:00Z">
        <w:r w:rsidR="00A7270C">
          <w:rPr>
            <w:rFonts w:ascii="Times New Roman" w:eastAsia="Times New Roman" w:hAnsi="Times New Roman" w:cs="Times New Roman"/>
            <w:color w:val="00112B"/>
            <w:sz w:val="24"/>
            <w:szCs w:val="24"/>
          </w:rPr>
          <w:t>during a</w:t>
        </w:r>
      </w:ins>
      <w:ins w:id="1845" w:author="Miriam Hils" w:date="2022-04-11T18:06:00Z">
        <w:r w:rsidR="00A7270C">
          <w:rPr>
            <w:rFonts w:ascii="Times New Roman" w:eastAsia="Times New Roman" w:hAnsi="Times New Roman" w:cs="Times New Roman"/>
            <w:color w:val="00112B"/>
            <w:sz w:val="24"/>
            <w:szCs w:val="24"/>
          </w:rPr>
          <w:t xml:space="preserve"> crisis, </w:t>
        </w:r>
      </w:ins>
      <w:ins w:id="1846" w:author="Miriam Hils" w:date="2022-04-11T18:04:00Z">
        <w:r w:rsidR="00A7270C">
          <w:rPr>
            <w:rFonts w:ascii="Times New Roman" w:eastAsia="Times New Roman" w:hAnsi="Times New Roman" w:cs="Times New Roman"/>
            <w:color w:val="00112B"/>
            <w:sz w:val="24"/>
            <w:szCs w:val="24"/>
          </w:rPr>
          <w:t>some groups may be able to</w:t>
        </w:r>
      </w:ins>
      <w:ins w:id="1847" w:author="Miriam Hils" w:date="2022-04-11T18:01:00Z">
        <w:r w:rsidR="00845415">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postpone motherhood</w:t>
      </w:r>
      <w:ins w:id="1848" w:author="Miriam Hils" w:date="2022-04-11T18:05:00Z">
        <w:r w:rsidR="00A7270C">
          <w:rPr>
            <w:rFonts w:ascii="Times New Roman" w:eastAsia="Times New Roman" w:hAnsi="Times New Roman" w:cs="Times New Roman"/>
            <w:color w:val="00112B"/>
            <w:sz w:val="24"/>
            <w:szCs w:val="24"/>
          </w:rPr>
          <w:t>,</w:t>
        </w:r>
      </w:ins>
      <w:ins w:id="1849" w:author="Miriam Hils" w:date="2022-04-11T18:02:00Z">
        <w:r w:rsidR="00845415">
          <w:rPr>
            <w:rFonts w:ascii="Times New Roman" w:eastAsia="Times New Roman" w:hAnsi="Times New Roman" w:cs="Times New Roman"/>
            <w:color w:val="00112B"/>
            <w:sz w:val="24"/>
            <w:szCs w:val="24"/>
          </w:rPr>
          <w:t xml:space="preserve"> </w:t>
        </w:r>
      </w:ins>
      <w:ins w:id="1850" w:author="Miriam Hils" w:date="2022-04-11T18:05:00Z">
        <w:r w:rsidR="00A7270C">
          <w:rPr>
            <w:rFonts w:ascii="Times New Roman" w:eastAsia="Times New Roman" w:hAnsi="Times New Roman" w:cs="Times New Roman"/>
            <w:color w:val="00112B"/>
            <w:sz w:val="24"/>
            <w:szCs w:val="24"/>
          </w:rPr>
          <w:t>while others have more</w:t>
        </w:r>
      </w:ins>
      <w:ins w:id="1851" w:author="Miriam Hils" w:date="2022-04-11T18:02:00Z">
        <w:r w:rsidR="00845415">
          <w:rPr>
            <w:rFonts w:ascii="Times New Roman" w:eastAsia="Times New Roman" w:hAnsi="Times New Roman" w:cs="Times New Roman"/>
            <w:color w:val="00112B"/>
            <w:sz w:val="24"/>
            <w:szCs w:val="24"/>
          </w:rPr>
          <w:t xml:space="preserve"> unwanted births </w:t>
        </w:r>
      </w:ins>
      <w:ins w:id="1852" w:author="Miriam Hils" w:date="2022-04-11T18:03:00Z">
        <w:r w:rsidR="00845415">
          <w:rPr>
            <w:rFonts w:ascii="Times New Roman" w:eastAsia="Times New Roman" w:hAnsi="Times New Roman" w:cs="Times New Roman"/>
            <w:color w:val="00112B"/>
            <w:sz w:val="24"/>
            <w:szCs w:val="24"/>
          </w:rPr>
          <w:t xml:space="preserve">because of </w:t>
        </w:r>
      </w:ins>
      <w:del w:id="1853" w:author="Miriam Hils" w:date="2022-04-11T18:01:00Z">
        <w:r w:rsidRPr="00925AAC" w:rsidDel="00845415">
          <w:rPr>
            <w:rFonts w:ascii="Times New Roman" w:eastAsia="Times New Roman" w:hAnsi="Times New Roman" w:cs="Times New Roman"/>
            <w:color w:val="00112B"/>
            <w:sz w:val="24"/>
            <w:szCs w:val="24"/>
          </w:rPr>
          <w:delText xml:space="preserve">) or suffer from (e.g., </w:delText>
        </w:r>
      </w:del>
      <w:r w:rsidRPr="00925AAC">
        <w:rPr>
          <w:rFonts w:ascii="Times New Roman" w:eastAsia="Times New Roman" w:hAnsi="Times New Roman" w:cs="Times New Roman"/>
          <w:color w:val="00112B"/>
          <w:sz w:val="24"/>
          <w:szCs w:val="24"/>
        </w:rPr>
        <w:t>restricted access to family planning services</w:t>
      </w:r>
      <w:del w:id="1854" w:author="Miriam Hils" w:date="2022-04-11T18:03:00Z">
        <w:r w:rsidRPr="00925AAC" w:rsidDel="00845415">
          <w:rPr>
            <w:rFonts w:ascii="Times New Roman" w:eastAsia="Times New Roman" w:hAnsi="Times New Roman" w:cs="Times New Roman"/>
            <w:color w:val="00112B"/>
            <w:sz w:val="24"/>
            <w:szCs w:val="24"/>
          </w:rPr>
          <w:delText>) them</w:delText>
        </w:r>
      </w:del>
      <w:r w:rsidRPr="00925AAC">
        <w:rPr>
          <w:rFonts w:ascii="Times New Roman" w:eastAsia="Times New Roman" w:hAnsi="Times New Roman" w:cs="Times New Roman"/>
          <w:color w:val="00112B"/>
          <w:sz w:val="24"/>
          <w:szCs w:val="24"/>
        </w:rPr>
        <w:t>.</w:t>
      </w:r>
    </w:p>
    <w:p w14:paraId="0000007C"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D" w14:textId="3C9DBED2"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Finally, our results </w:t>
      </w:r>
      <w:ins w:id="1855" w:author="Miriam Hils" w:date="2022-04-11T18:06:00Z">
        <w:r w:rsidR="00275E3F">
          <w:rPr>
            <w:rFonts w:ascii="Times New Roman" w:eastAsia="Times New Roman" w:hAnsi="Times New Roman" w:cs="Times New Roman"/>
            <w:color w:val="00112B"/>
            <w:sz w:val="24"/>
            <w:szCs w:val="24"/>
          </w:rPr>
          <w:t xml:space="preserve">can </w:t>
        </w:r>
      </w:ins>
      <w:r w:rsidRPr="00925AAC">
        <w:rPr>
          <w:rFonts w:ascii="Times New Roman" w:eastAsia="Times New Roman" w:hAnsi="Times New Roman" w:cs="Times New Roman"/>
          <w:color w:val="00112B"/>
          <w:sz w:val="24"/>
          <w:szCs w:val="24"/>
        </w:rPr>
        <w:t xml:space="preserve">also inform potential future scenarios of fertility in contexts </w:t>
      </w:r>
      <w:del w:id="1856" w:author="Miriam Hils" w:date="2022-04-11T18:06:00Z">
        <w:r w:rsidRPr="00925AAC" w:rsidDel="00275E3F">
          <w:rPr>
            <w:rFonts w:ascii="Times New Roman" w:eastAsia="Times New Roman" w:hAnsi="Times New Roman" w:cs="Times New Roman"/>
            <w:color w:val="00112B"/>
            <w:sz w:val="24"/>
            <w:szCs w:val="24"/>
          </w:rPr>
          <w:delText xml:space="preserve">of </w:delText>
        </w:r>
      </w:del>
      <w:ins w:id="1857" w:author="Miriam Hils" w:date="2022-04-11T18:06:00Z">
        <w:r w:rsidR="00275E3F">
          <w:rPr>
            <w:rFonts w:ascii="Times New Roman" w:eastAsia="Times New Roman" w:hAnsi="Times New Roman" w:cs="Times New Roman"/>
            <w:color w:val="00112B"/>
            <w:sz w:val="24"/>
            <w:szCs w:val="24"/>
          </w:rPr>
          <w:t>where the pandemic is</w:t>
        </w:r>
        <w:r w:rsidR="00275E3F"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ongoing or </w:t>
      </w:r>
      <w:del w:id="1858" w:author="Miriam Hils" w:date="2022-04-11T18:06:00Z">
        <w:r w:rsidRPr="00925AAC" w:rsidDel="00275E3F">
          <w:rPr>
            <w:rFonts w:ascii="Times New Roman" w:eastAsia="Times New Roman" w:hAnsi="Times New Roman" w:cs="Times New Roman"/>
            <w:color w:val="00112B"/>
            <w:sz w:val="24"/>
            <w:szCs w:val="24"/>
          </w:rPr>
          <w:delText>ending the pandemic</w:delText>
        </w:r>
      </w:del>
      <w:ins w:id="1859" w:author="Miriam Hils" w:date="2022-04-11T18:06:00Z">
        <w:r w:rsidR="00275E3F">
          <w:rPr>
            <w:rFonts w:ascii="Times New Roman" w:eastAsia="Times New Roman" w:hAnsi="Times New Roman" w:cs="Times New Roman"/>
            <w:color w:val="00112B"/>
            <w:sz w:val="24"/>
            <w:szCs w:val="24"/>
          </w:rPr>
          <w:t>has ended</w:t>
        </w:r>
      </w:ins>
      <w:r w:rsidRPr="00925AAC">
        <w:rPr>
          <w:rFonts w:ascii="Times New Roman" w:eastAsia="Times New Roman" w:hAnsi="Times New Roman" w:cs="Times New Roman"/>
          <w:color w:val="00112B"/>
          <w:sz w:val="24"/>
          <w:szCs w:val="24"/>
        </w:rPr>
        <w:t xml:space="preserve">. </w:t>
      </w:r>
      <w:del w:id="1860" w:author="Miriam Hils" w:date="2022-04-11T18:07:00Z">
        <w:r w:rsidRPr="00925AAC" w:rsidDel="00275E3F">
          <w:rPr>
            <w:rFonts w:ascii="Times New Roman" w:eastAsia="Times New Roman" w:hAnsi="Times New Roman" w:cs="Times New Roman"/>
            <w:color w:val="00112B"/>
            <w:sz w:val="24"/>
            <w:szCs w:val="24"/>
          </w:rPr>
          <w:delText>To the extent</w:delText>
        </w:r>
      </w:del>
      <w:ins w:id="1861" w:author="Miriam Hils" w:date="2022-04-11T18:07:00Z">
        <w:r w:rsidR="00275E3F">
          <w:rPr>
            <w:rFonts w:ascii="Times New Roman" w:eastAsia="Times New Roman" w:hAnsi="Times New Roman" w:cs="Times New Roman"/>
            <w:color w:val="00112B"/>
            <w:sz w:val="24"/>
            <w:szCs w:val="24"/>
          </w:rPr>
          <w:t>Given</w:t>
        </w:r>
      </w:ins>
      <w:r w:rsidRPr="00925AAC">
        <w:rPr>
          <w:rFonts w:ascii="Times New Roman" w:eastAsia="Times New Roman" w:hAnsi="Times New Roman" w:cs="Times New Roman"/>
          <w:color w:val="00112B"/>
          <w:sz w:val="24"/>
          <w:szCs w:val="24"/>
        </w:rPr>
        <w:t xml:space="preserve"> that socioeconomic inequalities are likely to be </w:t>
      </w:r>
      <w:del w:id="1862" w:author="Miriam Hils" w:date="2022-04-12T17:49:00Z">
        <w:r w:rsidRPr="00925AAC" w:rsidDel="0052116B">
          <w:rPr>
            <w:rFonts w:ascii="Times New Roman" w:eastAsia="Times New Roman" w:hAnsi="Times New Roman" w:cs="Times New Roman"/>
            <w:color w:val="00112B"/>
            <w:sz w:val="24"/>
            <w:szCs w:val="24"/>
          </w:rPr>
          <w:delText xml:space="preserve">increased </w:delText>
        </w:r>
      </w:del>
      <w:ins w:id="1863" w:author="Miriam Hils" w:date="2022-04-12T17:49:00Z">
        <w:r w:rsidR="0052116B">
          <w:rPr>
            <w:rFonts w:ascii="Times New Roman" w:eastAsia="Times New Roman" w:hAnsi="Times New Roman" w:cs="Times New Roman"/>
            <w:color w:val="00112B"/>
            <w:sz w:val="24"/>
            <w:szCs w:val="24"/>
          </w:rPr>
          <w:t>exacerbated</w:t>
        </w:r>
        <w:r w:rsidR="0052116B"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by the negative consequences of Covid-19, we would expect</w:t>
      </w:r>
      <w:ins w:id="1864" w:author="Miriam Hils" w:date="2022-04-11T18:07:00Z">
        <w:r w:rsidR="00275E3F">
          <w:rPr>
            <w:rFonts w:ascii="Times New Roman" w:eastAsia="Times New Roman" w:hAnsi="Times New Roman" w:cs="Times New Roman"/>
            <w:color w:val="00112B"/>
            <w:sz w:val="24"/>
            <w:szCs w:val="24"/>
          </w:rPr>
          <w:t xml:space="preserve"> to observe</w:t>
        </w:r>
      </w:ins>
      <w:r w:rsidRPr="00925AAC">
        <w:rPr>
          <w:rFonts w:ascii="Times New Roman" w:eastAsia="Times New Roman" w:hAnsi="Times New Roman" w:cs="Times New Roman"/>
          <w:color w:val="00112B"/>
          <w:sz w:val="24"/>
          <w:szCs w:val="24"/>
        </w:rPr>
        <w:t xml:space="preserve"> ongoing differential associations between the pandemic and the number of births </w:t>
      </w:r>
      <w:del w:id="1865" w:author="Miriam Hils" w:date="2022-04-12T17:50:00Z">
        <w:r w:rsidRPr="00925AAC" w:rsidDel="0052116B">
          <w:rPr>
            <w:rFonts w:ascii="Times New Roman" w:eastAsia="Times New Roman" w:hAnsi="Times New Roman" w:cs="Times New Roman"/>
            <w:color w:val="00112B"/>
            <w:sz w:val="24"/>
            <w:szCs w:val="24"/>
          </w:rPr>
          <w:delText xml:space="preserve">by </w:delText>
        </w:r>
      </w:del>
      <w:ins w:id="1866" w:author="Miriam Hils" w:date="2022-04-12T17:50:00Z">
        <w:r w:rsidR="0052116B">
          <w:rPr>
            <w:rFonts w:ascii="Times New Roman" w:eastAsia="Times New Roman" w:hAnsi="Times New Roman" w:cs="Times New Roman"/>
            <w:color w:val="00112B"/>
            <w:sz w:val="24"/>
            <w:szCs w:val="24"/>
          </w:rPr>
          <w:t>across</w:t>
        </w:r>
        <w:r w:rsidR="0052116B"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 xml:space="preserve">socioeconomic groups </w:t>
      </w:r>
      <w:del w:id="1867" w:author="Miriam Hils" w:date="2022-04-11T18:07:00Z">
        <w:r w:rsidRPr="00925AAC" w:rsidDel="00275E3F">
          <w:rPr>
            <w:rFonts w:ascii="Times New Roman" w:eastAsia="Times New Roman" w:hAnsi="Times New Roman" w:cs="Times New Roman"/>
            <w:color w:val="00112B"/>
            <w:sz w:val="24"/>
            <w:szCs w:val="24"/>
          </w:rPr>
          <w:delText xml:space="preserve">for </w:delText>
        </w:r>
      </w:del>
      <w:ins w:id="1868" w:author="Miriam Hils" w:date="2022-04-11T18:07:00Z">
        <w:r w:rsidR="00275E3F">
          <w:rPr>
            <w:rFonts w:ascii="Times New Roman" w:eastAsia="Times New Roman" w:hAnsi="Times New Roman" w:cs="Times New Roman"/>
            <w:color w:val="00112B"/>
            <w:sz w:val="24"/>
            <w:szCs w:val="24"/>
          </w:rPr>
          <w:t>over</w:t>
        </w:r>
        <w:r w:rsidR="00275E3F"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the short</w:t>
      </w:r>
      <w:del w:id="1869" w:author="Miriam Hils" w:date="2022-04-11T18:07:00Z">
        <w:r w:rsidRPr="00925AAC" w:rsidDel="00275E3F">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 xml:space="preserve"> </w:t>
      </w:r>
      <w:del w:id="1870" w:author="Miriam Hils" w:date="2022-04-12T17:50:00Z">
        <w:r w:rsidRPr="00925AAC" w:rsidDel="0052116B">
          <w:rPr>
            <w:rFonts w:ascii="Times New Roman" w:eastAsia="Times New Roman" w:hAnsi="Times New Roman" w:cs="Times New Roman"/>
            <w:color w:val="00112B"/>
            <w:sz w:val="24"/>
            <w:szCs w:val="24"/>
          </w:rPr>
          <w:delText xml:space="preserve">and </w:delText>
        </w:r>
      </w:del>
      <w:ins w:id="1871" w:author="Miriam Hils" w:date="2022-04-12T17:50:00Z">
        <w:r w:rsidR="0052116B">
          <w:rPr>
            <w:rFonts w:ascii="Times New Roman" w:eastAsia="Times New Roman" w:hAnsi="Times New Roman" w:cs="Times New Roman"/>
            <w:color w:val="00112B"/>
            <w:sz w:val="24"/>
            <w:szCs w:val="24"/>
          </w:rPr>
          <w:t>to</w:t>
        </w:r>
      </w:ins>
      <w:ins w:id="1872" w:author="Miriam Hils" w:date="2022-04-11T18:07:00Z">
        <w:r w:rsidR="00275E3F">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medium</w:t>
      </w:r>
      <w:ins w:id="1873" w:author="Miriam Hils" w:date="2022-04-11T18:07:00Z">
        <w:r w:rsidR="00275E3F">
          <w:rPr>
            <w:rFonts w:ascii="Times New Roman" w:eastAsia="Times New Roman" w:hAnsi="Times New Roman" w:cs="Times New Roman"/>
            <w:color w:val="00112B"/>
            <w:sz w:val="24"/>
            <w:szCs w:val="24"/>
          </w:rPr>
          <w:t xml:space="preserve"> </w:t>
        </w:r>
      </w:ins>
      <w:del w:id="1874" w:author="Miriam Hils" w:date="2022-04-11T18:07:00Z">
        <w:r w:rsidRPr="00925AAC" w:rsidDel="00275E3F">
          <w:rPr>
            <w:rFonts w:ascii="Times New Roman" w:eastAsia="Times New Roman" w:hAnsi="Times New Roman" w:cs="Times New Roman"/>
            <w:color w:val="00112B"/>
            <w:sz w:val="24"/>
            <w:szCs w:val="24"/>
          </w:rPr>
          <w:delText>-</w:delText>
        </w:r>
      </w:del>
      <w:r w:rsidRPr="00925AAC">
        <w:rPr>
          <w:rFonts w:ascii="Times New Roman" w:eastAsia="Times New Roman" w:hAnsi="Times New Roman" w:cs="Times New Roman"/>
          <w:color w:val="00112B"/>
          <w:sz w:val="24"/>
          <w:szCs w:val="24"/>
        </w:rPr>
        <w:t>term</w:t>
      </w:r>
      <w:del w:id="1875" w:author="Miriam Hils" w:date="2022-04-11T18:07:00Z">
        <w:r w:rsidRPr="00925AAC" w:rsidDel="00275E3F">
          <w:rPr>
            <w:rFonts w:ascii="Times New Roman" w:eastAsia="Times New Roman" w:hAnsi="Times New Roman" w:cs="Times New Roman"/>
            <w:color w:val="00112B"/>
            <w:sz w:val="24"/>
            <w:szCs w:val="24"/>
          </w:rPr>
          <w:delText>s</w:delText>
        </w:r>
      </w:del>
      <w:r w:rsidRPr="00925AAC">
        <w:rPr>
          <w:rFonts w:ascii="Times New Roman" w:eastAsia="Times New Roman" w:hAnsi="Times New Roman" w:cs="Times New Roman"/>
          <w:color w:val="00112B"/>
          <w:sz w:val="24"/>
          <w:szCs w:val="24"/>
        </w:rPr>
        <w:t xml:space="preserve">. For example, if fertility </w:t>
      </w:r>
      <w:del w:id="1876" w:author="Miriam Hils" w:date="2022-04-11T18:07:00Z">
        <w:r w:rsidRPr="00925AAC" w:rsidDel="00275E3F">
          <w:rPr>
            <w:rFonts w:ascii="Times New Roman" w:eastAsia="Times New Roman" w:hAnsi="Times New Roman" w:cs="Times New Roman"/>
            <w:color w:val="00112B"/>
            <w:sz w:val="24"/>
            <w:szCs w:val="24"/>
          </w:rPr>
          <w:delText>is to</w:delText>
        </w:r>
      </w:del>
      <w:ins w:id="1877" w:author="Miriam Hils" w:date="2022-04-11T18:07:00Z">
        <w:r w:rsidR="00275E3F">
          <w:rPr>
            <w:rFonts w:ascii="Times New Roman" w:eastAsia="Times New Roman" w:hAnsi="Times New Roman" w:cs="Times New Roman"/>
            <w:color w:val="00112B"/>
            <w:sz w:val="24"/>
            <w:szCs w:val="24"/>
          </w:rPr>
          <w:t>does</w:t>
        </w:r>
      </w:ins>
      <w:r w:rsidRPr="00925AAC">
        <w:rPr>
          <w:rFonts w:ascii="Times New Roman" w:eastAsia="Times New Roman" w:hAnsi="Times New Roman" w:cs="Times New Roman"/>
          <w:color w:val="00112B"/>
          <w:sz w:val="24"/>
          <w:szCs w:val="24"/>
        </w:rPr>
        <w:t xml:space="preserve"> recover after the pandemic, our results suggest </w:t>
      </w:r>
      <w:ins w:id="1878" w:author="Miriam Hils" w:date="2022-04-12T17:50:00Z">
        <w:r w:rsidR="0052116B">
          <w:rPr>
            <w:rFonts w:ascii="Times New Roman" w:eastAsia="Times New Roman" w:hAnsi="Times New Roman" w:cs="Times New Roman"/>
            <w:color w:val="00112B"/>
            <w:sz w:val="24"/>
            <w:szCs w:val="24"/>
          </w:rPr>
          <w:t xml:space="preserve">that </w:t>
        </w:r>
      </w:ins>
      <w:r w:rsidRPr="00925AAC">
        <w:rPr>
          <w:rFonts w:ascii="Times New Roman" w:eastAsia="Times New Roman" w:hAnsi="Times New Roman" w:cs="Times New Roman"/>
          <w:color w:val="00112B"/>
          <w:sz w:val="24"/>
          <w:szCs w:val="24"/>
        </w:rPr>
        <w:t xml:space="preserve">this recovery </w:t>
      </w:r>
      <w:del w:id="1879" w:author="Miriam Hils" w:date="2022-04-11T18:08:00Z">
        <w:r w:rsidRPr="00925AAC" w:rsidDel="00275E3F">
          <w:rPr>
            <w:rFonts w:ascii="Times New Roman" w:eastAsia="Times New Roman" w:hAnsi="Times New Roman" w:cs="Times New Roman"/>
            <w:color w:val="00112B"/>
            <w:sz w:val="24"/>
            <w:szCs w:val="24"/>
          </w:rPr>
          <w:delText>would be enacted</w:delText>
        </w:r>
      </w:del>
      <w:ins w:id="1880" w:author="Miriam Hils" w:date="2022-04-11T18:08:00Z">
        <w:r w:rsidR="00275E3F">
          <w:rPr>
            <w:rFonts w:ascii="Times New Roman" w:eastAsia="Times New Roman" w:hAnsi="Times New Roman" w:cs="Times New Roman"/>
            <w:color w:val="00112B"/>
            <w:sz w:val="24"/>
            <w:szCs w:val="24"/>
          </w:rPr>
          <w:t>will occur</w:t>
        </w:r>
      </w:ins>
      <w:r w:rsidRPr="00925AAC">
        <w:rPr>
          <w:rFonts w:ascii="Times New Roman" w:eastAsia="Times New Roman" w:hAnsi="Times New Roman" w:cs="Times New Roman"/>
          <w:color w:val="00112B"/>
          <w:sz w:val="24"/>
          <w:szCs w:val="24"/>
        </w:rPr>
        <w:t xml:space="preserve"> first </w:t>
      </w:r>
      <w:del w:id="1881" w:author="Miriam Hils" w:date="2022-04-11T18:08:00Z">
        <w:r w:rsidRPr="00925AAC" w:rsidDel="00275E3F">
          <w:rPr>
            <w:rFonts w:ascii="Times New Roman" w:eastAsia="Times New Roman" w:hAnsi="Times New Roman" w:cs="Times New Roman"/>
            <w:color w:val="00112B"/>
            <w:sz w:val="24"/>
            <w:szCs w:val="24"/>
          </w:rPr>
          <w:delText xml:space="preserve">by </w:delText>
        </w:r>
      </w:del>
      <w:ins w:id="1882" w:author="Miriam Hils" w:date="2022-04-11T18:08:00Z">
        <w:r w:rsidR="00275E3F">
          <w:rPr>
            <w:rFonts w:ascii="Times New Roman" w:eastAsia="Times New Roman" w:hAnsi="Times New Roman" w:cs="Times New Roman"/>
            <w:color w:val="00112B"/>
            <w:sz w:val="24"/>
            <w:szCs w:val="24"/>
          </w:rPr>
          <w:t>among</w:t>
        </w:r>
        <w:r w:rsidR="00275E3F" w:rsidRPr="00925AAC">
          <w:rPr>
            <w:rFonts w:ascii="Times New Roman" w:eastAsia="Times New Roman" w:hAnsi="Times New Roman" w:cs="Times New Roman"/>
            <w:color w:val="00112B"/>
            <w:sz w:val="24"/>
            <w:szCs w:val="24"/>
          </w:rPr>
          <w:t xml:space="preserve"> </w:t>
        </w:r>
      </w:ins>
      <w:r w:rsidRPr="00925AAC">
        <w:rPr>
          <w:rFonts w:ascii="Times New Roman" w:eastAsia="Times New Roman" w:hAnsi="Times New Roman" w:cs="Times New Roman"/>
          <w:color w:val="00112B"/>
          <w:sz w:val="24"/>
          <w:szCs w:val="24"/>
        </w:rPr>
        <w:t>women with sufficient resources to resume their reproductive schedules while coping with the potential negative legacy of the pandemic period.</w:t>
      </w:r>
    </w:p>
    <w:p w14:paraId="0000007E" w14:textId="77777777" w:rsidR="00F71367" w:rsidRPr="00925AAC" w:rsidRDefault="00F71367">
      <w:pPr>
        <w:spacing w:line="360" w:lineRule="auto"/>
        <w:jc w:val="both"/>
        <w:rPr>
          <w:rFonts w:ascii="Times New Roman" w:eastAsia="Times New Roman" w:hAnsi="Times New Roman" w:cs="Times New Roman"/>
          <w:color w:val="00112B"/>
          <w:sz w:val="24"/>
          <w:szCs w:val="24"/>
        </w:rPr>
      </w:pPr>
    </w:p>
    <w:p w14:paraId="00FC50CD" w14:textId="77777777" w:rsidR="00925AAC" w:rsidRDefault="00925AAC">
      <w:pPr>
        <w:rPr>
          <w:rFonts w:ascii="Times New Roman" w:eastAsia="Times New Roman" w:hAnsi="Times New Roman" w:cs="Times New Roman"/>
          <w:b/>
          <w:color w:val="00112B"/>
          <w:sz w:val="24"/>
          <w:szCs w:val="24"/>
        </w:rPr>
      </w:pPr>
      <w:r>
        <w:rPr>
          <w:rFonts w:ascii="Times New Roman" w:eastAsia="Times New Roman" w:hAnsi="Times New Roman" w:cs="Times New Roman"/>
          <w:b/>
          <w:color w:val="00112B"/>
          <w:sz w:val="24"/>
          <w:szCs w:val="24"/>
        </w:rPr>
        <w:br w:type="page"/>
      </w:r>
    </w:p>
    <w:p w14:paraId="0000007F" w14:textId="4AFA5784" w:rsidR="00F71367" w:rsidRPr="00925AAC" w:rsidRDefault="003B6693">
      <w:pPr>
        <w:spacing w:line="360" w:lineRule="auto"/>
        <w:rPr>
          <w:rFonts w:ascii="Times New Roman" w:eastAsia="Times New Roman" w:hAnsi="Times New Roman" w:cs="Times New Roman"/>
          <w:b/>
          <w:color w:val="00112B"/>
          <w:sz w:val="24"/>
          <w:szCs w:val="24"/>
        </w:rPr>
      </w:pPr>
      <w:r w:rsidRPr="00925AAC">
        <w:rPr>
          <w:rFonts w:ascii="Times New Roman" w:eastAsia="Times New Roman" w:hAnsi="Times New Roman" w:cs="Times New Roman"/>
          <w:b/>
          <w:color w:val="00112B"/>
          <w:sz w:val="24"/>
          <w:szCs w:val="24"/>
        </w:rPr>
        <w:lastRenderedPageBreak/>
        <w:t>References</w:t>
      </w:r>
    </w:p>
    <w:p w14:paraId="00000080" w14:textId="77777777" w:rsidR="00F71367" w:rsidRPr="00925AAC" w:rsidRDefault="00F71367">
      <w:pPr>
        <w:spacing w:line="360" w:lineRule="auto"/>
        <w:rPr>
          <w:rFonts w:ascii="Times New Roman" w:eastAsia="Times New Roman" w:hAnsi="Times New Roman" w:cs="Times New Roman"/>
          <w:color w:val="00112B"/>
          <w:sz w:val="24"/>
          <w:szCs w:val="24"/>
        </w:rPr>
      </w:pPr>
    </w:p>
    <w:p w14:paraId="6C47FD41"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fldChar w:fldCharType="begin"/>
      </w:r>
      <w:r w:rsidRPr="00925AAC">
        <w:rPr>
          <w:rFonts w:ascii="Times New Roman" w:hAnsi="Times New Roman" w:cs="Times New Roman"/>
          <w:sz w:val="24"/>
          <w:szCs w:val="24"/>
        </w:rPr>
        <w:instrText xml:space="preserve"> ADDIN ZOTERO_BIBL {"uncited":[],"omitted":[],"custom":[]} CSL_BIBLIOGRAPHY </w:instrText>
      </w:r>
      <w:r w:rsidRPr="00925AAC">
        <w:rPr>
          <w:rFonts w:ascii="Times New Roman" w:hAnsi="Times New Roman" w:cs="Times New Roman"/>
          <w:sz w:val="24"/>
          <w:szCs w:val="24"/>
        </w:rPr>
        <w:fldChar w:fldCharType="separate"/>
      </w:r>
      <w:r w:rsidRPr="00925AAC">
        <w:rPr>
          <w:rFonts w:ascii="Times New Roman" w:hAnsi="Times New Roman" w:cs="Times New Roman"/>
          <w:sz w:val="24"/>
          <w:szCs w:val="24"/>
        </w:rPr>
        <w:t xml:space="preserve">Aassve, A., N. Cavalli, L. Mencarini, S. Plach, and M. Livi Bacci. 2020. “The COVID-19 Pandemic and Human Fertility.” </w:t>
      </w:r>
      <w:r w:rsidRPr="00925AAC">
        <w:rPr>
          <w:rFonts w:ascii="Times New Roman" w:hAnsi="Times New Roman" w:cs="Times New Roman"/>
          <w:i/>
          <w:iCs/>
          <w:sz w:val="24"/>
          <w:szCs w:val="24"/>
        </w:rPr>
        <w:t>Science</w:t>
      </w:r>
      <w:r w:rsidRPr="00925AAC">
        <w:rPr>
          <w:rFonts w:ascii="Times New Roman" w:hAnsi="Times New Roman" w:cs="Times New Roman"/>
          <w:sz w:val="24"/>
          <w:szCs w:val="24"/>
        </w:rPr>
        <w:t xml:space="preserve"> 369 (6502): 370–71. https://doi.org/10.1126/science.abc9520.</w:t>
      </w:r>
    </w:p>
    <w:p w14:paraId="20CBA89E"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Aassve, Nicolò Cavalli, Letizia Mencarini, Samuel Plach, and Seth Sanders. 2021. “Early Assessment of the Relationship between the COVID-19 Pandemic and Births in High-Income Countries.” </w:t>
      </w:r>
      <w:r w:rsidRPr="00925AAC">
        <w:rPr>
          <w:rFonts w:ascii="Times New Roman" w:hAnsi="Times New Roman" w:cs="Times New Roman"/>
          <w:i/>
          <w:iCs/>
          <w:sz w:val="24"/>
          <w:szCs w:val="24"/>
        </w:rPr>
        <w:t>Proceedings of the National Academy of Sciences</w:t>
      </w:r>
      <w:r w:rsidRPr="00925AAC">
        <w:rPr>
          <w:rFonts w:ascii="Times New Roman" w:hAnsi="Times New Roman" w:cs="Times New Roman"/>
          <w:sz w:val="24"/>
          <w:szCs w:val="24"/>
        </w:rPr>
        <w:t xml:space="preserve"> 118 (36): e2105709118. https://doi.org/10.1073/pnas.2105709118.</w:t>
      </w:r>
    </w:p>
    <w:p w14:paraId="40106E92"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Adserà, Alícia, and Alicia Menendez. 2011. “Fertility Changes in Latin America in Periods of Economic Uncertainty.” </w:t>
      </w:r>
      <w:r w:rsidRPr="00925AAC">
        <w:rPr>
          <w:rFonts w:ascii="Times New Roman" w:hAnsi="Times New Roman" w:cs="Times New Roman"/>
          <w:i/>
          <w:iCs/>
          <w:sz w:val="24"/>
          <w:szCs w:val="24"/>
        </w:rPr>
        <w:t>Population Studies</w:t>
      </w:r>
      <w:r w:rsidRPr="00925AAC">
        <w:rPr>
          <w:rFonts w:ascii="Times New Roman" w:hAnsi="Times New Roman" w:cs="Times New Roman"/>
          <w:sz w:val="24"/>
          <w:szCs w:val="24"/>
        </w:rPr>
        <w:t xml:space="preserve"> 65 (1): 37–56. https://doi.org/10.1080/00324728.2010.530291.</w:t>
      </w:r>
    </w:p>
    <w:p w14:paraId="516EA138"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Berrington, Ann, Joanne Ellison, Bernice Kuang, Sindhu Vasireddy, and Hill Kulu. 2022. “Scenario‐based Fertility Projections Incorporating Impacts of COVID‐19.” </w:t>
      </w:r>
      <w:r w:rsidRPr="00925AAC">
        <w:rPr>
          <w:rFonts w:ascii="Times New Roman" w:hAnsi="Times New Roman" w:cs="Times New Roman"/>
          <w:i/>
          <w:iCs/>
          <w:sz w:val="24"/>
          <w:szCs w:val="24"/>
        </w:rPr>
        <w:t>Population, Space and Place</w:t>
      </w:r>
      <w:r w:rsidRPr="00925AAC">
        <w:rPr>
          <w:rFonts w:ascii="Times New Roman" w:hAnsi="Times New Roman" w:cs="Times New Roman"/>
          <w:sz w:val="24"/>
          <w:szCs w:val="24"/>
        </w:rPr>
        <w:t xml:space="preserve"> 28 (2). https://doi.org/10.1002/psp.2546.</w:t>
      </w:r>
    </w:p>
    <w:p w14:paraId="1C2BB471"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Binstock, Georgina, Mathias Nathan, Ignacio Pardo, and Enrique Pelaez. 2021. </w:t>
      </w:r>
      <w:r w:rsidRPr="00925AAC">
        <w:rPr>
          <w:rFonts w:ascii="Times New Roman" w:hAnsi="Times New Roman" w:cs="Times New Roman"/>
          <w:i/>
          <w:iCs/>
          <w:sz w:val="24"/>
          <w:szCs w:val="24"/>
        </w:rPr>
        <w:t>Desafíos Para El Avance de La Agenda 2030 En América Latina y El Caribe En El Marco de La COVID-19</w:t>
      </w:r>
      <w:r w:rsidRPr="00925AAC">
        <w:rPr>
          <w:rFonts w:ascii="Times New Roman" w:hAnsi="Times New Roman" w:cs="Times New Roman"/>
          <w:sz w:val="24"/>
          <w:szCs w:val="24"/>
        </w:rPr>
        <w:t>. Investigaciones Latinoamericanas de Población. Rio de Janeiro: Asociación Latinoamericana de Población-ALAP.</w:t>
      </w:r>
    </w:p>
    <w:p w14:paraId="53B61762"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Burawoy, Michael. 2018. </w:t>
      </w:r>
      <w:r w:rsidRPr="00925AAC">
        <w:rPr>
          <w:rFonts w:ascii="Times New Roman" w:hAnsi="Times New Roman" w:cs="Times New Roman"/>
          <w:i/>
          <w:iCs/>
          <w:sz w:val="24"/>
          <w:szCs w:val="24"/>
        </w:rPr>
        <w:t>The Poverty of Philosophy</w:t>
      </w:r>
      <w:r w:rsidRPr="00925AAC">
        <w:rPr>
          <w:rFonts w:ascii="Times New Roman" w:hAnsi="Times New Roman" w:cs="Times New Roman"/>
          <w:sz w:val="24"/>
          <w:szCs w:val="24"/>
        </w:rPr>
        <w:t>. Edited by Thomas Medvetz and Jeffrey J. Sallaz. Vol. 1. Oxford University Press. https://doi.org/10.1093/oxfordhb/9780199357192.013.16.</w:t>
      </w:r>
    </w:p>
    <w:p w14:paraId="0BABFD9F"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Caetano, Andre J., and Joseph E. Potter. 2004. “Politics and Female Sterilization in Northeast Brazil.” </w:t>
      </w:r>
      <w:r w:rsidRPr="00925AAC">
        <w:rPr>
          <w:rFonts w:ascii="Times New Roman" w:hAnsi="Times New Roman" w:cs="Times New Roman"/>
          <w:i/>
          <w:iCs/>
          <w:sz w:val="24"/>
          <w:szCs w:val="24"/>
        </w:rPr>
        <w:t>Population and Development Review</w:t>
      </w:r>
      <w:r w:rsidRPr="00925AAC">
        <w:rPr>
          <w:rFonts w:ascii="Times New Roman" w:hAnsi="Times New Roman" w:cs="Times New Roman"/>
          <w:sz w:val="24"/>
          <w:szCs w:val="24"/>
        </w:rPr>
        <w:t xml:space="preserve"> 30 (1): 79–108.</w:t>
      </w:r>
    </w:p>
    <w:p w14:paraId="602D6944"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Castanheira, Helena Cruz, and Hans-Peter Kohler. 2017. “SOCIAL DETERMINANTS OF LOW FERTILITY IN BRAZIL.” </w:t>
      </w:r>
      <w:r w:rsidRPr="00925AAC">
        <w:rPr>
          <w:rFonts w:ascii="Times New Roman" w:hAnsi="Times New Roman" w:cs="Times New Roman"/>
          <w:i/>
          <w:iCs/>
          <w:sz w:val="24"/>
          <w:szCs w:val="24"/>
        </w:rPr>
        <w:t>Journal of Biosocial Science</w:t>
      </w:r>
      <w:r w:rsidRPr="00925AAC">
        <w:rPr>
          <w:rFonts w:ascii="Times New Roman" w:hAnsi="Times New Roman" w:cs="Times New Roman"/>
          <w:sz w:val="24"/>
          <w:szCs w:val="24"/>
        </w:rPr>
        <w:t xml:space="preserve"> 49 (S1): S131–55. https://doi.org/10.1017/S0021932017000396.</w:t>
      </w:r>
    </w:p>
    <w:p w14:paraId="492C51DC"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Castro Torres, Andrés Felipe. 2021. “Analysis of Latin American Fertility in Terms of Probable Social Classes.” </w:t>
      </w:r>
      <w:r w:rsidRPr="00925AAC">
        <w:rPr>
          <w:rFonts w:ascii="Times New Roman" w:hAnsi="Times New Roman" w:cs="Times New Roman"/>
          <w:i/>
          <w:iCs/>
          <w:sz w:val="24"/>
          <w:szCs w:val="24"/>
        </w:rPr>
        <w:t>European Journal of Population</w:t>
      </w:r>
      <w:r w:rsidRPr="00925AAC">
        <w:rPr>
          <w:rFonts w:ascii="Times New Roman" w:hAnsi="Times New Roman" w:cs="Times New Roman"/>
          <w:sz w:val="24"/>
          <w:szCs w:val="24"/>
        </w:rPr>
        <w:t xml:space="preserve"> 37 (2): 297–339. https://doi.org/10.1007/s10680-020-09569-7.</w:t>
      </w:r>
    </w:p>
    <w:p w14:paraId="444D3DF0"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Castro Torres, Andrés Felipe, and B. Piedad Urdinola. 2019. “Armed Conflict and Fertility in Colombia, 2000–2010.” </w:t>
      </w:r>
      <w:r w:rsidRPr="00925AAC">
        <w:rPr>
          <w:rFonts w:ascii="Times New Roman" w:hAnsi="Times New Roman" w:cs="Times New Roman"/>
          <w:i/>
          <w:iCs/>
          <w:sz w:val="24"/>
          <w:szCs w:val="24"/>
        </w:rPr>
        <w:t>Population Research and Policy Review</w:t>
      </w:r>
      <w:r w:rsidRPr="00925AAC">
        <w:rPr>
          <w:rFonts w:ascii="Times New Roman" w:hAnsi="Times New Roman" w:cs="Times New Roman"/>
          <w:sz w:val="24"/>
          <w:szCs w:val="24"/>
        </w:rPr>
        <w:t xml:space="preserve"> 38 (2): 173–213. https://doi.org/10.1007/s11113-018-9489-x.</w:t>
      </w:r>
    </w:p>
    <w:p w14:paraId="624DF1EF"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Chandra, Siddharth, Julia Christensen, Svenn-Erik Mamelund, and Nigel Paneth. 2018. “Short-Term Birth Sequelae of the 1918–1920 Influenza Pandemic in the United States: State-Level Analysis.” </w:t>
      </w:r>
      <w:r w:rsidRPr="00925AAC">
        <w:rPr>
          <w:rFonts w:ascii="Times New Roman" w:hAnsi="Times New Roman" w:cs="Times New Roman"/>
          <w:i/>
          <w:iCs/>
          <w:sz w:val="24"/>
          <w:szCs w:val="24"/>
        </w:rPr>
        <w:t>American Journal of Epidemiology</w:t>
      </w:r>
      <w:r w:rsidRPr="00925AAC">
        <w:rPr>
          <w:rFonts w:ascii="Times New Roman" w:hAnsi="Times New Roman" w:cs="Times New Roman"/>
          <w:sz w:val="24"/>
          <w:szCs w:val="24"/>
        </w:rPr>
        <w:t xml:space="preserve"> 187 (12): 2585–95. https://doi.org/10.1093/aje/kwy153.</w:t>
      </w:r>
    </w:p>
    <w:p w14:paraId="63473E2E"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Cohen, Philip N. 2021. “Baby Bust: Falling Fertility in US Counties Is Associated with COVID-19 Prevalence and Mobility Reductions.” Preprint. SocArXiv. https://doi.org/10.31235/osf.io/qwxz3.</w:t>
      </w:r>
    </w:p>
    <w:p w14:paraId="3F295B2E"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Comolli, Chiara. 2021. “Resources, Aspirations and First Births during the Great Recession.” </w:t>
      </w:r>
      <w:r w:rsidRPr="00925AAC">
        <w:rPr>
          <w:rFonts w:ascii="Times New Roman" w:hAnsi="Times New Roman" w:cs="Times New Roman"/>
          <w:i/>
          <w:iCs/>
          <w:sz w:val="24"/>
          <w:szCs w:val="24"/>
        </w:rPr>
        <w:t>Advances in Life Course Research</w:t>
      </w:r>
      <w:r w:rsidRPr="00925AAC">
        <w:rPr>
          <w:rFonts w:ascii="Times New Roman" w:hAnsi="Times New Roman" w:cs="Times New Roman"/>
          <w:sz w:val="24"/>
          <w:szCs w:val="24"/>
        </w:rPr>
        <w:t xml:space="preserve"> 48. https://doi.org/10.1016/j.alcr.2021.100405.</w:t>
      </w:r>
    </w:p>
    <w:p w14:paraId="309BBFD7"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Comolli, Chiara, and Daniele Vignoli. 2021. “Spreading Uncertainty, Shrinking Birth Rates: A Natural Experiment for Italy.” </w:t>
      </w:r>
      <w:r w:rsidRPr="00925AAC">
        <w:rPr>
          <w:rFonts w:ascii="Times New Roman" w:hAnsi="Times New Roman" w:cs="Times New Roman"/>
          <w:i/>
          <w:iCs/>
          <w:sz w:val="24"/>
          <w:szCs w:val="24"/>
        </w:rPr>
        <w:t>European Sociological Review</w:t>
      </w:r>
      <w:r w:rsidRPr="00925AAC">
        <w:rPr>
          <w:rFonts w:ascii="Times New Roman" w:hAnsi="Times New Roman" w:cs="Times New Roman"/>
          <w:sz w:val="24"/>
          <w:szCs w:val="24"/>
        </w:rPr>
        <w:t xml:space="preserve"> 37 (4): 555–70. https://doi.org/10.1093/esr/jcab001.</w:t>
      </w:r>
    </w:p>
    <w:p w14:paraId="621B638F"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lastRenderedPageBreak/>
        <w:t xml:space="preserve">Coutinho, Raquel Zanatta, Luciana Conceição de Lima, Victor Antunes Leocádio, and Tereza Bernardes. 2020. “Considerações Sobre a Pandemia de Covid-19 e Seus Efeitos Sobre a Fecundidade e a Saúde Sexual e Reprodutiva Das Brasileiras.” </w:t>
      </w:r>
      <w:r w:rsidRPr="00925AAC">
        <w:rPr>
          <w:rFonts w:ascii="Times New Roman" w:hAnsi="Times New Roman" w:cs="Times New Roman"/>
          <w:i/>
          <w:iCs/>
          <w:sz w:val="24"/>
          <w:szCs w:val="24"/>
        </w:rPr>
        <w:t>Revista Brasileira de Estudos de População</w:t>
      </w:r>
      <w:r w:rsidRPr="00925AAC">
        <w:rPr>
          <w:rFonts w:ascii="Times New Roman" w:hAnsi="Times New Roman" w:cs="Times New Roman"/>
          <w:sz w:val="24"/>
          <w:szCs w:val="24"/>
        </w:rPr>
        <w:t xml:space="preserve"> 37 (October): 1–21. https://doi.org/10.20947/S0102-3098a0130.</w:t>
      </w:r>
    </w:p>
    <w:p w14:paraId="4FC75797"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Danna, Daniela. 2021. </w:t>
      </w:r>
      <w:r w:rsidRPr="00925AAC">
        <w:rPr>
          <w:rFonts w:ascii="Times New Roman" w:hAnsi="Times New Roman" w:cs="Times New Roman"/>
          <w:i/>
          <w:iCs/>
          <w:sz w:val="24"/>
          <w:szCs w:val="24"/>
        </w:rPr>
        <w:t>Procreation and Population in Historical Social Science</w:t>
      </w:r>
      <w:r w:rsidRPr="00925AAC">
        <w:rPr>
          <w:rFonts w:ascii="Times New Roman" w:hAnsi="Times New Roman" w:cs="Times New Roman"/>
          <w:sz w:val="24"/>
          <w:szCs w:val="24"/>
        </w:rPr>
        <w:t>. USA: Anthem Press.</w:t>
      </w:r>
    </w:p>
    <w:p w14:paraId="2D781240"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De Ferranti, David, Guillermo Perry, Francisco Ferreira, and Michael Walton. 2004. </w:t>
      </w:r>
      <w:r w:rsidRPr="00925AAC">
        <w:rPr>
          <w:rFonts w:ascii="Times New Roman" w:hAnsi="Times New Roman" w:cs="Times New Roman"/>
          <w:i/>
          <w:iCs/>
          <w:sz w:val="24"/>
          <w:szCs w:val="24"/>
        </w:rPr>
        <w:t>Inequality in Latin America : Breaking with History?</w:t>
      </w:r>
      <w:r w:rsidRPr="00925AAC">
        <w:rPr>
          <w:rFonts w:ascii="Times New Roman" w:hAnsi="Times New Roman" w:cs="Times New Roman"/>
          <w:sz w:val="24"/>
          <w:szCs w:val="24"/>
        </w:rPr>
        <w:t xml:space="preserve"> World Bank Latin American and Caribbean Studies. Washington, DC: World Bank.</w:t>
      </w:r>
    </w:p>
    <w:p w14:paraId="7260E548"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Diniz Alvez, J.E. 2021. “O Impacto Da Pandemia Da Covid-19 Na Dinâmica Demográfica Brasileira.” </w:t>
      </w:r>
      <w:r w:rsidRPr="00925AAC">
        <w:rPr>
          <w:rFonts w:ascii="Times New Roman" w:hAnsi="Times New Roman" w:cs="Times New Roman"/>
          <w:i/>
          <w:iCs/>
          <w:sz w:val="24"/>
          <w:szCs w:val="24"/>
        </w:rPr>
        <w:t>Revista Longeliver</w:t>
      </w:r>
      <w:r w:rsidRPr="00925AAC">
        <w:rPr>
          <w:rFonts w:ascii="Times New Roman" w:hAnsi="Times New Roman" w:cs="Times New Roman"/>
          <w:sz w:val="24"/>
          <w:szCs w:val="24"/>
        </w:rPr>
        <w:t>, 2021. https://revistalongeviver.com.br/index.php/revistaportal/article/view/917/978.</w:t>
      </w:r>
    </w:p>
    <w:p w14:paraId="0A48F8AA"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ECLAC. 2021. “Covid-19 Mortality. Evidence and Scenarios.” Demographic Observatory. Economic Commission for Latin America and the Caribbean.</w:t>
      </w:r>
    </w:p>
    <w:p w14:paraId="2C784ED3"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2022. “Social Panorama of Latin America 2021.” Economic Commission for Latin America and the Caribbean (ECLAC),.</w:t>
      </w:r>
    </w:p>
    <w:p w14:paraId="1E74CFEB"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Emery, Tom, and Judith C. Koops. 2022. “The Impact of COVID-19 on Fertility Behaviour and Intentions in a Middle Income Country.” Edited by Kannan Navaneetham. </w:t>
      </w:r>
      <w:r w:rsidRPr="00925AAC">
        <w:rPr>
          <w:rFonts w:ascii="Times New Roman" w:hAnsi="Times New Roman" w:cs="Times New Roman"/>
          <w:i/>
          <w:iCs/>
          <w:sz w:val="24"/>
          <w:szCs w:val="24"/>
        </w:rPr>
        <w:t>PLOS ONE</w:t>
      </w:r>
      <w:r w:rsidRPr="00925AAC">
        <w:rPr>
          <w:rFonts w:ascii="Times New Roman" w:hAnsi="Times New Roman" w:cs="Times New Roman"/>
          <w:sz w:val="24"/>
          <w:szCs w:val="24"/>
        </w:rPr>
        <w:t xml:space="preserve"> 17 (1): e0261509. https://doi.org/10.1371/journal.pone.0261509.</w:t>
      </w:r>
    </w:p>
    <w:p w14:paraId="025926FE"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Ferris, Elizabeth, and Erin Sorrell. 2021. “The Impacts of Pandemics on Migration.” In </w:t>
      </w:r>
      <w:r w:rsidRPr="00925AAC">
        <w:rPr>
          <w:rFonts w:ascii="Times New Roman" w:hAnsi="Times New Roman" w:cs="Times New Roman"/>
          <w:i/>
          <w:iCs/>
          <w:sz w:val="24"/>
          <w:szCs w:val="24"/>
        </w:rPr>
        <w:t>The Societal Impacts of Covid-19:  A Transnational Perspective</w:t>
      </w:r>
      <w:r w:rsidRPr="00925AAC">
        <w:rPr>
          <w:rFonts w:ascii="Times New Roman" w:hAnsi="Times New Roman" w:cs="Times New Roman"/>
          <w:sz w:val="24"/>
          <w:szCs w:val="24"/>
        </w:rPr>
        <w:t>, by Veysel Bozkurt, Glenn Dawes, Hakan Gülerce, and Patricia Westenbroek, 123–42. Istanbul University Press. https://doi.org/10.26650/B/SS49.2021.006.09.</w:t>
      </w:r>
    </w:p>
    <w:p w14:paraId="31398FBA"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Gromski, Piotr S., Andrew D.A.C. Smith, Deborah A. Lawlor, Fady I. Sharara, and Scott M. Nelson. 2021. “2008 Financial Crisis versus 2020 Economic Fallout: How COVID-19 Might Influence Fertility Treatment and Live Births.” </w:t>
      </w:r>
      <w:r w:rsidRPr="00925AAC">
        <w:rPr>
          <w:rFonts w:ascii="Times New Roman" w:hAnsi="Times New Roman" w:cs="Times New Roman"/>
          <w:i/>
          <w:iCs/>
          <w:sz w:val="24"/>
          <w:szCs w:val="24"/>
        </w:rPr>
        <w:t>Reproductive BioMedicine Online</w:t>
      </w:r>
      <w:r w:rsidRPr="00925AAC">
        <w:rPr>
          <w:rFonts w:ascii="Times New Roman" w:hAnsi="Times New Roman" w:cs="Times New Roman"/>
          <w:sz w:val="24"/>
          <w:szCs w:val="24"/>
        </w:rPr>
        <w:t xml:space="preserve"> 42 (6): 1087–96. https://doi.org/10.1016/j.rbmo.2021.03.017.</w:t>
      </w:r>
    </w:p>
    <w:p w14:paraId="084BA7EB"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Guadagno, Lorenzo. 2020. </w:t>
      </w:r>
      <w:r w:rsidRPr="00925AAC">
        <w:rPr>
          <w:rFonts w:ascii="Times New Roman" w:hAnsi="Times New Roman" w:cs="Times New Roman"/>
          <w:i/>
          <w:iCs/>
          <w:sz w:val="24"/>
          <w:szCs w:val="24"/>
        </w:rPr>
        <w:t>Migrants and the COVID-19 Pandemic an Initial Analysis</w:t>
      </w:r>
      <w:r w:rsidRPr="00925AAC">
        <w:rPr>
          <w:rFonts w:ascii="Times New Roman" w:hAnsi="Times New Roman" w:cs="Times New Roman"/>
          <w:sz w:val="24"/>
          <w:szCs w:val="24"/>
        </w:rPr>
        <w:t>. https://publications.iom.int/system/files/pdf/mrs-60.pdf.</w:t>
      </w:r>
    </w:p>
    <w:p w14:paraId="5975A894"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Guzmán, José, Jorge Rodríguez, Jorge Martínez, Juan Contreras, and Daniela González. 2006. “The Demography of Latin America and the Caribbean since 1950.” </w:t>
      </w:r>
      <w:r w:rsidRPr="00925AAC">
        <w:rPr>
          <w:rFonts w:ascii="Times New Roman" w:hAnsi="Times New Roman" w:cs="Times New Roman"/>
          <w:i/>
          <w:iCs/>
          <w:sz w:val="24"/>
          <w:szCs w:val="24"/>
        </w:rPr>
        <w:t>Population English Edition</w:t>
      </w:r>
      <w:r w:rsidRPr="00925AAC">
        <w:rPr>
          <w:rFonts w:ascii="Times New Roman" w:hAnsi="Times New Roman" w:cs="Times New Roman"/>
          <w:sz w:val="24"/>
          <w:szCs w:val="24"/>
        </w:rPr>
        <w:t xml:space="preserve"> 61 (5–6): 519–76. https://doi.org/10.3917/pope.605.0519.</w:t>
      </w:r>
    </w:p>
    <w:p w14:paraId="11D1172D"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Hale, Thomas, Noam Angrist, Rafael Goldszmidt, Beatriz Kira, Anna Petherick, Toby Phillips, Samuel Webster, et al. 2021. “A Global Panel Database of Pandemic Policies (Oxford COVID-19 Government Response Tracker).” </w:t>
      </w:r>
      <w:r w:rsidRPr="00925AAC">
        <w:rPr>
          <w:rFonts w:ascii="Times New Roman" w:hAnsi="Times New Roman" w:cs="Times New Roman"/>
          <w:i/>
          <w:iCs/>
          <w:sz w:val="24"/>
          <w:szCs w:val="24"/>
        </w:rPr>
        <w:t>Nature Human Behaviour</w:t>
      </w:r>
      <w:r w:rsidRPr="00925AAC">
        <w:rPr>
          <w:rFonts w:ascii="Times New Roman" w:hAnsi="Times New Roman" w:cs="Times New Roman"/>
          <w:sz w:val="24"/>
          <w:szCs w:val="24"/>
        </w:rPr>
        <w:t xml:space="preserve"> 5 (4): 529–38. https://doi.org/10.1038/s41562-021-01079-8.</w:t>
      </w:r>
    </w:p>
    <w:p w14:paraId="1D72D1EC"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Helleringer, Stéphane, and Bernardo Lanza Queiroz. 2022. “Commentary: Measuring Excess Mortality Due to the COVID-19 Pandemic: Progress and Persistent Challenges.” </w:t>
      </w:r>
      <w:r w:rsidRPr="00925AAC">
        <w:rPr>
          <w:rFonts w:ascii="Times New Roman" w:hAnsi="Times New Roman" w:cs="Times New Roman"/>
          <w:i/>
          <w:iCs/>
          <w:sz w:val="24"/>
          <w:szCs w:val="24"/>
        </w:rPr>
        <w:t>International Journal of Epidemiology</w:t>
      </w:r>
      <w:r w:rsidRPr="00925AAC">
        <w:rPr>
          <w:rFonts w:ascii="Times New Roman" w:hAnsi="Times New Roman" w:cs="Times New Roman"/>
          <w:sz w:val="24"/>
          <w:szCs w:val="24"/>
        </w:rPr>
        <w:t xml:space="preserve"> 51 (1): 85–87. https://doi.org/10.1093/ije/dyab260.</w:t>
      </w:r>
    </w:p>
    <w:p w14:paraId="58EC0387"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Ibáñez, Ana María, and Andrés Moya. 2010. “Vulnerability of Victims of Civil Conflicts: Empirical Evidence for the Displaced Population in Colombia.” </w:t>
      </w:r>
      <w:r w:rsidRPr="00925AAC">
        <w:rPr>
          <w:rFonts w:ascii="Times New Roman" w:hAnsi="Times New Roman" w:cs="Times New Roman"/>
          <w:i/>
          <w:iCs/>
          <w:sz w:val="24"/>
          <w:szCs w:val="24"/>
        </w:rPr>
        <w:t>World Development</w:t>
      </w:r>
      <w:r w:rsidRPr="00925AAC">
        <w:rPr>
          <w:rFonts w:ascii="Times New Roman" w:hAnsi="Times New Roman" w:cs="Times New Roman"/>
          <w:sz w:val="24"/>
          <w:szCs w:val="24"/>
        </w:rPr>
        <w:t xml:space="preserve"> 38 (4): 647–63. https://doi.org/10.1016/j.worlddev.2009.11.015.</w:t>
      </w:r>
    </w:p>
    <w:p w14:paraId="7150461B"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Kanavos, Panos, Georgia Colville Parkin, Bregtje Kamphuis, and Jennifer Gill. 2019. “Latin America Healthcare System Overview. A Comparative Analysis of Fiscal Space in Healthcare.” The London School of Economics and Political Science.</w:t>
      </w:r>
    </w:p>
    <w:p w14:paraId="2F9E6183"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lastRenderedPageBreak/>
        <w:t xml:space="preserve">Karimi, Leila, Somayeh Makvandi, Amir Vahedian-Azimi, Thozhukat Sathyapalan, and Amirhossein Sahebkar. 2021. “Effect of COVID-19 on Mortality of Pregnant and Postpartum Women: A Systematic Review and Meta-Analysis.” Edited by Olav Lapaire. </w:t>
      </w:r>
      <w:r w:rsidRPr="00925AAC">
        <w:rPr>
          <w:rFonts w:ascii="Times New Roman" w:hAnsi="Times New Roman" w:cs="Times New Roman"/>
          <w:i/>
          <w:iCs/>
          <w:sz w:val="24"/>
          <w:szCs w:val="24"/>
        </w:rPr>
        <w:t>Journal of Pregnancy</w:t>
      </w:r>
      <w:r w:rsidRPr="00925AAC">
        <w:rPr>
          <w:rFonts w:ascii="Times New Roman" w:hAnsi="Times New Roman" w:cs="Times New Roman"/>
          <w:sz w:val="24"/>
          <w:szCs w:val="24"/>
        </w:rPr>
        <w:t xml:space="preserve"> 2021 (March): 1–33. https://doi.org/10.1155/2021/8870129.</w:t>
      </w:r>
    </w:p>
    <w:p w14:paraId="6A0FA10D"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Lebaron, Frédéric. 2003. “Pierre Bourdieu: Economic Models against Economism.” </w:t>
      </w:r>
      <w:r w:rsidRPr="00925AAC">
        <w:rPr>
          <w:rFonts w:ascii="Times New Roman" w:hAnsi="Times New Roman" w:cs="Times New Roman"/>
          <w:i/>
          <w:iCs/>
          <w:sz w:val="24"/>
          <w:szCs w:val="24"/>
        </w:rPr>
        <w:t>Theory and Society</w:t>
      </w:r>
      <w:r w:rsidRPr="00925AAC">
        <w:rPr>
          <w:rFonts w:ascii="Times New Roman" w:hAnsi="Times New Roman" w:cs="Times New Roman"/>
          <w:sz w:val="24"/>
          <w:szCs w:val="24"/>
        </w:rPr>
        <w:t xml:space="preserve"> 32 (5): 551–65.</w:t>
      </w:r>
    </w:p>
    <w:p w14:paraId="74A24DFB"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Lima, Everton E. C., Camila Ferreira Soares, and José H C Monteiro da Silva. 2021. “Baby Bust: Births Fall in Brazilian Major Cities during the Covid-19 Pandemic.” Preprint. Open Science Framework. https://doi.org/10.31219/osf.io/a3n6s.</w:t>
      </w:r>
    </w:p>
    <w:p w14:paraId="1196835B"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Lin, Tracy Kuo, Rachel Law, Jessica Beaman, and Diana Greene Foster. 2021. “The Impact of the COVID-19 Pandemic on Economic Security and Pregnancy Intentions among People at Risk of Pregnancy.” </w:t>
      </w:r>
      <w:r w:rsidRPr="00925AAC">
        <w:rPr>
          <w:rFonts w:ascii="Times New Roman" w:hAnsi="Times New Roman" w:cs="Times New Roman"/>
          <w:i/>
          <w:iCs/>
          <w:sz w:val="24"/>
          <w:szCs w:val="24"/>
        </w:rPr>
        <w:t>Contraception</w:t>
      </w:r>
      <w:r w:rsidRPr="00925AAC">
        <w:rPr>
          <w:rFonts w:ascii="Times New Roman" w:hAnsi="Times New Roman" w:cs="Times New Roman"/>
          <w:sz w:val="24"/>
          <w:szCs w:val="24"/>
        </w:rPr>
        <w:t xml:space="preserve"> 103 (6): 380–85. https://doi.org/10.1016/j.contraception.2021.02.001.</w:t>
      </w:r>
    </w:p>
    <w:p w14:paraId="563A068F"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Lindberg, Laura D., Alicia VandeVusse, Jennifer Mueller, and Marielle Kirstein. 2020. “Early Impacts of the COVID-19 Pandemic: Findings from the 2020 Guttmacher Survey of Reproductive Health Experiences.” Guttmacher Institute. https://doi.org/10.1363/2020.31482.</w:t>
      </w:r>
    </w:p>
    <w:p w14:paraId="0B1A8740"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Lobkowicz, Ludmila, Grace M Power, Wayner Vieira De Souza, Ulisses Ramos Montarroyos, Celina Maria Turchi Martelli, Thalia Velho Barreto de Araùjo, Luciana Caroline Albuquerque Bezerra, et al. 2021. “Neighbourhood-Level Income and Zika Virus Infection during Pregnancy in Recife, Pernambuco, Brazil: An Ecological Perspective, 2015–2017.” </w:t>
      </w:r>
      <w:r w:rsidRPr="00925AAC">
        <w:rPr>
          <w:rFonts w:ascii="Times New Roman" w:hAnsi="Times New Roman" w:cs="Times New Roman"/>
          <w:i/>
          <w:iCs/>
          <w:sz w:val="24"/>
          <w:szCs w:val="24"/>
        </w:rPr>
        <w:t>BMJ Global Health</w:t>
      </w:r>
      <w:r w:rsidRPr="00925AAC">
        <w:rPr>
          <w:rFonts w:ascii="Times New Roman" w:hAnsi="Times New Roman" w:cs="Times New Roman"/>
          <w:sz w:val="24"/>
          <w:szCs w:val="24"/>
        </w:rPr>
        <w:t xml:space="preserve"> 6 (12): e006811. https://doi.org/10.1136/bmjgh-2021-006811.</w:t>
      </w:r>
    </w:p>
    <w:p w14:paraId="13C359ED"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Luppi, Francesca, Bruno Arpino, and Alessandro Rosina. 2020. “The Impact of COVID-19 on Fertility Plans in Italy, Germany, France, Spain, and the United Kingdom.” </w:t>
      </w:r>
      <w:r w:rsidRPr="00925AAC">
        <w:rPr>
          <w:rFonts w:ascii="Times New Roman" w:hAnsi="Times New Roman" w:cs="Times New Roman"/>
          <w:i/>
          <w:iCs/>
          <w:sz w:val="24"/>
          <w:szCs w:val="24"/>
        </w:rPr>
        <w:t>Demographic Research</w:t>
      </w:r>
      <w:r w:rsidRPr="00925AAC">
        <w:rPr>
          <w:rFonts w:ascii="Times New Roman" w:hAnsi="Times New Roman" w:cs="Times New Roman"/>
          <w:sz w:val="24"/>
          <w:szCs w:val="24"/>
        </w:rPr>
        <w:t xml:space="preserve"> 43 (December): 1399–1412. https://doi.org/10.4054/DemRes.2020.43.47.</w:t>
      </w:r>
    </w:p>
    <w:p w14:paraId="485D8B00"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Mamelund, Svenn-Erik, and Jessica Dimka. 2021. “Not the Great Equalizers: Covid-19, 1918–20 Influenza, and the Need for a Paradigm Shift in Pandemic Preparedness.” </w:t>
      </w:r>
      <w:r w:rsidRPr="00925AAC">
        <w:rPr>
          <w:rFonts w:ascii="Times New Roman" w:hAnsi="Times New Roman" w:cs="Times New Roman"/>
          <w:i/>
          <w:iCs/>
          <w:sz w:val="24"/>
          <w:szCs w:val="24"/>
        </w:rPr>
        <w:t>Population Studies</w:t>
      </w:r>
      <w:r w:rsidRPr="00925AAC">
        <w:rPr>
          <w:rFonts w:ascii="Times New Roman" w:hAnsi="Times New Roman" w:cs="Times New Roman"/>
          <w:sz w:val="24"/>
          <w:szCs w:val="24"/>
        </w:rPr>
        <w:t xml:space="preserve"> 75 (sup1): 179–99. https://doi.org/10.1080/00324728.2021.1959630.</w:t>
      </w:r>
    </w:p>
    <w:p w14:paraId="47AA57CA"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Mamelund, Svenn-Erik, Clare Shelley-Egan, and Ole Rogeberg. 2021. “The Association between Socioeconomic Status and Pandemic Influenza: Systematic Review and Meta-Analysis.” Edited by Obinna Ikechukwu Ekwunife. </w:t>
      </w:r>
      <w:r w:rsidRPr="00925AAC">
        <w:rPr>
          <w:rFonts w:ascii="Times New Roman" w:hAnsi="Times New Roman" w:cs="Times New Roman"/>
          <w:i/>
          <w:iCs/>
          <w:sz w:val="24"/>
          <w:szCs w:val="24"/>
        </w:rPr>
        <w:t>PLOS ONE</w:t>
      </w:r>
      <w:r w:rsidRPr="00925AAC">
        <w:rPr>
          <w:rFonts w:ascii="Times New Roman" w:hAnsi="Times New Roman" w:cs="Times New Roman"/>
          <w:sz w:val="24"/>
          <w:szCs w:val="24"/>
        </w:rPr>
        <w:t xml:space="preserve"> 16 (9): e0244346. https://doi.org/10.1371/journal.pone.0244346.</w:t>
      </w:r>
    </w:p>
    <w:p w14:paraId="6CF6C396"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Montaño Mendoza, Vicky Margarita, Paula Andrea Velilla, Sergio Tamayo Hussein, and Walter Cardona Maya. 2021. “Impact of the Covid-19 Pandemic on Birth Rates in 2020: The Case of Colombia.” </w:t>
      </w:r>
      <w:r w:rsidRPr="00925AAC">
        <w:rPr>
          <w:rFonts w:ascii="Times New Roman" w:hAnsi="Times New Roman" w:cs="Times New Roman"/>
          <w:i/>
          <w:iCs/>
          <w:sz w:val="24"/>
          <w:szCs w:val="24"/>
        </w:rPr>
        <w:t>Revista Brasileira de Ginecologia e Obstetrícia / RBGO Gynecology and Obstetrics</w:t>
      </w:r>
      <w:r w:rsidRPr="00925AAC">
        <w:rPr>
          <w:rFonts w:ascii="Times New Roman" w:hAnsi="Times New Roman" w:cs="Times New Roman"/>
          <w:sz w:val="24"/>
          <w:szCs w:val="24"/>
        </w:rPr>
        <w:t xml:space="preserve"> 43 (06): 492–94. https://doi.org/10.1055/s-0041-1731380.</w:t>
      </w:r>
    </w:p>
    <w:p w14:paraId="51BA3E36"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Nitsche, Natalie, A Jasilioniene, M Kniffka, Mikko Myrskylä, and Jessica Nissen. 2021. “Pandemic Babies? The Fertility Response to the First Covid-19 Wave across European Regions.” In . Berlin: Max Planck Institute for Demographic Research.</w:t>
      </w:r>
    </w:p>
    <w:p w14:paraId="70F18D08"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Nitsche, Natalie, and Susie Lee. 2021. “Emotion and Fertility in Times of Disaster: Conceptualizing Fertility Responses to the COVID-19 Pandemic and Beyond.” Presented at the Population Association of America - Annual Meeting.</w:t>
      </w:r>
    </w:p>
    <w:p w14:paraId="7DBC6FED"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Portes, Alejandro, and Kelly Hoffman. 2003. “Latin American Class Structures: Their Composition and Change during the Neoliberal Era.” </w:t>
      </w:r>
      <w:r w:rsidRPr="00925AAC">
        <w:rPr>
          <w:rFonts w:ascii="Times New Roman" w:hAnsi="Times New Roman" w:cs="Times New Roman"/>
          <w:i/>
          <w:iCs/>
          <w:sz w:val="24"/>
          <w:szCs w:val="24"/>
        </w:rPr>
        <w:t>Latin American Research Review</w:t>
      </w:r>
      <w:r w:rsidRPr="00925AAC">
        <w:rPr>
          <w:rFonts w:ascii="Times New Roman" w:hAnsi="Times New Roman" w:cs="Times New Roman"/>
          <w:sz w:val="24"/>
          <w:szCs w:val="24"/>
        </w:rPr>
        <w:t xml:space="preserve"> 38 (1): 41–82. https://doi.org/10.1353/lar.2003.0011.</w:t>
      </w:r>
    </w:p>
    <w:p w14:paraId="411ED966"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lastRenderedPageBreak/>
        <w:t xml:space="preserve">Queiroz, Bernardo L, Marcos R. Gonzaga, Ana M. N. Vasconcelos, Bruno T. Lopes, and Daisy M. X. Abreu. 2020. “Comparative Analysis of Completeness of Death Registration, Adult Mortality and Life Expectancy at Birth in Brazil at the Subnational Level.” </w:t>
      </w:r>
      <w:r w:rsidRPr="00925AAC">
        <w:rPr>
          <w:rFonts w:ascii="Times New Roman" w:hAnsi="Times New Roman" w:cs="Times New Roman"/>
          <w:i/>
          <w:iCs/>
          <w:sz w:val="24"/>
          <w:szCs w:val="24"/>
        </w:rPr>
        <w:t>Population Health Metrics</w:t>
      </w:r>
      <w:r w:rsidRPr="00925AAC">
        <w:rPr>
          <w:rFonts w:ascii="Times New Roman" w:hAnsi="Times New Roman" w:cs="Times New Roman"/>
          <w:sz w:val="24"/>
          <w:szCs w:val="24"/>
        </w:rPr>
        <w:t xml:space="preserve"> 18 (S1): 11. https://doi.org/10.1186/s12963-020-00213-4.</w:t>
      </w:r>
    </w:p>
    <w:p w14:paraId="5786F319"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Rendall, Michael, Encarnacion Aracil, Christos Bagavos, Christine Couet, Alessandra Derose, Paola Digiulio, Trude Lappegard, et al. 2010. “Increasingly Heterogeneous Ages at First Birth by Education in Southern European and Anglo-American Family-Policy Regimes : A Seven-Country Comparison by Birth Cohort” 64 (3). https://doi.org/10.1080/00324728.2010.512392.</w:t>
      </w:r>
    </w:p>
    <w:p w14:paraId="6F28E623"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Rios-Neto, Eduardo L. G., Adriana Miranda-Ribeiro, and Paula Miranda-Ribeiro. 2018. “Fertility Differentials by Education in Brazil: From the Conclusion of Fertility to the Onset of Postponement Transition.” </w:t>
      </w:r>
      <w:r w:rsidRPr="00925AAC">
        <w:rPr>
          <w:rFonts w:ascii="Times New Roman" w:hAnsi="Times New Roman" w:cs="Times New Roman"/>
          <w:i/>
          <w:iCs/>
          <w:sz w:val="24"/>
          <w:szCs w:val="24"/>
        </w:rPr>
        <w:t>Population and Development Review</w:t>
      </w:r>
      <w:r w:rsidRPr="00925AAC">
        <w:rPr>
          <w:rFonts w:ascii="Times New Roman" w:hAnsi="Times New Roman" w:cs="Times New Roman"/>
          <w:sz w:val="24"/>
          <w:szCs w:val="24"/>
        </w:rPr>
        <w:t xml:space="preserve"> 44 (3): 489–517.</w:t>
      </w:r>
    </w:p>
    <w:p w14:paraId="0F11C7AD"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Ruano, Ana Lorena, Daniela Rodríguez, Pablo Gaitán Rossi, and Daniel Maceira. 2021. “Understanding Inequities in Health and Health Systems in Latin America and the Caribbean: A Thematic Series.” </w:t>
      </w:r>
      <w:r w:rsidRPr="00925AAC">
        <w:rPr>
          <w:rFonts w:ascii="Times New Roman" w:hAnsi="Times New Roman" w:cs="Times New Roman"/>
          <w:i/>
          <w:iCs/>
          <w:sz w:val="24"/>
          <w:szCs w:val="24"/>
        </w:rPr>
        <w:t>International Journal for Equity in Health</w:t>
      </w:r>
      <w:r w:rsidRPr="00925AAC">
        <w:rPr>
          <w:rFonts w:ascii="Times New Roman" w:hAnsi="Times New Roman" w:cs="Times New Roman"/>
          <w:sz w:val="24"/>
          <w:szCs w:val="24"/>
        </w:rPr>
        <w:t xml:space="preserve"> 20 (1): 94, s12939-021-01426–1. https://doi.org/10.1186/s12939-021-01426-1.</w:t>
      </w:r>
    </w:p>
    <w:p w14:paraId="3825EE2C"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Sánchez-Ancochea, Diego. 2021. </w:t>
      </w:r>
      <w:r w:rsidRPr="00925AAC">
        <w:rPr>
          <w:rFonts w:ascii="Times New Roman" w:hAnsi="Times New Roman" w:cs="Times New Roman"/>
          <w:i/>
          <w:iCs/>
          <w:sz w:val="24"/>
          <w:szCs w:val="24"/>
        </w:rPr>
        <w:t>The Costs of Inequality in Latin America: Lessons and Warnings for the Rest of the World</w:t>
      </w:r>
      <w:r w:rsidRPr="00925AAC">
        <w:rPr>
          <w:rFonts w:ascii="Times New Roman" w:hAnsi="Times New Roman" w:cs="Times New Roman"/>
          <w:sz w:val="24"/>
          <w:szCs w:val="24"/>
        </w:rPr>
        <w:t>. London: Bloomsbury Publishing Plc. https://doi.org/10.5040/9781838606275.</w:t>
      </w:r>
    </w:p>
    <w:p w14:paraId="222EDBE9"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Schneider, Daniel. 2017. “Non-Marital and Teen Fertility and Contraception During the Great Recession.” </w:t>
      </w:r>
      <w:r w:rsidRPr="00925AAC">
        <w:rPr>
          <w:rFonts w:ascii="Times New Roman" w:hAnsi="Times New Roman" w:cs="Times New Roman"/>
          <w:i/>
          <w:iCs/>
          <w:sz w:val="24"/>
          <w:szCs w:val="24"/>
        </w:rPr>
        <w:t>RSF: The Russell Sage Foundation Journal of the Social Sciences</w:t>
      </w:r>
      <w:r w:rsidRPr="00925AAC">
        <w:rPr>
          <w:rFonts w:ascii="Times New Roman" w:hAnsi="Times New Roman" w:cs="Times New Roman"/>
          <w:sz w:val="24"/>
          <w:szCs w:val="24"/>
        </w:rPr>
        <w:t xml:space="preserve"> 3 (3): 126. https://doi.org/10.7758/rsf.2017.3.3.06.</w:t>
      </w:r>
    </w:p>
    <w:p w14:paraId="7AB74FE2"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Schneider, Jane, and Peter Schneider. 1996. </w:t>
      </w:r>
      <w:r w:rsidRPr="00925AAC">
        <w:rPr>
          <w:rFonts w:ascii="Times New Roman" w:hAnsi="Times New Roman" w:cs="Times New Roman"/>
          <w:i/>
          <w:iCs/>
          <w:sz w:val="24"/>
          <w:szCs w:val="24"/>
        </w:rPr>
        <w:t>Festival of the Poor. Fertility Decline and the Ideology of Class</w:t>
      </w:r>
      <w:r w:rsidRPr="00925AAC">
        <w:rPr>
          <w:rFonts w:ascii="Times New Roman" w:hAnsi="Times New Roman" w:cs="Times New Roman"/>
          <w:sz w:val="24"/>
          <w:szCs w:val="24"/>
        </w:rPr>
        <w:t>. 1st ed. Tucson: The university of Arizona press.</w:t>
      </w:r>
    </w:p>
    <w:p w14:paraId="658093ED"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Seymen, Cemile Merve. 2021. “The Other Side of COVID‐19 Pandemic: Effects on Male Fertility.” </w:t>
      </w:r>
      <w:r w:rsidRPr="00925AAC">
        <w:rPr>
          <w:rFonts w:ascii="Times New Roman" w:hAnsi="Times New Roman" w:cs="Times New Roman"/>
          <w:i/>
          <w:iCs/>
          <w:sz w:val="24"/>
          <w:szCs w:val="24"/>
        </w:rPr>
        <w:t>Journal of Medical Virology</w:t>
      </w:r>
      <w:r w:rsidRPr="00925AAC">
        <w:rPr>
          <w:rFonts w:ascii="Times New Roman" w:hAnsi="Times New Roman" w:cs="Times New Roman"/>
          <w:sz w:val="24"/>
          <w:szCs w:val="24"/>
        </w:rPr>
        <w:t xml:space="preserve"> 93 (3): 1396–1402. https://doi.org/10.1002/jmv.26667.</w:t>
      </w:r>
    </w:p>
    <w:p w14:paraId="10B7CAA2"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Smits, Jeroen, and Iñaki Permanyer. 2019. “The Subnational Human Development Database.” </w:t>
      </w:r>
      <w:r w:rsidRPr="00925AAC">
        <w:rPr>
          <w:rFonts w:ascii="Times New Roman" w:hAnsi="Times New Roman" w:cs="Times New Roman"/>
          <w:i/>
          <w:iCs/>
          <w:sz w:val="24"/>
          <w:szCs w:val="24"/>
        </w:rPr>
        <w:t>Scientific Data</w:t>
      </w:r>
      <w:r w:rsidRPr="00925AAC">
        <w:rPr>
          <w:rFonts w:ascii="Times New Roman" w:hAnsi="Times New Roman" w:cs="Times New Roman"/>
          <w:sz w:val="24"/>
          <w:szCs w:val="24"/>
        </w:rPr>
        <w:t xml:space="preserve"> 6 (1): 190038. https://doi.org/10.1038/sdata.2019.38.</w:t>
      </w:r>
    </w:p>
    <w:p w14:paraId="75E57307"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Sobotka, Tomas, Aiva Jasilioniene, Ainhoa Alustiza Galarza, Kryštof Zeman, Laszlo Nemeth, and Dmitri Jdanov. 2021. “Baby Bust in the Wake of the COVID-19 Pandemic? First Results from the New STFF Data Series.” Preprint. SocArXiv. https://doi.org/10.31235/osf.io/mvy62.</w:t>
      </w:r>
    </w:p>
    <w:p w14:paraId="7E7ACD00"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Sobotka, Tomáš, Vegard Skirbekk, and Dimiter Philipov. 2011. “Economic Recession and Fertility in the Developed World.” </w:t>
      </w:r>
      <w:r w:rsidRPr="00925AAC">
        <w:rPr>
          <w:rFonts w:ascii="Times New Roman" w:hAnsi="Times New Roman" w:cs="Times New Roman"/>
          <w:i/>
          <w:iCs/>
          <w:sz w:val="24"/>
          <w:szCs w:val="24"/>
        </w:rPr>
        <w:t>Population and Development Review</w:t>
      </w:r>
      <w:r w:rsidRPr="00925AAC">
        <w:rPr>
          <w:rFonts w:ascii="Times New Roman" w:hAnsi="Times New Roman" w:cs="Times New Roman"/>
          <w:sz w:val="24"/>
          <w:szCs w:val="24"/>
        </w:rPr>
        <w:t xml:space="preserve"> 37 (2): 267–306. https://doi.org/10.1111/j.1728-4457.2011.00411.x.</w:t>
      </w:r>
    </w:p>
    <w:p w14:paraId="481763C6"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Somigliana, Edgardo, Giovanna Esposito, Paola Viganò, Matteo Franchi, Giovanni Corrao, and Fabio Parazzini. 2021. “Effects of the Early Phase of the COVID-19 Pandemic on Natural and ART-Mediated Birth Rates in Lombardy Region, Northern Italy.” </w:t>
      </w:r>
      <w:r w:rsidRPr="00925AAC">
        <w:rPr>
          <w:rFonts w:ascii="Times New Roman" w:hAnsi="Times New Roman" w:cs="Times New Roman"/>
          <w:i/>
          <w:iCs/>
          <w:sz w:val="24"/>
          <w:szCs w:val="24"/>
        </w:rPr>
        <w:t>Reproductive BioMedicine Online</w:t>
      </w:r>
      <w:r w:rsidRPr="00925AAC">
        <w:rPr>
          <w:rFonts w:ascii="Times New Roman" w:hAnsi="Times New Roman" w:cs="Times New Roman"/>
          <w:sz w:val="24"/>
          <w:szCs w:val="24"/>
        </w:rPr>
        <w:t xml:space="preserve"> 43 (4): 765–67. https://doi.org/10.1016/j.rbmo.2021.07.017.</w:t>
      </w:r>
    </w:p>
    <w:p w14:paraId="445B76A0"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Svallfors, Signe, and Sunnee Billingsley. 2019. “Conflict and Contraception in Colombia.” </w:t>
      </w:r>
      <w:r w:rsidRPr="00925AAC">
        <w:rPr>
          <w:rFonts w:ascii="Times New Roman" w:hAnsi="Times New Roman" w:cs="Times New Roman"/>
          <w:i/>
          <w:iCs/>
          <w:sz w:val="24"/>
          <w:szCs w:val="24"/>
        </w:rPr>
        <w:t>Studies in Family Planning</w:t>
      </w:r>
      <w:r w:rsidRPr="00925AAC">
        <w:rPr>
          <w:rFonts w:ascii="Times New Roman" w:hAnsi="Times New Roman" w:cs="Times New Roman"/>
          <w:sz w:val="24"/>
          <w:szCs w:val="24"/>
        </w:rPr>
        <w:t xml:space="preserve"> 50 (2): 87–112. https://doi.org/10.1111/sifp.12087.</w:t>
      </w:r>
    </w:p>
    <w:p w14:paraId="03E2ADD9"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Tan-Torres, Tessa, Odd Hanssen, Andrew Mirelman, Paul Verboom, Glenn Lolong, Oliver John Watson, Lucy Linda Boulanger, and Agnès Soucat. 2020. “Projected Health-Care </w:t>
      </w:r>
      <w:r w:rsidRPr="00925AAC">
        <w:rPr>
          <w:rFonts w:ascii="Times New Roman" w:hAnsi="Times New Roman" w:cs="Times New Roman"/>
          <w:sz w:val="24"/>
          <w:szCs w:val="24"/>
        </w:rPr>
        <w:lastRenderedPageBreak/>
        <w:t xml:space="preserve">Resource Needs for an Effective Response to COVID-19 in 73 Low-Income and Middle-Income Countries: A Modelling Study.” </w:t>
      </w:r>
      <w:r w:rsidRPr="00925AAC">
        <w:rPr>
          <w:rFonts w:ascii="Times New Roman" w:hAnsi="Times New Roman" w:cs="Times New Roman"/>
          <w:i/>
          <w:iCs/>
          <w:sz w:val="24"/>
          <w:szCs w:val="24"/>
        </w:rPr>
        <w:t>The Lancet Global Health</w:t>
      </w:r>
      <w:r w:rsidRPr="00925AAC">
        <w:rPr>
          <w:rFonts w:ascii="Times New Roman" w:hAnsi="Times New Roman" w:cs="Times New Roman"/>
          <w:sz w:val="24"/>
          <w:szCs w:val="24"/>
        </w:rPr>
        <w:t xml:space="preserve"> 8 (11): e1372–79. https://doi.org/10.1016/S2214-109X(20)30383-1.</w:t>
      </w:r>
    </w:p>
    <w:p w14:paraId="2A340984"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UNFPA. 2021. “How Will the COVID-19 Pandemic Affect Births?” Technical Brief. United Nations Population Fund.</w:t>
      </w:r>
    </w:p>
    <w:p w14:paraId="295DE2D3"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Urdinola, B. Piedad, and Carlos Ospino. 2015. “Long-Term Consequences of Adolescent Fertility: The Colombian Case.” </w:t>
      </w:r>
      <w:r w:rsidRPr="00925AAC">
        <w:rPr>
          <w:rFonts w:ascii="Times New Roman" w:hAnsi="Times New Roman" w:cs="Times New Roman"/>
          <w:i/>
          <w:iCs/>
          <w:sz w:val="24"/>
          <w:szCs w:val="24"/>
        </w:rPr>
        <w:t>Demographic Research</w:t>
      </w:r>
      <w:r w:rsidRPr="00925AAC">
        <w:rPr>
          <w:rFonts w:ascii="Times New Roman" w:hAnsi="Times New Roman" w:cs="Times New Roman"/>
          <w:sz w:val="24"/>
          <w:szCs w:val="24"/>
        </w:rPr>
        <w:t xml:space="preserve"> 32 (1): 1487–1518. https://doi.org/10.4054/DemRes.2015.32.55.</w:t>
      </w:r>
    </w:p>
    <w:p w14:paraId="11D37246"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Urdinola, Piedad. 2021. “Demografía colombiana: en preparación para la era del envejecimiento.” In </w:t>
      </w:r>
      <w:r w:rsidRPr="00925AAC">
        <w:rPr>
          <w:rFonts w:ascii="Times New Roman" w:hAnsi="Times New Roman" w:cs="Times New Roman"/>
          <w:i/>
          <w:iCs/>
          <w:sz w:val="24"/>
          <w:szCs w:val="24"/>
        </w:rPr>
        <w:t>Descifrar el futuro. La economía colombiana en los próximos diez año</w:t>
      </w:r>
      <w:r w:rsidRPr="00925AAC">
        <w:rPr>
          <w:rFonts w:ascii="Times New Roman" w:hAnsi="Times New Roman" w:cs="Times New Roman"/>
          <w:sz w:val="24"/>
          <w:szCs w:val="24"/>
        </w:rPr>
        <w:t>, 111–75. S.l.: Penguin.</w:t>
      </w:r>
    </w:p>
    <w:p w14:paraId="77D3B50D"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Verdery, Ashton M., Emily Smith-Greenaway, Rachel Margolis, and Jonathan Daw. 2020. “Tracking the Reach of COVID-19 Kin Loss with a Bereavement Multiplier Applied to the United States.” </w:t>
      </w:r>
      <w:r w:rsidRPr="00925AAC">
        <w:rPr>
          <w:rFonts w:ascii="Times New Roman" w:hAnsi="Times New Roman" w:cs="Times New Roman"/>
          <w:i/>
          <w:iCs/>
          <w:sz w:val="24"/>
          <w:szCs w:val="24"/>
        </w:rPr>
        <w:t>Proceedings of the National Academy of Sciences</w:t>
      </w:r>
      <w:r w:rsidRPr="00925AAC">
        <w:rPr>
          <w:rFonts w:ascii="Times New Roman" w:hAnsi="Times New Roman" w:cs="Times New Roman"/>
          <w:sz w:val="24"/>
          <w:szCs w:val="24"/>
        </w:rPr>
        <w:t xml:space="preserve"> 117 (30): 17695–701. https://doi.org/10.1073/pnas.2007476117.</w:t>
      </w:r>
    </w:p>
    <w:p w14:paraId="0FD5BAD2"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Vignoli, Daniele, Letizia Mencarini, and Giammarco Alderotti. 2020. “Is the Effect of Job Uncertainty on Fertility Intentions Channeled by Subjective Well-Being?” </w:t>
      </w:r>
      <w:r w:rsidRPr="00925AAC">
        <w:rPr>
          <w:rFonts w:ascii="Times New Roman" w:hAnsi="Times New Roman" w:cs="Times New Roman"/>
          <w:i/>
          <w:iCs/>
          <w:sz w:val="24"/>
          <w:szCs w:val="24"/>
        </w:rPr>
        <w:t>Advances in Life Course Research</w:t>
      </w:r>
      <w:r w:rsidRPr="00925AAC">
        <w:rPr>
          <w:rFonts w:ascii="Times New Roman" w:hAnsi="Times New Roman" w:cs="Times New Roman"/>
          <w:sz w:val="24"/>
          <w:szCs w:val="24"/>
        </w:rPr>
        <w:t xml:space="preserve"> 46 (December): 100343. https://doi.org/10.1016/j.alcr.2020.100343.</w:t>
      </w:r>
    </w:p>
    <w:p w14:paraId="156CD0F3"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Vignoli, Daniele, Alessandra Minello, Giacomo Bazzani, Camilla Matera, and Chiara Rapallini. 2022. “Narratives of the Future Affect Fertility: Evidence from a Laboratory Experiment.” </w:t>
      </w:r>
      <w:r w:rsidRPr="00925AAC">
        <w:rPr>
          <w:rFonts w:ascii="Times New Roman" w:hAnsi="Times New Roman" w:cs="Times New Roman"/>
          <w:i/>
          <w:iCs/>
          <w:sz w:val="24"/>
          <w:szCs w:val="24"/>
        </w:rPr>
        <w:t>European Journal of Population</w:t>
      </w:r>
      <w:r w:rsidRPr="00925AAC">
        <w:rPr>
          <w:rFonts w:ascii="Times New Roman" w:hAnsi="Times New Roman" w:cs="Times New Roman"/>
          <w:sz w:val="24"/>
          <w:szCs w:val="24"/>
        </w:rPr>
        <w:t>, February. https://doi.org/10.1007/s10680-021-09602-3.</w:t>
      </w:r>
    </w:p>
    <w:p w14:paraId="0A98B8C5"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Wilde, Joshua, Wei Chen, and Sophie Lohmann. 2020. “COVID-19 and the Future of US Fertility: What Can We Learn from Google?” WP-2020-034. 0 ed. Rostock: Max Planck Institute for Demographic Research. https://doi.org/10.4054/MPIDR-WP-2020-034.</w:t>
      </w:r>
    </w:p>
    <w:p w14:paraId="1FF523C7"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Williamson, Jeffrey G. 2010. “Five Centuries of Latin American Income Inequality.” </w:t>
      </w:r>
      <w:r w:rsidRPr="00925AAC">
        <w:rPr>
          <w:rFonts w:ascii="Times New Roman" w:hAnsi="Times New Roman" w:cs="Times New Roman"/>
          <w:i/>
          <w:iCs/>
          <w:sz w:val="24"/>
          <w:szCs w:val="24"/>
        </w:rPr>
        <w:t>Revista de Historia Económica / Journal of Iberian and Latin American Economic History</w:t>
      </w:r>
      <w:r w:rsidRPr="00925AAC">
        <w:rPr>
          <w:rFonts w:ascii="Times New Roman" w:hAnsi="Times New Roman" w:cs="Times New Roman"/>
          <w:sz w:val="24"/>
          <w:szCs w:val="24"/>
        </w:rPr>
        <w:t xml:space="preserve"> 28 (02): 227–52. https://doi.org/10.1017/S0212610910000078.</w:t>
      </w:r>
    </w:p>
    <w:p w14:paraId="1A6A4457"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Wood, Simon N. 2017. </w:t>
      </w:r>
      <w:r w:rsidRPr="00925AAC">
        <w:rPr>
          <w:rFonts w:ascii="Times New Roman" w:hAnsi="Times New Roman" w:cs="Times New Roman"/>
          <w:i/>
          <w:iCs/>
          <w:sz w:val="24"/>
          <w:szCs w:val="24"/>
        </w:rPr>
        <w:t>Generalized Additive Models: An Introduction with R</w:t>
      </w:r>
      <w:r w:rsidRPr="00925AAC">
        <w:rPr>
          <w:rFonts w:ascii="Times New Roman" w:hAnsi="Times New Roman" w:cs="Times New Roman"/>
          <w:sz w:val="24"/>
          <w:szCs w:val="24"/>
        </w:rPr>
        <w:t>. 2nd ed. Chapman and Hall/CRC. https://doi.org/10.1201/9781315370279.</w:t>
      </w:r>
    </w:p>
    <w:p w14:paraId="79CC762C"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Woo-Mora, L Guillermo. 2021. “Unveiling the Cosmic Race: Racial Inequalities in Latin America.” </w:t>
      </w:r>
      <w:r w:rsidRPr="00925AAC">
        <w:rPr>
          <w:rFonts w:ascii="Times New Roman" w:hAnsi="Times New Roman" w:cs="Times New Roman"/>
          <w:i/>
          <w:iCs/>
          <w:sz w:val="24"/>
          <w:szCs w:val="24"/>
        </w:rPr>
        <w:t>Social Science Research Network</w:t>
      </w:r>
      <w:r w:rsidRPr="00925AAC">
        <w:rPr>
          <w:rFonts w:ascii="Times New Roman" w:hAnsi="Times New Roman" w:cs="Times New Roman"/>
          <w:sz w:val="24"/>
          <w:szCs w:val="24"/>
        </w:rPr>
        <w:t>, 60.</w:t>
      </w:r>
    </w:p>
    <w:p w14:paraId="33DE7B82"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World Bank Group. 2020. </w:t>
      </w:r>
      <w:r w:rsidRPr="00925AAC">
        <w:rPr>
          <w:rFonts w:ascii="Times New Roman" w:hAnsi="Times New Roman" w:cs="Times New Roman"/>
          <w:i/>
          <w:iCs/>
          <w:sz w:val="24"/>
          <w:szCs w:val="24"/>
        </w:rPr>
        <w:t>World Bank Indicators</w:t>
      </w:r>
      <w:r w:rsidRPr="00925AAC">
        <w:rPr>
          <w:rFonts w:ascii="Times New Roman" w:hAnsi="Times New Roman" w:cs="Times New Roman"/>
          <w:sz w:val="24"/>
          <w:szCs w:val="24"/>
        </w:rPr>
        <w:t>. https://data.worldbank.org/indicator.</w:t>
      </w:r>
    </w:p>
    <w:p w14:paraId="7934F813" w14:textId="77777777" w:rsidR="00925AAC" w:rsidRPr="00925AAC" w:rsidRDefault="00925AAC" w:rsidP="00925AAC">
      <w:pPr>
        <w:pStyle w:val="Bibliography"/>
        <w:rPr>
          <w:rFonts w:ascii="Times New Roman" w:hAnsi="Times New Roman" w:cs="Times New Roman"/>
          <w:sz w:val="24"/>
          <w:szCs w:val="24"/>
        </w:rPr>
      </w:pPr>
      <w:r w:rsidRPr="00925AAC">
        <w:rPr>
          <w:rFonts w:ascii="Times New Roman" w:hAnsi="Times New Roman" w:cs="Times New Roman"/>
          <w:sz w:val="24"/>
          <w:szCs w:val="24"/>
        </w:rPr>
        <w:t xml:space="preserve">World Inequality Lab. 2020. </w:t>
      </w:r>
      <w:r w:rsidRPr="00925AAC">
        <w:rPr>
          <w:rFonts w:ascii="Times New Roman" w:hAnsi="Times New Roman" w:cs="Times New Roman"/>
          <w:i/>
          <w:iCs/>
          <w:sz w:val="24"/>
          <w:szCs w:val="24"/>
        </w:rPr>
        <w:t>World Inequality Database</w:t>
      </w:r>
      <w:r w:rsidRPr="00925AAC">
        <w:rPr>
          <w:rFonts w:ascii="Times New Roman" w:hAnsi="Times New Roman" w:cs="Times New Roman"/>
          <w:sz w:val="24"/>
          <w:szCs w:val="24"/>
        </w:rPr>
        <w:t>. https://wid.world/data/.</w:t>
      </w:r>
    </w:p>
    <w:p w14:paraId="00000081" w14:textId="35BA373C" w:rsidR="00F71367" w:rsidRPr="00925AAC" w:rsidRDefault="00925AAC">
      <w:pPr>
        <w:widowControl w:val="0"/>
        <w:pBdr>
          <w:top w:val="nil"/>
          <w:left w:val="nil"/>
          <w:bottom w:val="nil"/>
          <w:right w:val="nil"/>
          <w:between w:val="nil"/>
        </w:pBdr>
        <w:spacing w:line="240" w:lineRule="auto"/>
        <w:ind w:left="720" w:hanging="720"/>
        <w:rPr>
          <w:rFonts w:ascii="Times New Roman" w:eastAsia="Times New Roman" w:hAnsi="Times New Roman" w:cs="Times New Roman"/>
          <w:color w:val="00112B"/>
          <w:sz w:val="24"/>
          <w:szCs w:val="24"/>
        </w:rPr>
      </w:pPr>
      <w:r w:rsidRPr="00925AAC">
        <w:rPr>
          <w:rFonts w:ascii="Times New Roman" w:hAnsi="Times New Roman" w:cs="Times New Roman"/>
          <w:sz w:val="24"/>
          <w:szCs w:val="24"/>
        </w:rPr>
        <w:fldChar w:fldCharType="end"/>
      </w:r>
    </w:p>
    <w:p w14:paraId="00000082" w14:textId="77777777" w:rsidR="00F71367" w:rsidRPr="00925AAC" w:rsidRDefault="00F71367">
      <w:pPr>
        <w:widowControl w:val="0"/>
        <w:pBdr>
          <w:top w:val="nil"/>
          <w:left w:val="nil"/>
          <w:bottom w:val="nil"/>
          <w:right w:val="nil"/>
          <w:between w:val="nil"/>
        </w:pBdr>
        <w:spacing w:line="360" w:lineRule="auto"/>
        <w:rPr>
          <w:rFonts w:ascii="Times New Roman" w:eastAsia="Times New Roman" w:hAnsi="Times New Roman" w:cs="Times New Roman"/>
          <w:color w:val="00112B"/>
          <w:sz w:val="24"/>
          <w:szCs w:val="24"/>
        </w:rPr>
      </w:pPr>
    </w:p>
    <w:p w14:paraId="00000083" w14:textId="2E5694EF" w:rsidR="00F71367" w:rsidRPr="00925AAC" w:rsidRDefault="00F71367">
      <w:pPr>
        <w:widowControl w:val="0"/>
        <w:pBdr>
          <w:top w:val="nil"/>
          <w:left w:val="nil"/>
          <w:bottom w:val="nil"/>
          <w:right w:val="nil"/>
          <w:between w:val="nil"/>
        </w:pBdr>
        <w:rPr>
          <w:rFonts w:ascii="Times New Roman" w:eastAsia="Times New Roman" w:hAnsi="Times New Roman" w:cs="Times New Roman"/>
          <w:color w:val="00112B"/>
          <w:sz w:val="24"/>
          <w:szCs w:val="24"/>
        </w:rPr>
      </w:pPr>
    </w:p>
    <w:sectPr w:rsidR="00F71367" w:rsidRPr="00925AAC">
      <w:footerReference w:type="default" r:id="rId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F59F3" w14:textId="77777777" w:rsidR="00286282" w:rsidRDefault="00286282">
      <w:pPr>
        <w:spacing w:line="240" w:lineRule="auto"/>
      </w:pPr>
      <w:r>
        <w:separator/>
      </w:r>
    </w:p>
  </w:endnote>
  <w:endnote w:type="continuationSeparator" w:id="0">
    <w:p w14:paraId="4E4F7696" w14:textId="77777777" w:rsidR="00286282" w:rsidRDefault="00286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5" w14:textId="4C551EC5" w:rsidR="00F71367" w:rsidRDefault="003B6693">
    <w:pPr>
      <w:jc w:val="right"/>
    </w:pPr>
    <w:r>
      <w:fldChar w:fldCharType="begin"/>
    </w:r>
    <w:r>
      <w:instrText>PAGE</w:instrText>
    </w:r>
    <w:r>
      <w:fldChar w:fldCharType="separate"/>
    </w:r>
    <w:r w:rsidR="00925AA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6439E" w14:textId="77777777" w:rsidR="00286282" w:rsidRDefault="00286282">
      <w:pPr>
        <w:spacing w:line="240" w:lineRule="auto"/>
      </w:pPr>
      <w:r>
        <w:separator/>
      </w:r>
    </w:p>
  </w:footnote>
  <w:footnote w:type="continuationSeparator" w:id="0">
    <w:p w14:paraId="2F6AAA86" w14:textId="77777777" w:rsidR="00286282" w:rsidRDefault="00286282">
      <w:pPr>
        <w:spacing w:line="240" w:lineRule="auto"/>
      </w:pPr>
      <w:r>
        <w:continuationSeparator/>
      </w:r>
    </w:p>
  </w:footnote>
  <w:footnote w:id="1">
    <w:p w14:paraId="00000087" w14:textId="77777777" w:rsidR="00F71367" w:rsidRDefault="003B6693">
      <w:pPr>
        <w:spacing w:line="240" w:lineRule="auto"/>
        <w:rPr>
          <w:sz w:val="20"/>
          <w:szCs w:val="20"/>
        </w:rPr>
      </w:pPr>
      <w:r>
        <w:rPr>
          <w:vertAlign w:val="superscript"/>
        </w:rPr>
        <w:footnoteRef/>
      </w:r>
      <w:r>
        <w:rPr>
          <w:sz w:val="20"/>
          <w:szCs w:val="20"/>
        </w:rPr>
        <w:t xml:space="preserve"> https://interactives.lowyinstitute.org/features/covid-performance/</w:t>
      </w:r>
    </w:p>
  </w:footnote>
  <w:footnote w:id="2">
    <w:p w14:paraId="00000086" w14:textId="5E10FAE2" w:rsidR="00F71367" w:rsidRDefault="003B6693">
      <w:pPr>
        <w:spacing w:line="240" w:lineRule="auto"/>
        <w:rPr>
          <w:sz w:val="20"/>
          <w:szCs w:val="20"/>
        </w:rPr>
      </w:pPr>
      <w:r>
        <w:rPr>
          <w:vertAlign w:val="superscript"/>
        </w:rPr>
        <w:footnoteRef/>
      </w:r>
      <w:r>
        <w:rPr>
          <w:sz w:val="20"/>
          <w:szCs w:val="20"/>
        </w:rPr>
        <w:t xml:space="preserve"> </w:t>
      </w:r>
      <w:ins w:id="1040" w:author="Miriam Hils" w:date="2022-04-11T18:11:00Z">
        <w:r w:rsidR="005E5D04">
          <w:rPr>
            <w:sz w:val="20"/>
            <w:szCs w:val="20"/>
          </w:rPr>
          <w:t>The r</w:t>
        </w:r>
      </w:ins>
      <w:del w:id="1041" w:author="Miriam Hils" w:date="2022-04-11T18:10:00Z">
        <w:r w:rsidDel="005E5D04">
          <w:rPr>
            <w:sz w:val="20"/>
            <w:szCs w:val="20"/>
          </w:rPr>
          <w:delText>R</w:delText>
        </w:r>
      </w:del>
      <w:r>
        <w:rPr>
          <w:sz w:val="20"/>
          <w:szCs w:val="20"/>
        </w:rPr>
        <w:t xml:space="preserve">elationship </w:t>
      </w:r>
      <w:del w:id="1042" w:author="Miriam Hils" w:date="2022-04-11T18:12:00Z">
        <w:r w:rsidDel="005E5D04">
          <w:rPr>
            <w:sz w:val="20"/>
            <w:szCs w:val="20"/>
          </w:rPr>
          <w:delText xml:space="preserve">presented </w:delText>
        </w:r>
      </w:del>
      <w:del w:id="1043" w:author="Miriam Hils" w:date="2022-04-11T18:11:00Z">
        <w:r w:rsidDel="005E5D04">
          <w:rPr>
            <w:sz w:val="20"/>
            <w:szCs w:val="20"/>
          </w:rPr>
          <w:delText xml:space="preserve">in </w:delText>
        </w:r>
      </w:del>
      <w:ins w:id="1044" w:author="Miriam Hils" w:date="2022-04-11T18:13:00Z">
        <w:r w:rsidR="005E5D04">
          <w:rPr>
            <w:sz w:val="20"/>
            <w:szCs w:val="20"/>
          </w:rPr>
          <w:t>to</w:t>
        </w:r>
      </w:ins>
      <w:ins w:id="1045" w:author="Miriam Hils" w:date="2022-04-11T18:11:00Z">
        <w:r w:rsidR="005E5D04">
          <w:rPr>
            <w:sz w:val="20"/>
            <w:szCs w:val="20"/>
          </w:rPr>
          <w:t xml:space="preserve"> </w:t>
        </w:r>
      </w:ins>
      <w:r>
        <w:rPr>
          <w:sz w:val="20"/>
          <w:szCs w:val="20"/>
        </w:rPr>
        <w:t xml:space="preserve">mortality </w:t>
      </w:r>
      <w:ins w:id="1046" w:author="Miriam Hils" w:date="2022-04-11T18:12:00Z">
        <w:r w:rsidR="005E5D04">
          <w:rPr>
            <w:sz w:val="20"/>
            <w:szCs w:val="20"/>
          </w:rPr>
          <w:t xml:space="preserve">is presented </w:t>
        </w:r>
      </w:ins>
      <w:del w:id="1047" w:author="Miriam Hils" w:date="2022-04-11T18:13:00Z">
        <w:r w:rsidDel="005E5D04">
          <w:rPr>
            <w:sz w:val="20"/>
            <w:szCs w:val="20"/>
          </w:rPr>
          <w:delText xml:space="preserve">as </w:delText>
        </w:r>
      </w:del>
      <w:ins w:id="1048" w:author="Miriam Hils" w:date="2022-04-11T18:13:00Z">
        <w:r w:rsidR="005E5D04">
          <w:rPr>
            <w:sz w:val="20"/>
            <w:szCs w:val="20"/>
          </w:rPr>
          <w:t xml:space="preserve">based on </w:t>
        </w:r>
      </w:ins>
      <w:r>
        <w:rPr>
          <w:sz w:val="20"/>
          <w:szCs w:val="20"/>
        </w:rPr>
        <w:t>preliminary data from 2019</w:t>
      </w:r>
      <w:ins w:id="1049" w:author="Miriam Hils" w:date="2022-04-11T18:13:00Z">
        <w:r w:rsidR="005E5D04">
          <w:rPr>
            <w:sz w:val="20"/>
            <w:szCs w:val="20"/>
          </w:rPr>
          <w:t>, which</w:t>
        </w:r>
      </w:ins>
      <w:r>
        <w:rPr>
          <w:sz w:val="20"/>
          <w:szCs w:val="20"/>
        </w:rPr>
        <w:t xml:space="preserve"> </w:t>
      </w:r>
      <w:del w:id="1050" w:author="Miriam Hils" w:date="2022-04-11T18:13:00Z">
        <w:r w:rsidDel="005E5D04">
          <w:rPr>
            <w:sz w:val="20"/>
            <w:szCs w:val="20"/>
          </w:rPr>
          <w:delText xml:space="preserve">was </w:delText>
        </w:r>
      </w:del>
      <w:ins w:id="1051" w:author="Miriam Hils" w:date="2022-04-11T18:13:00Z">
        <w:r w:rsidR="005E5D04">
          <w:rPr>
            <w:sz w:val="20"/>
            <w:szCs w:val="20"/>
          </w:rPr>
          <w:t xml:space="preserve">were </w:t>
        </w:r>
      </w:ins>
      <w:r>
        <w:rPr>
          <w:sz w:val="20"/>
          <w:szCs w:val="20"/>
        </w:rPr>
        <w:t>compared to</w:t>
      </w:r>
      <w:ins w:id="1052" w:author="Miriam Hils" w:date="2022-04-11T18:13:00Z">
        <w:r w:rsidR="005E5D04">
          <w:rPr>
            <w:sz w:val="20"/>
            <w:szCs w:val="20"/>
          </w:rPr>
          <w:t xml:space="preserve"> </w:t>
        </w:r>
      </w:ins>
      <w:r>
        <w:rPr>
          <w:sz w:val="20"/>
          <w:szCs w:val="20"/>
        </w:rPr>
        <w:t xml:space="preserve"> final data for the same year once </w:t>
      </w:r>
      <w:del w:id="1053" w:author="Miriam Hils" w:date="2022-04-11T18:14:00Z">
        <w:r w:rsidDel="005E5D04">
          <w:rPr>
            <w:sz w:val="20"/>
            <w:szCs w:val="20"/>
          </w:rPr>
          <w:delText xml:space="preserve">reached </w:delText>
        </w:r>
      </w:del>
      <w:r>
        <w:rPr>
          <w:sz w:val="20"/>
          <w:szCs w:val="20"/>
        </w:rPr>
        <w:t>the final status</w:t>
      </w:r>
      <w:ins w:id="1054" w:author="Miriam Hils" w:date="2022-04-11T18:14:00Z">
        <w:r w:rsidR="005E5D04">
          <w:rPr>
            <w:sz w:val="20"/>
            <w:szCs w:val="20"/>
          </w:rPr>
          <w:t xml:space="preserve"> had been reached</w:t>
        </w:r>
      </w:ins>
      <w:r>
        <w:rPr>
          <w:sz w:val="20"/>
          <w:szCs w:val="20"/>
        </w:rPr>
        <w:t>.</w:t>
      </w:r>
    </w:p>
  </w:footnote>
  <w:footnote w:id="3">
    <w:p w14:paraId="00000088" w14:textId="50CC334F" w:rsidR="00F71367" w:rsidRDefault="003B6693">
      <w:pPr>
        <w:spacing w:line="240" w:lineRule="auto"/>
        <w:rPr>
          <w:color w:val="00112B"/>
          <w:sz w:val="20"/>
          <w:szCs w:val="20"/>
        </w:rPr>
      </w:pPr>
      <w:r>
        <w:rPr>
          <w:vertAlign w:val="superscript"/>
        </w:rPr>
        <w:footnoteRef/>
      </w:r>
      <w:r>
        <w:rPr>
          <w:color w:val="00112B"/>
          <w:sz w:val="20"/>
          <w:szCs w:val="20"/>
        </w:rPr>
        <w:t xml:space="preserve"> The 1.0% and 3.9% of births with missing information on </w:t>
      </w:r>
      <w:del w:id="1079" w:author="Miriam Hils" w:date="2022-04-11T18:14:00Z">
        <w:r w:rsidDel="005E5D04">
          <w:rPr>
            <w:color w:val="00112B"/>
            <w:sz w:val="20"/>
            <w:szCs w:val="20"/>
          </w:rPr>
          <w:delText xml:space="preserve">mothers' </w:delText>
        </w:r>
      </w:del>
      <w:ins w:id="1080" w:author="Miriam Hils" w:date="2022-04-11T18:14:00Z">
        <w:r w:rsidR="005E5D04">
          <w:rPr>
            <w:color w:val="00112B"/>
            <w:sz w:val="20"/>
            <w:szCs w:val="20"/>
          </w:rPr>
          <w:t xml:space="preserve">maternal </w:t>
        </w:r>
      </w:ins>
      <w:r>
        <w:rPr>
          <w:color w:val="00112B"/>
          <w:sz w:val="20"/>
          <w:szCs w:val="20"/>
        </w:rPr>
        <w:t xml:space="preserve">years of schooling were assigned to the </w:t>
      </w:r>
      <w:del w:id="1081" w:author="Miriam Hils" w:date="2022-04-11T18:14:00Z">
        <w:r w:rsidDel="005E5D04">
          <w:rPr>
            <w:color w:val="00112B"/>
            <w:sz w:val="20"/>
            <w:szCs w:val="20"/>
          </w:rPr>
          <w:delText>0 to 3</w:delText>
        </w:r>
      </w:del>
      <w:ins w:id="1082" w:author="Miriam Hils" w:date="2022-04-11T18:14:00Z">
        <w:r w:rsidR="005E5D04">
          <w:rPr>
            <w:color w:val="00112B"/>
            <w:sz w:val="20"/>
            <w:szCs w:val="20"/>
          </w:rPr>
          <w:t>zero to three</w:t>
        </w:r>
      </w:ins>
      <w:r>
        <w:rPr>
          <w:color w:val="00112B"/>
          <w:sz w:val="20"/>
          <w:szCs w:val="20"/>
        </w:rPr>
        <w:t xml:space="preserve"> years of schooling groups.</w:t>
      </w:r>
    </w:p>
  </w:footnote>
  <w:footnote w:id="4">
    <w:p w14:paraId="00000089" w14:textId="4F4CD3D8" w:rsidR="00F71367" w:rsidRDefault="003B6693">
      <w:pPr>
        <w:spacing w:line="240" w:lineRule="auto"/>
        <w:jc w:val="both"/>
        <w:rPr>
          <w:sz w:val="20"/>
          <w:szCs w:val="20"/>
        </w:rPr>
      </w:pPr>
      <w:r>
        <w:rPr>
          <w:vertAlign w:val="superscript"/>
        </w:rPr>
        <w:footnoteRef/>
      </w:r>
      <w:r>
        <w:rPr>
          <w:sz w:val="20"/>
          <w:szCs w:val="20"/>
        </w:rPr>
        <w:t xml:space="preserve"> These data limitations include the potential under-registration of births, particularly in subnational poor areas and among women with few years of schooling (y.s.). Because these under-registration patterns were present before the pandemic, we partially account</w:t>
      </w:r>
      <w:ins w:id="1637" w:author="Miriam Hils" w:date="2022-04-11T18:15:00Z">
        <w:r w:rsidR="001320F3">
          <w:rPr>
            <w:sz w:val="20"/>
            <w:szCs w:val="20"/>
          </w:rPr>
          <w:t>ed</w:t>
        </w:r>
      </w:ins>
      <w:r>
        <w:rPr>
          <w:sz w:val="20"/>
          <w:szCs w:val="20"/>
        </w:rPr>
        <w:t xml:space="preserve"> for them when including dummy variables for subnational areas in model specifications 3 and 4. Moreover, the positive association between excess mortality and relative birth</w:t>
      </w:r>
      <w:ins w:id="1638" w:author="Miriam Hils" w:date="2022-04-12T17:54:00Z">
        <w:r w:rsidR="006A590D">
          <w:rPr>
            <w:sz w:val="20"/>
            <w:szCs w:val="20"/>
          </w:rPr>
          <w:t>s</w:t>
        </w:r>
      </w:ins>
      <w:r>
        <w:rPr>
          <w:sz w:val="20"/>
          <w:szCs w:val="20"/>
        </w:rPr>
        <w:t xml:space="preserve"> change</w:t>
      </w:r>
      <w:ins w:id="1639" w:author="Miriam Hils" w:date="2022-04-11T18:15:00Z">
        <w:r w:rsidR="001320F3">
          <w:rPr>
            <w:sz w:val="20"/>
            <w:szCs w:val="20"/>
          </w:rPr>
          <w:t>d</w:t>
        </w:r>
      </w:ins>
      <w:del w:id="1640" w:author="Miriam Hils" w:date="2022-04-11T18:15:00Z">
        <w:r w:rsidDel="001320F3">
          <w:rPr>
            <w:sz w:val="20"/>
            <w:szCs w:val="20"/>
          </w:rPr>
          <w:delText>s</w:delText>
        </w:r>
      </w:del>
      <w:r>
        <w:rPr>
          <w:sz w:val="20"/>
          <w:szCs w:val="20"/>
        </w:rPr>
        <w:t xml:space="preserve"> among women with </w:t>
      </w:r>
      <w:del w:id="1641" w:author="Miriam Hils" w:date="2022-04-11T18:15:00Z">
        <w:r w:rsidDel="001320F3">
          <w:rPr>
            <w:sz w:val="20"/>
            <w:szCs w:val="20"/>
          </w:rPr>
          <w:delText>0 to 3</w:delText>
        </w:r>
      </w:del>
      <w:ins w:id="1642" w:author="Miriam Hils" w:date="2022-04-11T18:15:00Z">
        <w:r w:rsidR="001320F3">
          <w:rPr>
            <w:sz w:val="20"/>
            <w:szCs w:val="20"/>
          </w:rPr>
          <w:t>zero to three</w:t>
        </w:r>
      </w:ins>
      <w:r>
        <w:rPr>
          <w:sz w:val="20"/>
          <w:szCs w:val="20"/>
        </w:rPr>
        <w:t xml:space="preserve"> </w:t>
      </w:r>
      <w:proofErr w:type="spellStart"/>
      <w:r>
        <w:rPr>
          <w:sz w:val="20"/>
          <w:szCs w:val="20"/>
        </w:rPr>
        <w:t>y.s</w:t>
      </w:r>
      <w:proofErr w:type="spellEnd"/>
      <w:r>
        <w:rPr>
          <w:sz w:val="20"/>
          <w:szCs w:val="20"/>
        </w:rPr>
        <w:t>.</w:t>
      </w:r>
      <w:ins w:id="1643" w:author="Miriam Hils" w:date="2022-04-11T18:16:00Z">
        <w:r w:rsidR="001320F3">
          <w:rPr>
            <w:sz w:val="20"/>
            <w:szCs w:val="20"/>
          </w:rPr>
          <w:t>, which</w:t>
        </w:r>
      </w:ins>
      <w:r>
        <w:rPr>
          <w:sz w:val="20"/>
          <w:szCs w:val="20"/>
        </w:rPr>
        <w:t xml:space="preserve"> suggests that </w:t>
      </w:r>
      <w:del w:id="1644" w:author="Miriam Hils" w:date="2022-04-11T18:16:00Z">
        <w:r w:rsidDel="001320F3">
          <w:rPr>
            <w:sz w:val="20"/>
            <w:szCs w:val="20"/>
          </w:rPr>
          <w:delText xml:space="preserve">births </w:delText>
        </w:r>
      </w:del>
      <w:ins w:id="1645" w:author="Miriam Hils" w:date="2022-04-11T18:16:00Z">
        <w:r w:rsidR="001320F3">
          <w:rPr>
            <w:sz w:val="20"/>
            <w:szCs w:val="20"/>
          </w:rPr>
          <w:t xml:space="preserve">the </w:t>
        </w:r>
      </w:ins>
      <w:r>
        <w:rPr>
          <w:sz w:val="20"/>
          <w:szCs w:val="20"/>
        </w:rPr>
        <w:t>under-registration</w:t>
      </w:r>
      <w:ins w:id="1646" w:author="Miriam Hils" w:date="2022-04-11T18:16:00Z">
        <w:r w:rsidR="001320F3">
          <w:rPr>
            <w:sz w:val="20"/>
            <w:szCs w:val="20"/>
          </w:rPr>
          <w:t xml:space="preserve"> of births</w:t>
        </w:r>
      </w:ins>
      <w:r>
        <w:rPr>
          <w:sz w:val="20"/>
          <w:szCs w:val="20"/>
        </w:rPr>
        <w:t xml:space="preserve"> is unlikely to have increased </w:t>
      </w:r>
      <w:del w:id="1647" w:author="Miriam Hils" w:date="2022-04-11T18:16:00Z">
        <w:r w:rsidDel="001320F3">
          <w:rPr>
            <w:sz w:val="20"/>
            <w:szCs w:val="20"/>
          </w:rPr>
          <w:delText xml:space="preserve">with </w:delText>
        </w:r>
      </w:del>
      <w:ins w:id="1648" w:author="Miriam Hils" w:date="2022-04-11T18:16:00Z">
        <w:r w:rsidR="001320F3">
          <w:rPr>
            <w:sz w:val="20"/>
            <w:szCs w:val="20"/>
          </w:rPr>
          <w:t xml:space="preserve">during the </w:t>
        </w:r>
      </w:ins>
      <w:r>
        <w:rPr>
          <w:sz w:val="20"/>
          <w:szCs w:val="20"/>
        </w:rPr>
        <w:t>Covid-19</w:t>
      </w:r>
      <w:ins w:id="1649" w:author="Miriam Hils" w:date="2022-04-11T18:16:00Z">
        <w:r w:rsidR="001320F3">
          <w:rPr>
            <w:sz w:val="20"/>
            <w:szCs w:val="20"/>
          </w:rPr>
          <w:t xml:space="preserve"> pandemic,</w:t>
        </w:r>
      </w:ins>
      <w:r>
        <w:rPr>
          <w:sz w:val="20"/>
          <w:szCs w:val="20"/>
        </w:rPr>
        <w:t xml:space="preserve"> especially among the most vulnerable.</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Hils">
    <w15:presenceInfo w15:providerId="Windows Live" w15:userId="2f98723c71212c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33"/>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67"/>
    <w:rsid w:val="00001A8C"/>
    <w:rsid w:val="00002CCF"/>
    <w:rsid w:val="000223F7"/>
    <w:rsid w:val="00037D1D"/>
    <w:rsid w:val="000404DD"/>
    <w:rsid w:val="00046841"/>
    <w:rsid w:val="000F26D1"/>
    <w:rsid w:val="0011576B"/>
    <w:rsid w:val="0011684D"/>
    <w:rsid w:val="001320F3"/>
    <w:rsid w:val="00132383"/>
    <w:rsid w:val="001500AE"/>
    <w:rsid w:val="00155E9D"/>
    <w:rsid w:val="001567E1"/>
    <w:rsid w:val="001608D1"/>
    <w:rsid w:val="001651B1"/>
    <w:rsid w:val="001719D3"/>
    <w:rsid w:val="00173CC1"/>
    <w:rsid w:val="001A6C7F"/>
    <w:rsid w:val="001B5ECC"/>
    <w:rsid w:val="001D793C"/>
    <w:rsid w:val="001E7AEC"/>
    <w:rsid w:val="001E7D25"/>
    <w:rsid w:val="00232274"/>
    <w:rsid w:val="002525CC"/>
    <w:rsid w:val="0027058A"/>
    <w:rsid w:val="00275E3F"/>
    <w:rsid w:val="00286282"/>
    <w:rsid w:val="002B2DF2"/>
    <w:rsid w:val="002E4F07"/>
    <w:rsid w:val="00321A15"/>
    <w:rsid w:val="00350D76"/>
    <w:rsid w:val="00353732"/>
    <w:rsid w:val="00353EF1"/>
    <w:rsid w:val="00354C09"/>
    <w:rsid w:val="003555A4"/>
    <w:rsid w:val="003800BC"/>
    <w:rsid w:val="00387F2C"/>
    <w:rsid w:val="003B3ADD"/>
    <w:rsid w:val="003B6693"/>
    <w:rsid w:val="003D57F5"/>
    <w:rsid w:val="00413715"/>
    <w:rsid w:val="004327B2"/>
    <w:rsid w:val="00445DD1"/>
    <w:rsid w:val="004625F0"/>
    <w:rsid w:val="00464860"/>
    <w:rsid w:val="00464F07"/>
    <w:rsid w:val="00477C21"/>
    <w:rsid w:val="004D42A2"/>
    <w:rsid w:val="0052116B"/>
    <w:rsid w:val="00524C22"/>
    <w:rsid w:val="0053668C"/>
    <w:rsid w:val="00596846"/>
    <w:rsid w:val="005E04E9"/>
    <w:rsid w:val="005E5D04"/>
    <w:rsid w:val="00615A80"/>
    <w:rsid w:val="006435A8"/>
    <w:rsid w:val="00687EE2"/>
    <w:rsid w:val="00696183"/>
    <w:rsid w:val="006A590D"/>
    <w:rsid w:val="006C40B3"/>
    <w:rsid w:val="006F318D"/>
    <w:rsid w:val="007407B5"/>
    <w:rsid w:val="00746582"/>
    <w:rsid w:val="00767900"/>
    <w:rsid w:val="007A0BB6"/>
    <w:rsid w:val="007A1399"/>
    <w:rsid w:val="007D6820"/>
    <w:rsid w:val="007E297D"/>
    <w:rsid w:val="007E2C03"/>
    <w:rsid w:val="00803D44"/>
    <w:rsid w:val="0081081A"/>
    <w:rsid w:val="00835D54"/>
    <w:rsid w:val="0083767B"/>
    <w:rsid w:val="00845415"/>
    <w:rsid w:val="0085123A"/>
    <w:rsid w:val="008627D9"/>
    <w:rsid w:val="008B5809"/>
    <w:rsid w:val="00911A92"/>
    <w:rsid w:val="00925AAC"/>
    <w:rsid w:val="009371C4"/>
    <w:rsid w:val="0096236F"/>
    <w:rsid w:val="00963730"/>
    <w:rsid w:val="009741D7"/>
    <w:rsid w:val="00975B80"/>
    <w:rsid w:val="009A1A11"/>
    <w:rsid w:val="009A23C4"/>
    <w:rsid w:val="009C7D1E"/>
    <w:rsid w:val="009E1D44"/>
    <w:rsid w:val="00A255C4"/>
    <w:rsid w:val="00A62C77"/>
    <w:rsid w:val="00A65736"/>
    <w:rsid w:val="00A7270C"/>
    <w:rsid w:val="00A82B7A"/>
    <w:rsid w:val="00AA74DB"/>
    <w:rsid w:val="00AF46EC"/>
    <w:rsid w:val="00B01348"/>
    <w:rsid w:val="00B0319C"/>
    <w:rsid w:val="00B361B2"/>
    <w:rsid w:val="00B56429"/>
    <w:rsid w:val="00B86507"/>
    <w:rsid w:val="00B93B8A"/>
    <w:rsid w:val="00BA2B06"/>
    <w:rsid w:val="00BA64BB"/>
    <w:rsid w:val="00BB2582"/>
    <w:rsid w:val="00BD132F"/>
    <w:rsid w:val="00BE1426"/>
    <w:rsid w:val="00BF1A60"/>
    <w:rsid w:val="00BF73E9"/>
    <w:rsid w:val="00C062B3"/>
    <w:rsid w:val="00C10392"/>
    <w:rsid w:val="00C10927"/>
    <w:rsid w:val="00C11F43"/>
    <w:rsid w:val="00C14931"/>
    <w:rsid w:val="00C37BDA"/>
    <w:rsid w:val="00C45F61"/>
    <w:rsid w:val="00C46F99"/>
    <w:rsid w:val="00C61CFF"/>
    <w:rsid w:val="00C6386E"/>
    <w:rsid w:val="00CA4601"/>
    <w:rsid w:val="00CA4963"/>
    <w:rsid w:val="00CD5C2A"/>
    <w:rsid w:val="00CE3AA6"/>
    <w:rsid w:val="00D039CA"/>
    <w:rsid w:val="00D27C4C"/>
    <w:rsid w:val="00D4148D"/>
    <w:rsid w:val="00D42343"/>
    <w:rsid w:val="00D56C8E"/>
    <w:rsid w:val="00D72DFC"/>
    <w:rsid w:val="00D758D2"/>
    <w:rsid w:val="00DB6C6F"/>
    <w:rsid w:val="00DC068B"/>
    <w:rsid w:val="00DC3431"/>
    <w:rsid w:val="00E277E8"/>
    <w:rsid w:val="00E408F6"/>
    <w:rsid w:val="00E416C4"/>
    <w:rsid w:val="00EB2BD7"/>
    <w:rsid w:val="00EB6E08"/>
    <w:rsid w:val="00F55FE7"/>
    <w:rsid w:val="00F64B6D"/>
    <w:rsid w:val="00F71367"/>
    <w:rsid w:val="00F84058"/>
    <w:rsid w:val="00FA194E"/>
    <w:rsid w:val="00FA5F23"/>
    <w:rsid w:val="00FC2488"/>
    <w:rsid w:val="00FE4016"/>
    <w:rsid w:val="00FE57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B5EF"/>
  <w15:docId w15:val="{5604AF93-CCF7-4523-BFCA-C5DB4B7E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925AAC"/>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26</Pages>
  <Words>25454</Words>
  <Characters>145091</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Miriam Hils</cp:lastModifiedBy>
  <cp:revision>17</cp:revision>
  <dcterms:created xsi:type="dcterms:W3CDTF">2022-04-12T19:47:00Z</dcterms:created>
  <dcterms:modified xsi:type="dcterms:W3CDTF">2022-04-13T01:33:00Z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{"style":{"styleID":"http://www.zotero.org/styles/chicago-author-date","locale":"en-US","hasBibliography":true,"bibliographyStyleHasBeenSet":true},"prefs":{"fieldType":"Field","automaticJournalAbbreviations":true,"delayCitationUpdates":false,"noteType":0}</vt:lpwstr>
  </property>
  <property fmtid="{D5CDD505-2E9C-101B-9397-08002B2CF9AE}" pid="3" name="ZOTERO_PREF_2">
    <vt:lpwstr>,"sessionID":"12wOd7AI","zoteroVersion":"6.0.4","dataVersion":4}</vt:lpwstr>
  </property>
</Properties>
</file>