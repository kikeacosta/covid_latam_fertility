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5" w14:textId="5866879E" w:rsidR="00F71367" w:rsidRPr="00925AAC" w:rsidRDefault="003B6693">
      <w:pPr>
        <w:spacing w:line="360" w:lineRule="auto"/>
        <w:jc w:val="right"/>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Barcelona, April 22</w:t>
      </w:r>
      <w:r w:rsidR="0027058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2022</w:t>
      </w:r>
    </w:p>
    <w:p w14:paraId="00000006" w14:textId="77777777" w:rsidR="00F71367" w:rsidRPr="00925AAC" w:rsidRDefault="00F71367">
      <w:pPr>
        <w:spacing w:line="360" w:lineRule="auto"/>
        <w:jc w:val="right"/>
        <w:rPr>
          <w:rFonts w:ascii="Times New Roman" w:eastAsia="Times New Roman" w:hAnsi="Times New Roman" w:cs="Times New Roman"/>
          <w:color w:val="00112B"/>
          <w:sz w:val="24"/>
          <w:szCs w:val="24"/>
        </w:rPr>
      </w:pPr>
    </w:p>
    <w:p w14:paraId="00000007" w14:textId="77777777" w:rsidR="00F71367" w:rsidRPr="00925AAC" w:rsidRDefault="00F71367">
      <w:pPr>
        <w:spacing w:line="360" w:lineRule="auto"/>
        <w:jc w:val="right"/>
        <w:rPr>
          <w:rFonts w:ascii="Times New Roman" w:eastAsia="Times New Roman" w:hAnsi="Times New Roman" w:cs="Times New Roman"/>
          <w:color w:val="00112B"/>
          <w:sz w:val="24"/>
          <w:szCs w:val="24"/>
        </w:rPr>
      </w:pPr>
    </w:p>
    <w:p w14:paraId="00000008"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Drs. </w:t>
      </w:r>
      <w:proofErr w:type="spellStart"/>
      <w:r w:rsidRPr="00925AAC">
        <w:rPr>
          <w:rFonts w:ascii="Times New Roman" w:eastAsia="Times New Roman" w:hAnsi="Times New Roman" w:cs="Times New Roman"/>
          <w:color w:val="00112B"/>
          <w:sz w:val="24"/>
          <w:szCs w:val="24"/>
        </w:rPr>
        <w:t>Muttarak</w:t>
      </w:r>
      <w:proofErr w:type="spellEnd"/>
      <w:r w:rsidRPr="00925AAC">
        <w:rPr>
          <w:rFonts w:ascii="Times New Roman" w:eastAsia="Times New Roman" w:hAnsi="Times New Roman" w:cs="Times New Roman"/>
          <w:color w:val="00112B"/>
          <w:sz w:val="24"/>
          <w:szCs w:val="24"/>
        </w:rPr>
        <w:t xml:space="preserve"> and Wilde,</w:t>
      </w:r>
    </w:p>
    <w:p w14:paraId="00000009" w14:textId="77777777" w:rsidR="00F71367" w:rsidRPr="00925AAC" w:rsidRDefault="003B6693">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Editors</w:t>
      </w:r>
    </w:p>
    <w:p w14:paraId="0000000A" w14:textId="77777777" w:rsidR="00F71367" w:rsidRPr="00925AAC" w:rsidRDefault="003B6693">
      <w:pPr>
        <w:spacing w:line="360" w:lineRule="auto"/>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Population and Development Review</w:t>
      </w:r>
    </w:p>
    <w:p w14:paraId="0000000B"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0C"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0D" w14:textId="3337D4FB"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Dear Drs</w:t>
      </w:r>
      <w:r w:rsidR="0027058A">
        <w:rPr>
          <w:rFonts w:ascii="Times New Roman" w:eastAsia="Times New Roman" w:hAnsi="Times New Roman" w:cs="Times New Roman"/>
          <w:color w:val="00112B"/>
          <w:sz w:val="24"/>
          <w:szCs w:val="24"/>
          <w:highlight w:val="white"/>
        </w:rPr>
        <w:t xml:space="preserve">. </w:t>
      </w:r>
      <w:proofErr w:type="spellStart"/>
      <w:r w:rsidR="0027058A" w:rsidRPr="00925AAC">
        <w:rPr>
          <w:rFonts w:ascii="Times New Roman" w:eastAsia="Times New Roman" w:hAnsi="Times New Roman" w:cs="Times New Roman"/>
          <w:color w:val="00112B"/>
          <w:sz w:val="24"/>
          <w:szCs w:val="24"/>
        </w:rPr>
        <w:t>Muttarak</w:t>
      </w:r>
      <w:proofErr w:type="spellEnd"/>
      <w:r w:rsidR="0027058A" w:rsidRPr="00925AAC">
        <w:rPr>
          <w:rFonts w:ascii="Times New Roman" w:eastAsia="Times New Roman" w:hAnsi="Times New Roman" w:cs="Times New Roman"/>
          <w:color w:val="00112B"/>
          <w:sz w:val="24"/>
          <w:szCs w:val="24"/>
        </w:rPr>
        <w:t xml:space="preserve"> and Wilde</w:t>
      </w:r>
      <w:r w:rsidRPr="00925AAC">
        <w:rPr>
          <w:rFonts w:ascii="Times New Roman" w:eastAsia="Times New Roman" w:hAnsi="Times New Roman" w:cs="Times New Roman"/>
          <w:color w:val="00112B"/>
          <w:sz w:val="24"/>
          <w:szCs w:val="24"/>
          <w:highlight w:val="white"/>
        </w:rPr>
        <w:t xml:space="preserve">, </w:t>
      </w:r>
    </w:p>
    <w:p w14:paraId="0000000E"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0F" w14:textId="75694448" w:rsidR="00F71367" w:rsidRPr="00925AAC" w:rsidRDefault="003B6693">
      <w:pPr>
        <w:spacing w:line="360" w:lineRule="auto"/>
        <w:ind w:firstLine="720"/>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We are delighted to submit our manuscript </w:t>
      </w:r>
      <w:r w:rsidR="0027058A">
        <w:rPr>
          <w:rFonts w:ascii="Times New Roman" w:eastAsia="Times New Roman" w:hAnsi="Times New Roman" w:cs="Times New Roman"/>
          <w:color w:val="00112B"/>
          <w:sz w:val="24"/>
          <w:szCs w:val="24"/>
          <w:highlight w:val="white"/>
        </w:rPr>
        <w:t>en</w:t>
      </w:r>
      <w:r w:rsidRPr="00925AAC">
        <w:rPr>
          <w:rFonts w:ascii="Times New Roman" w:eastAsia="Times New Roman" w:hAnsi="Times New Roman" w:cs="Times New Roman"/>
          <w:color w:val="00112B"/>
          <w:sz w:val="24"/>
          <w:szCs w:val="24"/>
          <w:highlight w:val="white"/>
        </w:rPr>
        <w:t>titled “</w:t>
      </w:r>
      <w:r w:rsidRPr="00925AAC">
        <w:rPr>
          <w:rFonts w:ascii="Times New Roman" w:eastAsia="Times New Roman" w:hAnsi="Times New Roman" w:cs="Times New Roman"/>
          <w:color w:val="00112B"/>
          <w:sz w:val="24"/>
          <w:szCs w:val="24"/>
        </w:rPr>
        <w:t>Heterogeneous associations between the Covid-19 pandemic and births across subnational areas in Brazil and Colombia. A registry</w:t>
      </w:r>
      <w:r w:rsidR="001D793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data-based analysis</w:t>
      </w:r>
      <w:r w:rsidRPr="00925AAC">
        <w:rPr>
          <w:rFonts w:ascii="Times New Roman" w:eastAsia="Times New Roman" w:hAnsi="Times New Roman" w:cs="Times New Roman"/>
          <w:color w:val="00112B"/>
          <w:sz w:val="24"/>
          <w:szCs w:val="24"/>
          <w:highlight w:val="white"/>
        </w:rPr>
        <w:t xml:space="preserve">” </w:t>
      </w:r>
      <w:r w:rsidR="001567E1">
        <w:rPr>
          <w:rFonts w:ascii="Times New Roman" w:eastAsia="Times New Roman" w:hAnsi="Times New Roman" w:cs="Times New Roman"/>
          <w:color w:val="00112B"/>
          <w:sz w:val="24"/>
          <w:szCs w:val="24"/>
          <w:highlight w:val="white"/>
        </w:rPr>
        <w:t>to be considered</w:t>
      </w:r>
      <w:r w:rsidRPr="00925AAC">
        <w:rPr>
          <w:rFonts w:ascii="Times New Roman" w:eastAsia="Times New Roman" w:hAnsi="Times New Roman" w:cs="Times New Roman"/>
          <w:color w:val="00112B"/>
          <w:sz w:val="24"/>
          <w:szCs w:val="24"/>
          <w:highlight w:val="white"/>
        </w:rPr>
        <w:t xml:space="preserve"> </w:t>
      </w:r>
      <w:r w:rsidR="0027058A">
        <w:rPr>
          <w:rFonts w:ascii="Times New Roman" w:eastAsia="Times New Roman" w:hAnsi="Times New Roman" w:cs="Times New Roman"/>
          <w:color w:val="00112B"/>
          <w:sz w:val="24"/>
          <w:szCs w:val="24"/>
          <w:highlight w:val="white"/>
        </w:rPr>
        <w:t>for publication in</w:t>
      </w:r>
      <w:r w:rsidRPr="00925AAC">
        <w:rPr>
          <w:rFonts w:ascii="Times New Roman" w:eastAsia="Times New Roman" w:hAnsi="Times New Roman" w:cs="Times New Roman"/>
          <w:color w:val="00112B"/>
          <w:sz w:val="24"/>
          <w:szCs w:val="24"/>
          <w:highlight w:val="white"/>
        </w:rPr>
        <w:t xml:space="preserve"> the </w:t>
      </w:r>
      <w:r w:rsidRPr="00925AAC">
        <w:rPr>
          <w:rFonts w:ascii="Times New Roman" w:eastAsia="Times New Roman" w:hAnsi="Times New Roman" w:cs="Times New Roman"/>
          <w:i/>
          <w:color w:val="00112B"/>
          <w:sz w:val="24"/>
          <w:szCs w:val="24"/>
          <w:highlight w:val="white"/>
        </w:rPr>
        <w:t>Population and Development Review</w:t>
      </w:r>
      <w:r w:rsidRPr="00925AAC">
        <w:rPr>
          <w:rFonts w:ascii="Times New Roman" w:eastAsia="Times New Roman" w:hAnsi="Times New Roman" w:cs="Times New Roman"/>
          <w:color w:val="00112B"/>
          <w:sz w:val="24"/>
          <w:szCs w:val="24"/>
          <w:highlight w:val="white"/>
        </w:rPr>
        <w:t xml:space="preserve"> </w:t>
      </w:r>
      <w:r w:rsidR="001D793C">
        <w:rPr>
          <w:rFonts w:ascii="Times New Roman" w:eastAsia="Times New Roman" w:hAnsi="Times New Roman" w:cs="Times New Roman"/>
          <w:color w:val="00112B"/>
          <w:sz w:val="24"/>
          <w:szCs w:val="24"/>
          <w:highlight w:val="white"/>
        </w:rPr>
        <w:t>s</w:t>
      </w:r>
      <w:r w:rsidRPr="00925AAC">
        <w:rPr>
          <w:rFonts w:ascii="Times New Roman" w:eastAsia="Times New Roman" w:hAnsi="Times New Roman" w:cs="Times New Roman"/>
          <w:color w:val="00112B"/>
          <w:sz w:val="24"/>
          <w:szCs w:val="24"/>
          <w:highlight w:val="white"/>
        </w:rPr>
        <w:t xml:space="preserve">upplement on the Covid-19 pandemic and its impact on fertility and family dynamics. </w:t>
      </w:r>
    </w:p>
    <w:p w14:paraId="00000010"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1"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2" w14:textId="77777777"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Thank you for considering our work.</w:t>
      </w:r>
    </w:p>
    <w:p w14:paraId="00000013" w14:textId="77777777" w:rsidR="00F71367" w:rsidRPr="00925AAC" w:rsidRDefault="00F71367">
      <w:pPr>
        <w:spacing w:line="360" w:lineRule="auto"/>
        <w:jc w:val="both"/>
        <w:rPr>
          <w:rFonts w:ascii="Times New Roman" w:eastAsia="Times New Roman" w:hAnsi="Times New Roman" w:cs="Times New Roman"/>
          <w:color w:val="00112B"/>
          <w:sz w:val="24"/>
          <w:szCs w:val="24"/>
          <w:highlight w:val="white"/>
        </w:rPr>
      </w:pPr>
    </w:p>
    <w:p w14:paraId="00000014" w14:textId="626D785D" w:rsidR="00F71367" w:rsidRPr="00925AAC" w:rsidRDefault="003B6693">
      <w:pPr>
        <w:spacing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Sincerely yours, also on behalf of Drs. Sacco, Pardo, Urdinola, and Acosta</w:t>
      </w:r>
      <w:r w:rsidR="001D793C">
        <w:rPr>
          <w:rFonts w:ascii="Times New Roman" w:eastAsia="Times New Roman" w:hAnsi="Times New Roman" w:cs="Times New Roman"/>
          <w:color w:val="00112B"/>
          <w:sz w:val="24"/>
          <w:szCs w:val="24"/>
          <w:highlight w:val="white"/>
        </w:rPr>
        <w:t>,</w:t>
      </w:r>
    </w:p>
    <w:p w14:paraId="00000015"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6"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7" w14:textId="77777777" w:rsidR="00F71367" w:rsidRPr="00925AAC" w:rsidRDefault="00F71367">
      <w:pPr>
        <w:spacing w:line="360" w:lineRule="auto"/>
        <w:rPr>
          <w:rFonts w:ascii="Times New Roman" w:eastAsia="Times New Roman" w:hAnsi="Times New Roman" w:cs="Times New Roman"/>
          <w:color w:val="00112B"/>
          <w:sz w:val="24"/>
          <w:szCs w:val="24"/>
          <w:highlight w:val="white"/>
        </w:rPr>
      </w:pPr>
    </w:p>
    <w:p w14:paraId="00000018" w14:textId="77777777" w:rsidR="00F71367" w:rsidRPr="00925AAC" w:rsidRDefault="003B6693">
      <w:pPr>
        <w:spacing w:line="360" w:lineRule="auto"/>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 xml:space="preserve">Dr. Andres Castro Torres </w:t>
      </w:r>
    </w:p>
    <w:p w14:paraId="00000019" w14:textId="77777777" w:rsidR="00F71367" w:rsidRPr="00925AAC" w:rsidRDefault="003B6693">
      <w:pPr>
        <w:spacing w:line="360" w:lineRule="auto"/>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highlight w:val="white"/>
        </w:rPr>
        <w:t>Corresponding author</w:t>
      </w:r>
    </w:p>
    <w:p w14:paraId="0000001A" w14:textId="77777777" w:rsidR="00F71367" w:rsidRPr="00925AAC" w:rsidRDefault="003B6693">
      <w:pPr>
        <w:spacing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color w:val="00112B"/>
          <w:sz w:val="24"/>
          <w:szCs w:val="24"/>
          <w:highlight w:val="white"/>
        </w:rPr>
        <w:t xml:space="preserve">E-mail: acastro@ced.uab.es </w:t>
      </w:r>
      <w:r w:rsidRPr="00925AAC">
        <w:rPr>
          <w:rFonts w:ascii="Times New Roman" w:hAnsi="Times New Roman" w:cs="Times New Roman"/>
          <w:sz w:val="24"/>
          <w:szCs w:val="24"/>
        </w:rPr>
        <w:br w:type="page"/>
      </w:r>
    </w:p>
    <w:p w14:paraId="0000001B" w14:textId="4CD8D450" w:rsidR="00F71367" w:rsidRPr="00925AAC" w:rsidRDefault="003B6693">
      <w:pPr>
        <w:spacing w:line="360" w:lineRule="auto"/>
        <w:jc w:val="center"/>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Heterogeneous associations between the Covid-19 pandemic and births across subnational areas Brazil and Colombia. A registry</w:t>
      </w:r>
      <w:r w:rsidR="001D793C">
        <w:rPr>
          <w:rFonts w:ascii="Times New Roman" w:eastAsia="Times New Roman" w:hAnsi="Times New Roman" w:cs="Times New Roman"/>
          <w:b/>
          <w:color w:val="00112B"/>
          <w:sz w:val="24"/>
          <w:szCs w:val="24"/>
        </w:rPr>
        <w:t xml:space="preserve"> </w:t>
      </w:r>
      <w:r w:rsidRPr="00925AAC">
        <w:rPr>
          <w:rFonts w:ascii="Times New Roman" w:eastAsia="Times New Roman" w:hAnsi="Times New Roman" w:cs="Times New Roman"/>
          <w:b/>
          <w:color w:val="00112B"/>
          <w:sz w:val="24"/>
          <w:szCs w:val="24"/>
        </w:rPr>
        <w:t>data-based analysis</w:t>
      </w:r>
    </w:p>
    <w:p w14:paraId="0000001C" w14:textId="77777777" w:rsidR="00F71367" w:rsidRPr="00925AAC" w:rsidRDefault="00F71367">
      <w:pPr>
        <w:spacing w:line="360" w:lineRule="auto"/>
        <w:ind w:left="720"/>
        <w:rPr>
          <w:rFonts w:ascii="Times New Roman" w:eastAsia="Times New Roman" w:hAnsi="Times New Roman" w:cs="Times New Roman"/>
          <w:color w:val="00112B"/>
          <w:sz w:val="24"/>
          <w:szCs w:val="24"/>
        </w:rPr>
      </w:pPr>
    </w:p>
    <w:p w14:paraId="0000001D" w14:textId="77777777" w:rsidR="00F71367" w:rsidRPr="00F76DDF" w:rsidRDefault="003B6693">
      <w:pPr>
        <w:spacing w:line="360" w:lineRule="auto"/>
        <w:jc w:val="center"/>
        <w:rPr>
          <w:rFonts w:ascii="Times New Roman" w:eastAsia="Times New Roman" w:hAnsi="Times New Roman" w:cs="Times New Roman"/>
          <w:color w:val="00112B"/>
          <w:sz w:val="24"/>
          <w:szCs w:val="24"/>
          <w:lang w:val="es-419"/>
        </w:rPr>
      </w:pPr>
      <w:r w:rsidRPr="00F76DDF">
        <w:rPr>
          <w:rFonts w:ascii="Times New Roman" w:eastAsia="Times New Roman" w:hAnsi="Times New Roman" w:cs="Times New Roman"/>
          <w:color w:val="00112B"/>
          <w:sz w:val="24"/>
          <w:szCs w:val="24"/>
          <w:lang w:val="es-419"/>
        </w:rPr>
        <w:t xml:space="preserve">Castro Torres, A.F. (Center </w:t>
      </w:r>
      <w:proofErr w:type="spellStart"/>
      <w:r w:rsidRPr="00F76DDF">
        <w:rPr>
          <w:rFonts w:ascii="Times New Roman" w:eastAsia="Times New Roman" w:hAnsi="Times New Roman" w:cs="Times New Roman"/>
          <w:color w:val="00112B"/>
          <w:sz w:val="24"/>
          <w:szCs w:val="24"/>
          <w:lang w:val="es-419"/>
        </w:rPr>
        <w:t>for</w:t>
      </w:r>
      <w:proofErr w:type="spellEnd"/>
      <w:r w:rsidRPr="00F76DDF">
        <w:rPr>
          <w:rFonts w:ascii="Times New Roman" w:eastAsia="Times New Roman" w:hAnsi="Times New Roman" w:cs="Times New Roman"/>
          <w:color w:val="00112B"/>
          <w:sz w:val="24"/>
          <w:szCs w:val="24"/>
          <w:lang w:val="es-419"/>
        </w:rPr>
        <w:t xml:space="preserve"> </w:t>
      </w:r>
      <w:proofErr w:type="spellStart"/>
      <w:r w:rsidRPr="00F76DDF">
        <w:rPr>
          <w:rFonts w:ascii="Times New Roman" w:eastAsia="Times New Roman" w:hAnsi="Times New Roman" w:cs="Times New Roman"/>
          <w:color w:val="00112B"/>
          <w:sz w:val="24"/>
          <w:szCs w:val="24"/>
          <w:lang w:val="es-419"/>
        </w:rPr>
        <w:t>Demographic</w:t>
      </w:r>
      <w:proofErr w:type="spellEnd"/>
      <w:r w:rsidRPr="00F76DDF">
        <w:rPr>
          <w:rFonts w:ascii="Times New Roman" w:eastAsia="Times New Roman" w:hAnsi="Times New Roman" w:cs="Times New Roman"/>
          <w:color w:val="00112B"/>
          <w:sz w:val="24"/>
          <w:szCs w:val="24"/>
          <w:lang w:val="es-419"/>
        </w:rPr>
        <w:t xml:space="preserve"> </w:t>
      </w:r>
      <w:proofErr w:type="spellStart"/>
      <w:r w:rsidRPr="00F76DDF">
        <w:rPr>
          <w:rFonts w:ascii="Times New Roman" w:eastAsia="Times New Roman" w:hAnsi="Times New Roman" w:cs="Times New Roman"/>
          <w:color w:val="00112B"/>
          <w:sz w:val="24"/>
          <w:szCs w:val="24"/>
          <w:lang w:val="es-419"/>
        </w:rPr>
        <w:t>Studies</w:t>
      </w:r>
      <w:proofErr w:type="spellEnd"/>
      <w:r w:rsidRPr="00F76DDF">
        <w:rPr>
          <w:rFonts w:ascii="Times New Roman" w:eastAsia="Times New Roman" w:hAnsi="Times New Roman" w:cs="Times New Roman"/>
          <w:color w:val="00112B"/>
          <w:sz w:val="24"/>
          <w:szCs w:val="24"/>
          <w:lang w:val="es-419"/>
        </w:rPr>
        <w:t xml:space="preserve">), Acosta, E. (Max Planck </w:t>
      </w:r>
      <w:proofErr w:type="spellStart"/>
      <w:r w:rsidRPr="00F76DDF">
        <w:rPr>
          <w:rFonts w:ascii="Times New Roman" w:eastAsia="Times New Roman" w:hAnsi="Times New Roman" w:cs="Times New Roman"/>
          <w:color w:val="00112B"/>
          <w:sz w:val="24"/>
          <w:szCs w:val="24"/>
          <w:lang w:val="es-419"/>
        </w:rPr>
        <w:t>Institute</w:t>
      </w:r>
      <w:proofErr w:type="spellEnd"/>
      <w:r w:rsidRPr="00F76DDF">
        <w:rPr>
          <w:rFonts w:ascii="Times New Roman" w:eastAsia="Times New Roman" w:hAnsi="Times New Roman" w:cs="Times New Roman"/>
          <w:color w:val="00112B"/>
          <w:sz w:val="24"/>
          <w:szCs w:val="24"/>
          <w:lang w:val="es-419"/>
        </w:rPr>
        <w:t xml:space="preserve"> </w:t>
      </w:r>
      <w:proofErr w:type="spellStart"/>
      <w:r w:rsidRPr="00F76DDF">
        <w:rPr>
          <w:rFonts w:ascii="Times New Roman" w:eastAsia="Times New Roman" w:hAnsi="Times New Roman" w:cs="Times New Roman"/>
          <w:color w:val="00112B"/>
          <w:sz w:val="24"/>
          <w:szCs w:val="24"/>
          <w:lang w:val="es-419"/>
        </w:rPr>
        <w:t>for</w:t>
      </w:r>
      <w:proofErr w:type="spellEnd"/>
      <w:r w:rsidRPr="00F76DDF">
        <w:rPr>
          <w:rFonts w:ascii="Times New Roman" w:eastAsia="Times New Roman" w:hAnsi="Times New Roman" w:cs="Times New Roman"/>
          <w:color w:val="00112B"/>
          <w:sz w:val="24"/>
          <w:szCs w:val="24"/>
          <w:lang w:val="es-419"/>
        </w:rPr>
        <w:t xml:space="preserve"> </w:t>
      </w:r>
      <w:proofErr w:type="spellStart"/>
      <w:r w:rsidRPr="00F76DDF">
        <w:rPr>
          <w:rFonts w:ascii="Times New Roman" w:eastAsia="Times New Roman" w:hAnsi="Times New Roman" w:cs="Times New Roman"/>
          <w:color w:val="00112B"/>
          <w:sz w:val="24"/>
          <w:szCs w:val="24"/>
          <w:lang w:val="es-419"/>
        </w:rPr>
        <w:t>Demographic</w:t>
      </w:r>
      <w:proofErr w:type="spellEnd"/>
      <w:r w:rsidRPr="00F76DDF">
        <w:rPr>
          <w:rFonts w:ascii="Times New Roman" w:eastAsia="Times New Roman" w:hAnsi="Times New Roman" w:cs="Times New Roman"/>
          <w:color w:val="00112B"/>
          <w:sz w:val="24"/>
          <w:szCs w:val="24"/>
          <w:lang w:val="es-419"/>
        </w:rPr>
        <w:t xml:space="preserve"> </w:t>
      </w:r>
      <w:proofErr w:type="spellStart"/>
      <w:r w:rsidRPr="00F76DDF">
        <w:rPr>
          <w:rFonts w:ascii="Times New Roman" w:eastAsia="Times New Roman" w:hAnsi="Times New Roman" w:cs="Times New Roman"/>
          <w:color w:val="00112B"/>
          <w:sz w:val="24"/>
          <w:szCs w:val="24"/>
          <w:lang w:val="es-419"/>
        </w:rPr>
        <w:t>Research</w:t>
      </w:r>
      <w:proofErr w:type="spellEnd"/>
      <w:r w:rsidRPr="00F76DDF">
        <w:rPr>
          <w:rFonts w:ascii="Times New Roman" w:eastAsia="Times New Roman" w:hAnsi="Times New Roman" w:cs="Times New Roman"/>
          <w:color w:val="00112B"/>
          <w:sz w:val="24"/>
          <w:szCs w:val="24"/>
          <w:lang w:val="es-419"/>
        </w:rPr>
        <w:t xml:space="preserve">), Pardo, I. (Universidad de la República)  Sacco, N. (Penn </w:t>
      </w:r>
      <w:proofErr w:type="spellStart"/>
      <w:r w:rsidRPr="00F76DDF">
        <w:rPr>
          <w:rFonts w:ascii="Times New Roman" w:eastAsia="Times New Roman" w:hAnsi="Times New Roman" w:cs="Times New Roman"/>
          <w:color w:val="00112B"/>
          <w:sz w:val="24"/>
          <w:szCs w:val="24"/>
          <w:lang w:val="es-419"/>
        </w:rPr>
        <w:t>State</w:t>
      </w:r>
      <w:proofErr w:type="spellEnd"/>
      <w:r w:rsidRPr="00F76DDF">
        <w:rPr>
          <w:rFonts w:ascii="Times New Roman" w:eastAsia="Times New Roman" w:hAnsi="Times New Roman" w:cs="Times New Roman"/>
          <w:color w:val="00112B"/>
          <w:sz w:val="24"/>
          <w:szCs w:val="24"/>
          <w:lang w:val="es-419"/>
        </w:rPr>
        <w:t xml:space="preserve"> </w:t>
      </w:r>
      <w:proofErr w:type="spellStart"/>
      <w:r w:rsidRPr="00F76DDF">
        <w:rPr>
          <w:rFonts w:ascii="Times New Roman" w:eastAsia="Times New Roman" w:hAnsi="Times New Roman" w:cs="Times New Roman"/>
          <w:color w:val="00112B"/>
          <w:sz w:val="24"/>
          <w:szCs w:val="24"/>
          <w:lang w:val="es-419"/>
        </w:rPr>
        <w:t>University</w:t>
      </w:r>
      <w:proofErr w:type="spellEnd"/>
      <w:r w:rsidRPr="00F76DDF">
        <w:rPr>
          <w:rFonts w:ascii="Times New Roman" w:eastAsia="Times New Roman" w:hAnsi="Times New Roman" w:cs="Times New Roman"/>
          <w:color w:val="00112B"/>
          <w:sz w:val="24"/>
          <w:szCs w:val="24"/>
          <w:lang w:val="es-419"/>
        </w:rPr>
        <w:t>),  Urdinola, B.P. (Universidad Nacional de Colombia)</w:t>
      </w:r>
    </w:p>
    <w:p w14:paraId="0000001E" w14:textId="77777777" w:rsidR="00F71367" w:rsidRPr="00F76DDF" w:rsidRDefault="003B6693">
      <w:pPr>
        <w:spacing w:line="360" w:lineRule="auto"/>
        <w:rPr>
          <w:rFonts w:ascii="Times New Roman" w:eastAsia="Times New Roman" w:hAnsi="Times New Roman" w:cs="Times New Roman"/>
          <w:color w:val="00112B"/>
          <w:sz w:val="24"/>
          <w:szCs w:val="24"/>
          <w:lang w:val="es-419"/>
        </w:rPr>
      </w:pPr>
      <w:r w:rsidRPr="00F76DDF">
        <w:rPr>
          <w:rFonts w:ascii="Times New Roman" w:eastAsia="Times New Roman" w:hAnsi="Times New Roman" w:cs="Times New Roman"/>
          <w:color w:val="00112B"/>
          <w:sz w:val="24"/>
          <w:szCs w:val="24"/>
          <w:lang w:val="es-419"/>
        </w:rPr>
        <w:t xml:space="preserve"> </w:t>
      </w:r>
    </w:p>
    <w:p w14:paraId="0000001F" w14:textId="77777777" w:rsidR="00F71367" w:rsidRPr="00F76DDF" w:rsidRDefault="00F71367">
      <w:pPr>
        <w:spacing w:line="360" w:lineRule="auto"/>
        <w:rPr>
          <w:rFonts w:ascii="Times New Roman" w:eastAsia="Times New Roman" w:hAnsi="Times New Roman" w:cs="Times New Roman"/>
          <w:color w:val="00112B"/>
          <w:sz w:val="24"/>
          <w:szCs w:val="24"/>
          <w:lang w:val="es-419"/>
        </w:rPr>
      </w:pPr>
    </w:p>
    <w:p w14:paraId="00000020" w14:textId="77777777" w:rsidR="00F71367" w:rsidRPr="00925AAC" w:rsidRDefault="003B6693">
      <w:pPr>
        <w:spacing w:line="360" w:lineRule="auto"/>
        <w:jc w:val="center"/>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t>Abstract</w:t>
      </w:r>
    </w:p>
    <w:p w14:paraId="00000021" w14:textId="77777777" w:rsidR="00F71367" w:rsidRPr="00925AAC" w:rsidRDefault="00F71367">
      <w:pPr>
        <w:spacing w:line="360" w:lineRule="auto"/>
        <w:rPr>
          <w:rFonts w:ascii="Times New Roman" w:eastAsia="Times New Roman" w:hAnsi="Times New Roman" w:cs="Times New Roman"/>
          <w:color w:val="00112B"/>
          <w:sz w:val="24"/>
          <w:szCs w:val="24"/>
        </w:rPr>
      </w:pPr>
    </w:p>
    <w:p w14:paraId="00000022" w14:textId="2860F8DD" w:rsidR="00F71367" w:rsidRPr="00925AAC" w:rsidRDefault="003B6693">
      <w:pPr>
        <w:spacing w:line="360" w:lineRule="auto"/>
        <w:ind w:firstLine="720"/>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This work contributes to</w:t>
      </w:r>
      <w:r w:rsidR="001567E1">
        <w:rPr>
          <w:rFonts w:ascii="Times New Roman" w:eastAsia="Times New Roman" w:hAnsi="Times New Roman" w:cs="Times New Roman"/>
          <w:color w:val="00112B"/>
          <w:sz w:val="24"/>
          <w:szCs w:val="24"/>
        </w:rPr>
        <w:t xml:space="preserve"> the current</w:t>
      </w:r>
      <w:r w:rsidRPr="00925AAC">
        <w:rPr>
          <w:rFonts w:ascii="Times New Roman" w:eastAsia="Times New Roman" w:hAnsi="Times New Roman" w:cs="Times New Roman"/>
          <w:color w:val="00112B"/>
          <w:sz w:val="24"/>
          <w:szCs w:val="24"/>
        </w:rPr>
        <w:t xml:space="preserve"> understanding</w:t>
      </w:r>
      <w:r w:rsidR="001567E1">
        <w:rPr>
          <w:rFonts w:ascii="Times New Roman" w:eastAsia="Times New Roman" w:hAnsi="Times New Roman" w:cs="Times New Roman"/>
          <w:color w:val="00112B"/>
          <w:sz w:val="24"/>
          <w:szCs w:val="24"/>
        </w:rPr>
        <w:t xml:space="preserve"> of</w:t>
      </w:r>
      <w:r w:rsidRPr="00925AAC">
        <w:rPr>
          <w:rFonts w:ascii="Times New Roman" w:eastAsia="Times New Roman" w:hAnsi="Times New Roman" w:cs="Times New Roman"/>
          <w:color w:val="00112B"/>
          <w:sz w:val="24"/>
          <w:szCs w:val="24"/>
        </w:rPr>
        <w:t xml:space="preserve"> the potentially heterogeneous </w:t>
      </w:r>
      <w:r w:rsidR="004A1806">
        <w:rPr>
          <w:rFonts w:ascii="Times New Roman" w:eastAsia="Times New Roman" w:hAnsi="Times New Roman" w:cs="Times New Roman"/>
          <w:color w:val="00112B"/>
          <w:sz w:val="24"/>
          <w:szCs w:val="24"/>
        </w:rPr>
        <w:t>influence</w:t>
      </w:r>
      <w:r w:rsidR="004A180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the Covid-19 pandemic </w:t>
      </w:r>
      <w:r w:rsidR="001D793C">
        <w:rPr>
          <w:rFonts w:ascii="Times New Roman" w:eastAsia="Times New Roman" w:hAnsi="Times New Roman" w:cs="Times New Roman"/>
          <w:color w:val="00112B"/>
          <w:sz w:val="24"/>
          <w:szCs w:val="24"/>
        </w:rPr>
        <w:t>on</w:t>
      </w:r>
      <w:r w:rsidR="001D793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changes in the number of births by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educational attainment in contexts </w:t>
      </w:r>
      <w:r w:rsidR="001567E1">
        <w:rPr>
          <w:rFonts w:ascii="Times New Roman" w:eastAsia="Times New Roman" w:hAnsi="Times New Roman" w:cs="Times New Roman"/>
          <w:color w:val="00112B"/>
          <w:sz w:val="24"/>
          <w:szCs w:val="24"/>
        </w:rPr>
        <w:t>characterized by</w:t>
      </w:r>
      <w:r w:rsidR="001567E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high socioeconomic inequality and relatively poor institutional response</w:t>
      </w:r>
      <w:r w:rsidR="001567E1">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to the health and economic crises </w:t>
      </w:r>
      <w:r w:rsidR="001D793C">
        <w:rPr>
          <w:rFonts w:ascii="Times New Roman" w:eastAsia="Times New Roman" w:hAnsi="Times New Roman" w:cs="Times New Roman"/>
          <w:color w:val="00112B"/>
          <w:sz w:val="24"/>
          <w:szCs w:val="24"/>
        </w:rPr>
        <w:t>triggered</w:t>
      </w:r>
      <w:r w:rsidR="001D793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by the Covid-19 pandemic. Using register data on births and deaths for Brazil and Colombia, we document state-level correlations between the intensity of the pandemic</w:t>
      </w:r>
      <w:r w:rsidR="001567E1">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measured by </w:t>
      </w:r>
      <w:r w:rsidR="001567E1">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current, nine-month lagged, and cumulative excess mortality, and the observed number of births relative to a Covid-19-free hypothetical scenario. We disaggregate these correlations according to </w:t>
      </w:r>
      <w:r w:rsidR="00687EE2">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educational attainment to test the hypothesis that the </w:t>
      </w:r>
      <w:r w:rsidR="001567E1">
        <w:rPr>
          <w:rFonts w:ascii="Times New Roman" w:eastAsia="Times New Roman" w:hAnsi="Times New Roman" w:cs="Times New Roman"/>
          <w:color w:val="00112B"/>
          <w:sz w:val="24"/>
          <w:szCs w:val="24"/>
        </w:rPr>
        <w:t>immediate</w:t>
      </w:r>
      <w:r w:rsidR="001567E1" w:rsidRPr="00925AAC">
        <w:rPr>
          <w:rFonts w:ascii="Times New Roman" w:eastAsia="Times New Roman" w:hAnsi="Times New Roman" w:cs="Times New Roman"/>
          <w:color w:val="00112B"/>
          <w:sz w:val="24"/>
          <w:szCs w:val="24"/>
        </w:rPr>
        <w:t xml:space="preserve"> </w:t>
      </w:r>
      <w:r w:rsidR="004A1806">
        <w:rPr>
          <w:rFonts w:ascii="Times New Roman" w:eastAsia="Times New Roman" w:hAnsi="Times New Roman" w:cs="Times New Roman"/>
          <w:color w:val="00112B"/>
          <w:sz w:val="24"/>
          <w:szCs w:val="24"/>
        </w:rPr>
        <w:t>influence</w:t>
      </w:r>
      <w:r w:rsidR="004A180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of the Covid-19</w:t>
      </w:r>
      <w:r w:rsidR="001567E1">
        <w:rPr>
          <w:rFonts w:ascii="Times New Roman" w:eastAsia="Times New Roman" w:hAnsi="Times New Roman" w:cs="Times New Roman"/>
          <w:color w:val="00112B"/>
          <w:sz w:val="24"/>
          <w:szCs w:val="24"/>
        </w:rPr>
        <w:t xml:space="preserve"> pandemic</w:t>
      </w:r>
      <w:r w:rsidRPr="00925AAC">
        <w:rPr>
          <w:rFonts w:ascii="Times New Roman" w:eastAsia="Times New Roman" w:hAnsi="Times New Roman" w:cs="Times New Roman"/>
          <w:color w:val="00112B"/>
          <w:sz w:val="24"/>
          <w:szCs w:val="24"/>
        </w:rPr>
        <w:t xml:space="preserve"> on births interact with pre-existing forms of social inequality, </w:t>
      </w:r>
      <w:r w:rsidR="007E297D">
        <w:rPr>
          <w:rFonts w:ascii="Times New Roman" w:eastAsia="Times New Roman" w:hAnsi="Times New Roman" w:cs="Times New Roman"/>
          <w:color w:val="00112B"/>
          <w:sz w:val="24"/>
          <w:szCs w:val="24"/>
        </w:rPr>
        <w:t>which could</w:t>
      </w:r>
      <w:r w:rsidR="00B86507">
        <w:rPr>
          <w:rFonts w:ascii="Times New Roman" w:eastAsia="Times New Roman" w:hAnsi="Times New Roman" w:cs="Times New Roman"/>
          <w:color w:val="00112B"/>
          <w:sz w:val="24"/>
          <w:szCs w:val="24"/>
        </w:rPr>
        <w:t xml:space="preserve"> further</w:t>
      </w:r>
      <w:r w:rsidR="007E297D">
        <w:rPr>
          <w:rFonts w:ascii="Times New Roman" w:eastAsia="Times New Roman" w:hAnsi="Times New Roman" w:cs="Times New Roman"/>
          <w:color w:val="00112B"/>
          <w:sz w:val="24"/>
          <w:szCs w:val="24"/>
        </w:rPr>
        <w:t xml:space="preserve"> deepen the </w:t>
      </w:r>
      <w:r w:rsidRPr="00925AAC">
        <w:rPr>
          <w:rFonts w:ascii="Times New Roman" w:eastAsia="Times New Roman" w:hAnsi="Times New Roman" w:cs="Times New Roman"/>
          <w:color w:val="00112B"/>
          <w:sz w:val="24"/>
          <w:szCs w:val="24"/>
        </w:rPr>
        <w:t xml:space="preserve">socioeconomic gaps </w:t>
      </w:r>
      <w:r w:rsidR="007E297D">
        <w:rPr>
          <w:rFonts w:ascii="Times New Roman" w:eastAsia="Times New Roman" w:hAnsi="Times New Roman" w:cs="Times New Roman"/>
          <w:color w:val="00112B"/>
          <w:sz w:val="24"/>
          <w:szCs w:val="24"/>
        </w:rPr>
        <w:t>between</w:t>
      </w:r>
      <w:r w:rsidR="007E297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subpopulations in these two countries. We argue that highlighting the socioeconomic-specific consequences of the pandemic is of </w:t>
      </w:r>
      <w:r w:rsidR="009A23C4">
        <w:rPr>
          <w:rFonts w:ascii="Times New Roman" w:eastAsia="Times New Roman" w:hAnsi="Times New Roman" w:cs="Times New Roman"/>
          <w:color w:val="00112B"/>
          <w:sz w:val="24"/>
          <w:szCs w:val="24"/>
        </w:rPr>
        <w:t>vital</w:t>
      </w:r>
      <w:r w:rsidR="007E297D">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importance</w:t>
      </w:r>
      <w:r w:rsidR="007E297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9A23C4">
        <w:rPr>
          <w:rFonts w:ascii="Times New Roman" w:eastAsia="Times New Roman" w:hAnsi="Times New Roman" w:cs="Times New Roman"/>
          <w:color w:val="00112B"/>
          <w:sz w:val="24"/>
          <w:szCs w:val="24"/>
        </w:rPr>
        <w:t>as these effects may vary depending on</w:t>
      </w:r>
      <w:r w:rsidR="00002CCF">
        <w:rPr>
          <w:rFonts w:ascii="Times New Roman" w:eastAsia="Times New Roman" w:hAnsi="Times New Roman" w:cs="Times New Roman"/>
          <w:color w:val="00112B"/>
          <w:sz w:val="24"/>
          <w:szCs w:val="24"/>
        </w:rPr>
        <w:t xml:space="preserve"> individuals’</w:t>
      </w:r>
      <w:r w:rsidRPr="00925AAC">
        <w:rPr>
          <w:rFonts w:ascii="Times New Roman" w:eastAsia="Times New Roman" w:hAnsi="Times New Roman" w:cs="Times New Roman"/>
          <w:color w:val="00112B"/>
          <w:sz w:val="24"/>
          <w:szCs w:val="24"/>
        </w:rPr>
        <w:t xml:space="preserve"> years of schooling</w:t>
      </w:r>
      <w:r w:rsidR="009A23C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ethnic</w:t>
      </w:r>
      <w:r w:rsidR="009A23C4">
        <w:rPr>
          <w:rFonts w:ascii="Times New Roman" w:eastAsia="Times New Roman" w:hAnsi="Times New Roman" w:cs="Times New Roman"/>
          <w:color w:val="00112B"/>
          <w:sz w:val="24"/>
          <w:szCs w:val="24"/>
        </w:rPr>
        <w:t>ity</w:t>
      </w:r>
      <w:r w:rsidRPr="00925AAC">
        <w:rPr>
          <w:rFonts w:ascii="Times New Roman" w:eastAsia="Times New Roman" w:hAnsi="Times New Roman" w:cs="Times New Roman"/>
          <w:color w:val="00112B"/>
          <w:sz w:val="24"/>
          <w:szCs w:val="24"/>
        </w:rPr>
        <w:t xml:space="preserve">, migration status, and sexual </w:t>
      </w:r>
      <w:r w:rsidR="009A23C4">
        <w:rPr>
          <w:rFonts w:ascii="Times New Roman" w:eastAsia="Times New Roman" w:hAnsi="Times New Roman" w:cs="Times New Roman"/>
          <w:color w:val="00112B"/>
          <w:sz w:val="24"/>
          <w:szCs w:val="24"/>
        </w:rPr>
        <w:t>minority status</w:t>
      </w:r>
      <w:r w:rsidR="009A23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 </w:t>
      </w:r>
      <w:r w:rsidR="009A23C4">
        <w:rPr>
          <w:rFonts w:ascii="Times New Roman" w:eastAsia="Times New Roman" w:hAnsi="Times New Roman" w:cs="Times New Roman"/>
          <w:color w:val="00112B"/>
          <w:sz w:val="24"/>
          <w:szCs w:val="24"/>
        </w:rPr>
        <w:t>many</w:t>
      </w:r>
      <w:r w:rsidR="009A23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contexts, including </w:t>
      </w:r>
      <w:r w:rsidR="009A23C4">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high-income countries</w:t>
      </w:r>
      <w:r w:rsidR="009A23C4">
        <w:rPr>
          <w:rFonts w:ascii="Times New Roman" w:eastAsia="Times New Roman" w:hAnsi="Times New Roman" w:cs="Times New Roman"/>
          <w:color w:val="00112B"/>
          <w:sz w:val="24"/>
          <w:szCs w:val="24"/>
        </w:rPr>
        <w:t>.</w:t>
      </w:r>
      <w:r w:rsidR="00464860">
        <w:rPr>
          <w:rFonts w:ascii="Times New Roman" w:eastAsia="Times New Roman" w:hAnsi="Times New Roman" w:cs="Times New Roman"/>
          <w:color w:val="00112B"/>
          <w:sz w:val="24"/>
          <w:szCs w:val="24"/>
        </w:rPr>
        <w:t xml:space="preserve"> Thus, certain </w:t>
      </w:r>
      <w:r w:rsidR="00002CCF" w:rsidRPr="00925AAC">
        <w:rPr>
          <w:rFonts w:ascii="Times New Roman" w:eastAsia="Times New Roman" w:hAnsi="Times New Roman" w:cs="Times New Roman"/>
          <w:color w:val="00112B"/>
          <w:sz w:val="24"/>
          <w:szCs w:val="24"/>
        </w:rPr>
        <w:t>subpopulations</w:t>
      </w:r>
      <w:r w:rsidRPr="00925AAC">
        <w:rPr>
          <w:rFonts w:ascii="Times New Roman" w:eastAsia="Times New Roman" w:hAnsi="Times New Roman" w:cs="Times New Roman"/>
          <w:color w:val="00112B"/>
          <w:sz w:val="24"/>
          <w:szCs w:val="24"/>
        </w:rPr>
        <w:t xml:space="preserve"> may </w:t>
      </w:r>
      <w:r w:rsidR="00C062B3">
        <w:rPr>
          <w:rFonts w:ascii="Times New Roman" w:eastAsia="Times New Roman" w:hAnsi="Times New Roman" w:cs="Times New Roman"/>
          <w:color w:val="00112B"/>
          <w:sz w:val="24"/>
          <w:szCs w:val="24"/>
        </w:rPr>
        <w:t>suffer more acutely from</w:t>
      </w:r>
      <w:r w:rsidRPr="00925AAC">
        <w:rPr>
          <w:rFonts w:ascii="Times New Roman" w:eastAsia="Times New Roman" w:hAnsi="Times New Roman" w:cs="Times New Roman"/>
          <w:color w:val="00112B"/>
          <w:sz w:val="24"/>
          <w:szCs w:val="24"/>
        </w:rPr>
        <w:t xml:space="preserve"> the consequences of </w:t>
      </w:r>
      <w:r w:rsidR="00C062B3">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Covid-19 pandemic </w:t>
      </w:r>
      <w:r w:rsidR="00464860">
        <w:rPr>
          <w:rFonts w:ascii="Times New Roman" w:eastAsia="Times New Roman" w:hAnsi="Times New Roman" w:cs="Times New Roman"/>
          <w:color w:val="00112B"/>
          <w:sz w:val="24"/>
          <w:szCs w:val="24"/>
        </w:rPr>
        <w:t>than</w:t>
      </w:r>
      <w:r w:rsidR="0046486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majority of the population. </w:t>
      </w:r>
    </w:p>
    <w:p w14:paraId="00000023" w14:textId="77777777" w:rsidR="00F71367" w:rsidRPr="00925AAC" w:rsidRDefault="00F71367">
      <w:pPr>
        <w:spacing w:before="240" w:line="360" w:lineRule="auto"/>
        <w:rPr>
          <w:rFonts w:ascii="Times New Roman" w:eastAsia="Times New Roman" w:hAnsi="Times New Roman" w:cs="Times New Roman"/>
          <w:b/>
          <w:color w:val="00112B"/>
          <w:sz w:val="24"/>
          <w:szCs w:val="24"/>
        </w:rPr>
      </w:pPr>
    </w:p>
    <w:p w14:paraId="00000024" w14:textId="77777777" w:rsidR="00F71367" w:rsidRPr="00925AAC" w:rsidRDefault="003B6693">
      <w:pPr>
        <w:spacing w:before="240" w:line="360" w:lineRule="auto"/>
        <w:rPr>
          <w:rFonts w:ascii="Times New Roman" w:eastAsia="Times New Roman" w:hAnsi="Times New Roman" w:cs="Times New Roman"/>
          <w:b/>
          <w:color w:val="00112B"/>
          <w:sz w:val="24"/>
          <w:szCs w:val="24"/>
        </w:rPr>
      </w:pPr>
      <w:r w:rsidRPr="00925AAC">
        <w:rPr>
          <w:rFonts w:ascii="Times New Roman" w:hAnsi="Times New Roman" w:cs="Times New Roman"/>
          <w:sz w:val="24"/>
          <w:szCs w:val="24"/>
        </w:rPr>
        <w:br w:type="page"/>
      </w:r>
    </w:p>
    <w:p w14:paraId="00000025" w14:textId="77777777" w:rsidR="00F71367" w:rsidRPr="00925AAC" w:rsidRDefault="003B6693" w:rsidP="00925AAC">
      <w:pPr>
        <w:spacing w:before="240"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 xml:space="preserve">Introduction </w:t>
      </w:r>
    </w:p>
    <w:p w14:paraId="00000026" w14:textId="013E22E1" w:rsidR="00F71367" w:rsidRPr="00925AAC" w:rsidRDefault="00464860"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The</w:t>
      </w:r>
      <w:r w:rsidR="00002CCF">
        <w:rPr>
          <w:rFonts w:ascii="Times New Roman" w:eastAsia="Times New Roman" w:hAnsi="Times New Roman" w:cs="Times New Roman"/>
          <w:color w:val="00112B"/>
          <w:sz w:val="24"/>
          <w:szCs w:val="24"/>
        </w:rPr>
        <w:t>re is an urgent</w:t>
      </w:r>
      <w:r>
        <w:rPr>
          <w:rFonts w:ascii="Times New Roman" w:eastAsia="Times New Roman" w:hAnsi="Times New Roman" w:cs="Times New Roman"/>
          <w:color w:val="00112B"/>
          <w:sz w:val="24"/>
          <w:szCs w:val="24"/>
        </w:rPr>
        <w:t xml:space="preserve"> need to better understand</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the effects of the Covid-19 pandemic on population dynamics. These effects </w:t>
      </w:r>
      <w:r>
        <w:rPr>
          <w:rFonts w:ascii="Times New Roman" w:eastAsia="Times New Roman" w:hAnsi="Times New Roman" w:cs="Times New Roman"/>
          <w:color w:val="00112B"/>
          <w:sz w:val="24"/>
          <w:szCs w:val="24"/>
        </w:rPr>
        <w:t>are proving</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to be profound, </w:t>
      </w:r>
      <w:r>
        <w:rPr>
          <w:rFonts w:ascii="Times New Roman" w:eastAsia="Times New Roman" w:hAnsi="Times New Roman" w:cs="Times New Roman"/>
          <w:color w:val="00112B"/>
          <w:sz w:val="24"/>
          <w:szCs w:val="24"/>
        </w:rPr>
        <w:t>as they extend</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to every dimension of population dynamics, and </w:t>
      </w:r>
      <w:r>
        <w:rPr>
          <w:rFonts w:ascii="Times New Roman" w:eastAsia="Times New Roman" w:hAnsi="Times New Roman" w:cs="Times New Roman"/>
          <w:color w:val="00112B"/>
          <w:sz w:val="24"/>
          <w:szCs w:val="24"/>
        </w:rPr>
        <w:t xml:space="preserve">are </w:t>
      </w:r>
      <w:r w:rsidR="003B6693" w:rsidRPr="00925AAC">
        <w:rPr>
          <w:rFonts w:ascii="Times New Roman" w:eastAsia="Times New Roman" w:hAnsi="Times New Roman" w:cs="Times New Roman"/>
          <w:color w:val="00112B"/>
          <w:sz w:val="24"/>
          <w:szCs w:val="24"/>
        </w:rPr>
        <w:t xml:space="preserve">likely to last for decades. Since the </w:t>
      </w:r>
      <w:r>
        <w:rPr>
          <w:rFonts w:ascii="Times New Roman" w:eastAsia="Times New Roman" w:hAnsi="Times New Roman" w:cs="Times New Roman"/>
          <w:color w:val="00112B"/>
          <w:sz w:val="24"/>
          <w:szCs w:val="24"/>
        </w:rPr>
        <w:t xml:space="preserve">start of the </w:t>
      </w:r>
      <w:r w:rsidR="003B6693" w:rsidRPr="00925AAC">
        <w:rPr>
          <w:rFonts w:ascii="Times New Roman" w:eastAsia="Times New Roman" w:hAnsi="Times New Roman" w:cs="Times New Roman"/>
          <w:color w:val="00112B"/>
          <w:sz w:val="24"/>
          <w:szCs w:val="24"/>
        </w:rPr>
        <w:t xml:space="preserve">pandemic, demographers have </w:t>
      </w:r>
      <w:r w:rsidR="004625F0">
        <w:rPr>
          <w:rFonts w:ascii="Times New Roman" w:eastAsia="Times New Roman" w:hAnsi="Times New Roman" w:cs="Times New Roman"/>
          <w:color w:val="00112B"/>
          <w:sz w:val="24"/>
          <w:szCs w:val="24"/>
        </w:rPr>
        <w:t>highlighted the importance of considering</w:t>
      </w:r>
      <w:r w:rsidR="003B6693" w:rsidRPr="00925AAC">
        <w:rPr>
          <w:rFonts w:ascii="Times New Roman" w:eastAsia="Times New Roman" w:hAnsi="Times New Roman" w:cs="Times New Roman"/>
          <w:color w:val="00112B"/>
          <w:sz w:val="24"/>
          <w:szCs w:val="24"/>
        </w:rPr>
        <w:t xml:space="preserve"> the effects of Covid-19 not only </w:t>
      </w:r>
      <w:r>
        <w:rPr>
          <w:rFonts w:ascii="Times New Roman" w:eastAsia="Times New Roman" w:hAnsi="Times New Roman" w:cs="Times New Roman"/>
          <w:color w:val="00112B"/>
          <w:sz w:val="24"/>
          <w:szCs w:val="24"/>
        </w:rPr>
        <w:t>on</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mortality</w:t>
      </w:r>
      <w:r w:rsidR="005E04E9">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but also on fertility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{"citationID":"fHACZMng","properties":{"formattedCitation":"(Tomas Sobotka et al. 2021; Aassve et al. 2020)","plainCitation":"(Tomas Sobotka et al. 2021; Aassve et al. 2020)","noteIndex":0},"citationItems":[{"id":2431,"uris":["http://zotero.org/users/7072385/items/627U48UC"],"itemData":{"id":2431,"type":"report","abstract":"Past evidence on fertility responses to external shocks, including economic recessions and the outbreaks of infectious diseases, show that people often put their childbearing plans on hold in uncertain times. We study the most recent data on monthly birth trends to analyse the initial fertility responses to the outbreak of the COVID-19 pandemic. Our research, based on new Short-Term Fertility Fluctuations (STFF) data series (https://www.humanfertility.org/cgi-bin/stff.php), embedded in the Human Fertility Database (HFD), shows the initial signs of the expected “birth recession”. Monthly number of births in many countries fell sharply between October 2020 and the most recent month observed, often bringing about a clear reversal of the previous trend. Across 17 countries with lower fluctuations in births, the number of births fell on average by 5.1% in November 2020, 6.5% in December 2020 and 8.9% in January 2021 when compared with the same month of the previous year. Spain sustained the sharpest drop in the number of births among the analysed countries, with the number of births plummeting by 20% in December 2020 and January 2021. The combined effect of rising mortality and falling birth rates is disrupting the balance of births and deaths in many countries, pushing natural population increase to record low levels in 2020 and 2021.","genre":"preprint","note":"DOI: 10.31235/osf.io/mvy62","publisher":"SocArXiv","source":"DOI.org (Crossref)","title":"Baby bust in the wake of the COVID-19 pandemic? First results from the new STFF data series","title-short":"Baby bust in the wake of the COVID-19 pandemic?","URL":"https://osf.io/mvy62","author":[{"family":"Sobotka","given":"Tomas"},{"family":"Jasilioniene","given":"Aiva"},{"family":"Galarza","given":"Ainhoa Alustiza"},{"family":"Zeman","given":"Kryštof"},{"family":"Nemeth","given":"Laszlo"},{"family":"Jdanov","given":"Dmitri"}],"accessed":{"date-parts":[["2022",3,9]]},"issued":{"date-parts":[["2021",3,24]]}}},{"id":2396,"uris":["http://zotero.org/users/7072385/items/ML3BF5SY"],"itemData":{"id":2396,"type":"article-journal","container-title":"Science","DOI":"10.1126/science.abc9520","ISSN":"0036-8075, 1095-9203","issue":"6502","journalAbbreviation":"Science","language":"en","page":"370-371","source":"DOI.org (Crossref)","title":"The COVID-19 pandemic and human fertility","volume":"369","author":[{"family":"Aassve","given":"A."},{"family":"Cavalli","given":"N."},{"family":"Mencarini","given":"L."},{"family":"Plach","given":"S."},{"family":"Livi Bacci","given":"M."}],"issued":{"date-parts":[["2020",7,24]]}}}],"schema":"https://github.com/citation-style-language/schema/raw/master/csl-citation.json"} </w:instrText>
      </w:r>
      <w:r w:rsidR="00925AAC" w:rsidRPr="00925AAC">
        <w:rPr>
          <w:rFonts w:ascii="Times New Roman" w:hAnsi="Times New Roman" w:cs="Times New Roman"/>
          <w:sz w:val="24"/>
          <w:szCs w:val="24"/>
        </w:rPr>
        <w:fldChar w:fldCharType="separate"/>
      </w:r>
      <w:r w:rsidR="004A1806" w:rsidRPr="004A1806">
        <w:rPr>
          <w:rFonts w:ascii="Times New Roman" w:hAnsi="Times New Roman" w:cs="Times New Roman"/>
          <w:sz w:val="24"/>
        </w:rPr>
        <w:t>(Tomas Sobotka et al. 2021; Aassve et al. 2020)</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fertility intentions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{"citationID":"7yv1t5Do","properties":{"formattedCitation":"(Emery and Koops 2022; Lindberg et al. 2020; Luppi, Arpino, and Rosina 2020)","plainCitation":"(Emery and Koops 2022; Lindberg et al. 2020; Luppi, Arpino, and Rosina 2020)","noteIndex":0},"citationItems":[{"id":2411,"uris":["http://zotero.org/users/7072385/items/R757HB3V"],"itemData":{"id":2411,"type":"article-journal","abstract":"The COVID Pandemic may affect fertility behaviour and intentions in many ways. Restrictions on service provision reduce access to family planning services and increase fertility in the short term. By contrast, the economic uncertainty brought about by the pandemic and its impact on mental health and well-being may reduce fertility. These various pathways have been explored in the context of high income countries such as the United States and Western Europe, but little is known about middle income countries. In this paper we asses the impact of the COVID pandemic on fertility intentions and behaviour in the Republic of Moldova, a middle income country in Eastern Europe, using the Generations and Gender Survey. This survey was conducted partially before and partially after the onset of the pandemic in 2020, allowing for detailed comparisons of individual circumstances. The results indicate that the pandemic reduced the used of intrauterine devices, and increased the use of male condoms, but with no overall decrease in contraceptive use. Conversely individuals interviewed after the onset of the pandemic were 34.5% less likely to be trying to conceive, although medium term fertility intentions were unchanged. Indicators therefore suggest that in the medium term fertility intentions may not be affected by the pandemic but restricted access to contraception requiring medical consultation and a decrease in short-term fertility intentions could disrupt short term family planning.","container-title":"PLOS ONE","DOI":"10.1371/journal.pone.0261509","ISSN":"1932-6203","issue":"1","journalAbbreviation":"PLoS ONE","language":"en","page":"e0261509","source":"DOI.org (Crossref)","title":"The impact of COVID-19 on fertility behaviour and intentions in a middle income country","volume":"17","author":[{"family":"Emery","given":"Tom"},{"family":"Koops","given":"Judith C."}],"editor":[{"family":"Navaneetham","given":"Kannan"}],"issued":{"date-parts":[["2022",1,6]]}}},{"id":2420,"uris":["http://zotero.org/users/7072385/items/N22AMR23"],"itemData":{"id":2420,"type":"report","note":"DOI: 10.1363/2020.31482","publisher":"Guttmacher Institute","source":"DOI.org (Crossref)","title":"Early Impacts of the COVID-19 Pandemic: Findings from the 2020 Guttmacher Survey of Reproductive Health Experiences","title-short":"Early Impacts of the COVID-19 Pandemic","URL":"https://www.guttmacher.org/report/early-impacts-covid-19-pandemic-findings-2020-guttmacher-survey-reproductive-health","author":[{"family":"Lindberg","given":"Laura D."},{"family":"VandeVusse","given":"Alicia"},{"family":"Mueller","given":"Jennifer"},{"family":"Kirstein","given":"Marielle"}],"accessed":{"date-parts":[["2022",3,9]]},"issued":{"date-parts":[["2020",6,24]]}}},{"id":2422,"uris":["http://zotero.org/users/7072385/items/YZ3GZUK5"],"itemData":{"id":2422,"type":"article-journal","container-title":"Demographic Research","DOI":"10.4054/DemRes.2020.43.47","ISSN":"1435-9871","journalAbbreviation":"DemRes","language":"en","page":"1399-1412","source":"DOI.org (Crossref)","title":"The impact of COVID-19 on fertility plans in Italy, Germany, France, Spain, and the United Kingdom","volume":"43","author":[{"family":"Luppi","given":"Francesca"},{"family":"Arpino","given":"Bruno"},{"family":"Rosina","given":"Alessandro"}],"issued":{"date-parts":[["2020",12,1]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(Emery and Koops 2022; Lindberg et al. 2020; Luppi, Arpino, and Rosina 2020)</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and migration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{"citationID":"KjGGJV1v","properties":{"formattedCitation":"(Ferris and Sorrell 2021; Guadagno 2020)","plainCitation":"(Ferris and Sorrell 2021; Guadagno 2020)","noteIndex":0},"citationItems":[{"id":2435,"uris":["http://zotero.org/users/7072385/items/A75292IV"],"itemData":{"id":2435,"type":"chapter","container-title":"The Societal Impacts of Covid-19:  A Transnational Perspective","ISBN":"978-605-07-0769-4","note":"DOI: 10.26650/B/SS49.2021.006.09","page":"123-142","publisher":"Istanbul University Press","source":"DOI.org (Crossref)","title":"The Impacts of Pandemics on Migration","URL":"https://iupress.istanbul.edu.tr/en/book/the-societal-impacts-of-covid-19-a-transnational-perspective/chapter/the-impacts-of-pandemics-on-migration","container-author":[{"family":"Bozkurt","given":"Veysel"},{"family":"Dawes","given":"Glenn"},{"family":"Gülerce","given":"Hakan"},{"family":"Westenbroek","given":"Patricia"}],"author":[{"family":"Ferris","given":"Elizabeth"},{"family":"Sorrell","given":"Erin"}],"accessed":{"date-parts":[["2022",3,9]]},"issued":{"date-parts":[["2021",5,28]]}}},{"id":2449,"uris":["http://zotero.org/users/7072385/items/TBJ5S7HC"],"itemData":{"id":2449,"type":"book","ISBN":"978-92-9068-833-4","language":"English","note":"OCLC: 1183447484","source":"Open WorldCat","title":"Migrants and the COVID-19 pandemic an initial analysis","URL":"https://publications.iom.int/system/files/pdf/mrs-60.pdf","author":[{"family":"Guadagno","given":"Lorenzo"}],"accessed":{"date-parts":[["2022",3,10]]},"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(Ferris and Sorrell 2021; Guadagno 2020)</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Research</w:t>
      </w:r>
      <w:r w:rsidR="005E04E9">
        <w:rPr>
          <w:rFonts w:ascii="Times New Roman" w:eastAsia="Times New Roman" w:hAnsi="Times New Roman" w:cs="Times New Roman"/>
          <w:color w:val="00112B"/>
          <w:sz w:val="24"/>
          <w:szCs w:val="24"/>
        </w:rPr>
        <w:t>ers</w:t>
      </w:r>
      <w:r w:rsidR="003B6693" w:rsidRPr="00925AAC">
        <w:rPr>
          <w:rFonts w:ascii="Times New Roman" w:eastAsia="Times New Roman" w:hAnsi="Times New Roman" w:cs="Times New Roman"/>
          <w:color w:val="00112B"/>
          <w:sz w:val="24"/>
          <w:szCs w:val="24"/>
        </w:rPr>
        <w:t xml:space="preserve"> </w:t>
      </w:r>
      <w:r w:rsidR="005E04E9">
        <w:rPr>
          <w:rFonts w:ascii="Times New Roman" w:eastAsia="Times New Roman" w:hAnsi="Times New Roman" w:cs="Times New Roman"/>
          <w:color w:val="00112B"/>
          <w:sz w:val="24"/>
          <w:szCs w:val="24"/>
        </w:rPr>
        <w:t>have</w:t>
      </w:r>
      <w:r w:rsidR="005E04E9"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also described the impact of the pandemic on other dimensions of demographic change</w:t>
      </w:r>
      <w:r w:rsidR="0083767B">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including </w:t>
      </w:r>
      <w:r w:rsidR="0083767B">
        <w:rPr>
          <w:rFonts w:ascii="Times New Roman" w:eastAsia="Times New Roman" w:hAnsi="Times New Roman" w:cs="Times New Roman"/>
          <w:color w:val="00112B"/>
          <w:sz w:val="24"/>
          <w:szCs w:val="24"/>
        </w:rPr>
        <w:t xml:space="preserve">on </w:t>
      </w:r>
      <w:r w:rsidR="003B6693" w:rsidRPr="00925AAC">
        <w:rPr>
          <w:rFonts w:ascii="Times New Roman" w:eastAsia="Times New Roman" w:hAnsi="Times New Roman" w:cs="Times New Roman"/>
          <w:color w:val="00112B"/>
          <w:sz w:val="24"/>
          <w:szCs w:val="24"/>
        </w:rPr>
        <w:t xml:space="preserve">household composition, population aging, territorial distribution, and kinship networks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{"citationID":"SxEue3a1","properties":{"formattedCitation":"(Verdery et al. 2020)","plainCitation":"(Verdery et al. 2020)","noteIndex":0},"citationItems":[{"id":1148,"uris":["http://zotero.org/users/7072385/items/MKQSFCYA"],"itemData":{"id":1148,"type":"article-journal","abstract":"The coronavirus disease 2019 (COVID-19) pandemic has led to a large increase in mortality in the United States and around the world, leaving many grieving the sudden loss of family members. We created an indicator—the COVID-19 bereavement multiplier—that estimates the average number of individuals who will experience the death of a close relative (defined as a grandparent, parent, sibling, spouse, or child) for each COVID-19 death. Using demographic microsimulation-based estimates of kinship networks in the United States, the clear age gradient in COVID-19 mortality seen across contexts, and several hypothetical infection prevalence scenarios, we estimate COVID-19 bereavement multipliers for White and Black individuals in the United States. Our analysis shows that for every COVID-19 death, approximately nine surviving Americans will lose a grandparent, parent, sibling, spouse, or child. These estimates imply, for example, that if 190,000 Americans die from COVID-19, as some models project, then </w:instrText>
      </w:r>
      <w:r w:rsidR="004A1806">
        <w:rPr>
          <w:rFonts w:ascii="Cambria Math" w:hAnsi="Cambria Math" w:cs="Cambria Math"/>
          <w:sz w:val="24"/>
          <w:szCs w:val="24"/>
        </w:rPr>
        <w:instrText>∼</w:instrText>
      </w:r>
      <w:r w:rsidR="004A1806">
        <w:rPr>
          <w:rFonts w:ascii="Times New Roman" w:hAnsi="Times New Roman" w:cs="Times New Roman"/>
          <w:sz w:val="24"/>
          <w:szCs w:val="24"/>
        </w:rPr>
        <w:instrText xml:space="preserve">1.7 million will experience the death of a close relative. We demonstrate that our estimates of the bereavement multiplier are stable across epidemiological realities, including infection scenarios, total number of deaths, and the distribution of deaths, which means researchers can estimate the bereavement burden over the course of the epidemic in lockstep with rising death tolls. In addition, we provide estimates of bereavement multipliers by age group, types of kin loss, and race to illuminate prospective disparities. The bereavement multiplier is a useful indicator for tracking COVID-19’s multiplicative impact as it reverberates across American families and can be tailored to other causes of death.","container-title":"Proceedings of the National Academy of Sciences","DOI":"10.1073/pnas.2007476117","ISSN":"0027-8424, 1091-6490","issue":"30","journalAbbreviation":"Proc Natl Acad Sci USA","language":"en","page":"17695-17701","source":"DOI.org (Crossref)","title":"Tracking the reach of COVID-19 kin loss with a bereavement multiplier applied to the United States","volume":"117","author":[{"family":"Verdery","given":"Ashton M."},{"family":"Smith-Greenaway","given":"Emily"},{"family":"Margolis","given":"Rachel"},{"family":"Daw","given":"Jonathan"}],"issued":{"date-parts":[["2020",7,28]]}}}],"schema":"https://github.com/citation-style-language/schema/raw/master/csl-citation.json"}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(Verdery et al. 2020)</w:t>
      </w:r>
      <w:r w:rsidR="00925AAC" w:rsidRPr="00925AAC">
        <w:rPr>
          <w:rFonts w:ascii="Times New Roman" w:hAnsi="Times New Roman" w:cs="Times New Roman"/>
          <w:sz w:val="24"/>
          <w:szCs w:val="24"/>
        </w:rPr>
        <w:fldChar w:fldCharType="end"/>
      </w:r>
      <w:r w:rsidR="0083767B">
        <w:rPr>
          <w:rFonts w:ascii="Times New Roman" w:hAnsi="Times New Roman" w:cs="Times New Roman"/>
          <w:sz w:val="24"/>
          <w:szCs w:val="24"/>
        </w:rPr>
        <w:t xml:space="preserve">. </w:t>
      </w:r>
      <w:r w:rsidR="0083767B">
        <w:rPr>
          <w:rFonts w:ascii="Times New Roman" w:eastAsia="Times New Roman" w:hAnsi="Times New Roman" w:cs="Times New Roman"/>
          <w:color w:val="00112B"/>
          <w:sz w:val="24"/>
          <w:szCs w:val="24"/>
        </w:rPr>
        <w:t xml:space="preserve">In addition, the question of how </w:t>
      </w:r>
      <w:r w:rsidR="003B6693" w:rsidRPr="00925AAC">
        <w:rPr>
          <w:rFonts w:ascii="Times New Roman" w:eastAsia="Times New Roman" w:hAnsi="Times New Roman" w:cs="Times New Roman"/>
          <w:color w:val="00112B"/>
          <w:sz w:val="24"/>
          <w:szCs w:val="24"/>
        </w:rPr>
        <w:t>population projections</w:t>
      </w:r>
      <w:r w:rsidR="0083767B">
        <w:rPr>
          <w:rFonts w:ascii="Times New Roman" w:eastAsia="Times New Roman" w:hAnsi="Times New Roman" w:cs="Times New Roman"/>
          <w:color w:val="00112B"/>
          <w:sz w:val="24"/>
          <w:szCs w:val="24"/>
        </w:rPr>
        <w:t xml:space="preserve"> </w:t>
      </w:r>
      <w:r w:rsidR="007D6820">
        <w:rPr>
          <w:rFonts w:ascii="Times New Roman" w:eastAsia="Times New Roman" w:hAnsi="Times New Roman" w:cs="Times New Roman"/>
          <w:color w:val="00112B"/>
          <w:sz w:val="24"/>
          <w:szCs w:val="24"/>
        </w:rPr>
        <w:t>should be adjusted to reflect the impact of</w:t>
      </w:r>
      <w:r w:rsidR="007D6820" w:rsidRPr="00925AAC">
        <w:rPr>
          <w:rFonts w:ascii="Times New Roman" w:eastAsia="Times New Roman" w:hAnsi="Times New Roman" w:cs="Times New Roman"/>
          <w:color w:val="00112B"/>
          <w:sz w:val="24"/>
          <w:szCs w:val="24"/>
        </w:rPr>
        <w:t xml:space="preserve"> </w:t>
      </w:r>
      <w:r w:rsidR="004625F0">
        <w:rPr>
          <w:rFonts w:ascii="Times New Roman" w:eastAsia="Times New Roman" w:hAnsi="Times New Roman" w:cs="Times New Roman"/>
          <w:color w:val="00112B"/>
          <w:sz w:val="24"/>
          <w:szCs w:val="24"/>
        </w:rPr>
        <w:t>the pandemic</w:t>
      </w:r>
      <w:r w:rsidR="007D6820" w:rsidRPr="00925AAC">
        <w:rPr>
          <w:rFonts w:ascii="Times New Roman" w:eastAsia="Times New Roman" w:hAnsi="Times New Roman" w:cs="Times New Roman"/>
          <w:color w:val="00112B"/>
          <w:sz w:val="24"/>
          <w:szCs w:val="24"/>
        </w:rPr>
        <w:t xml:space="preserve"> on fertility </w:t>
      </w:r>
      <w:r w:rsidR="0083767B">
        <w:rPr>
          <w:rFonts w:ascii="Times New Roman" w:eastAsia="Times New Roman" w:hAnsi="Times New Roman" w:cs="Times New Roman"/>
          <w:color w:val="00112B"/>
          <w:sz w:val="24"/>
          <w:szCs w:val="24"/>
        </w:rPr>
        <w:t xml:space="preserve">has </w:t>
      </w:r>
      <w:r w:rsidR="007D6820">
        <w:rPr>
          <w:rFonts w:ascii="Times New Roman" w:eastAsia="Times New Roman" w:hAnsi="Times New Roman" w:cs="Times New Roman"/>
          <w:color w:val="00112B"/>
          <w:sz w:val="24"/>
          <w:szCs w:val="24"/>
        </w:rPr>
        <w:t>been raised</w:t>
      </w:r>
      <w:r w:rsidR="003B6693"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{"citationID":"fqrqp4Dm","properties":{"formattedCitation":"(Berrington et al. 2022)","plainCitation":"(Berrington et al. 2022)","noteIndex":0},"citationItems":[{"id":2398,"uris":["http://zotero.org/users/7072385/items/D66D55FB"],"itemData":{"id":2398,"type":"article-journal","container-title":"Population, Space and Place","DOI":"10.1002/psp.2546","ISSN":"1544-8444, 1544-8452","issue":"2","journalAbbreviation":"Population Space and Place","language":"en","source":"DOI.org (Crossref)","title":"Scenario‐based fertility projections incorporating impacts of COVID‐19","URL":"https://onlinelibrary.wiley.com/doi/10.1002/psp.2546","volume":"28","author":[{"family":"Berrington","given":"Ann"},{"family":"Ellison","given":"Joanne"},{"family":"Kuang","given":"Bernice"},{"family":"Vasireddy","given":"Sindhu"},{"family":"Kulu","given":"Hill"}],"accessed":{"date-parts":[["2022",3,9]]},"issued":{"date-parts":[["2022",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(Berrington et al. 2022)</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p>
    <w:p w14:paraId="00000027" w14:textId="072741CD" w:rsidR="00F71367" w:rsidRPr="00925AAC" w:rsidRDefault="007D6820"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Because of</w:t>
      </w:r>
      <w:r w:rsidR="003B6693" w:rsidRPr="00925AAC">
        <w:rPr>
          <w:rFonts w:ascii="Times New Roman" w:eastAsia="Times New Roman" w:hAnsi="Times New Roman" w:cs="Times New Roman"/>
          <w:color w:val="00112B"/>
          <w:sz w:val="24"/>
          <w:szCs w:val="24"/>
        </w:rPr>
        <w:t xml:space="preserve"> the magnitude and </w:t>
      </w:r>
      <w:r>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scope of the </w:t>
      </w:r>
      <w:r w:rsidR="00BA2B06" w:rsidRPr="00925AAC">
        <w:rPr>
          <w:rFonts w:ascii="Times New Roman" w:eastAsia="Times New Roman" w:hAnsi="Times New Roman" w:cs="Times New Roman"/>
          <w:color w:val="00112B"/>
          <w:sz w:val="24"/>
          <w:szCs w:val="24"/>
        </w:rPr>
        <w:t xml:space="preserve">Covid-19 </w:t>
      </w:r>
      <w:r w:rsidR="003B6693" w:rsidRPr="00925AAC">
        <w:rPr>
          <w:rFonts w:ascii="Times New Roman" w:eastAsia="Times New Roman" w:hAnsi="Times New Roman" w:cs="Times New Roman"/>
          <w:color w:val="00112B"/>
          <w:sz w:val="24"/>
          <w:szCs w:val="24"/>
        </w:rPr>
        <w:t xml:space="preserve">pandemic, </w:t>
      </w:r>
      <w:r>
        <w:rPr>
          <w:rFonts w:ascii="Times New Roman" w:eastAsia="Times New Roman" w:hAnsi="Times New Roman" w:cs="Times New Roman"/>
          <w:color w:val="00112B"/>
          <w:sz w:val="24"/>
          <w:szCs w:val="24"/>
        </w:rPr>
        <w:t>the</w:t>
      </w:r>
      <w:r w:rsidR="003B6693" w:rsidRPr="00925AAC">
        <w:rPr>
          <w:rFonts w:ascii="Times New Roman" w:eastAsia="Times New Roman" w:hAnsi="Times New Roman" w:cs="Times New Roman"/>
          <w:color w:val="00112B"/>
          <w:sz w:val="24"/>
          <w:szCs w:val="24"/>
        </w:rPr>
        <w:t xml:space="preserve"> theorization </w:t>
      </w:r>
      <w:r>
        <w:rPr>
          <w:rFonts w:ascii="Times New Roman" w:eastAsia="Times New Roman" w:hAnsi="Times New Roman" w:cs="Times New Roman"/>
          <w:color w:val="00112B"/>
          <w:sz w:val="24"/>
          <w:szCs w:val="24"/>
        </w:rPr>
        <w:t xml:space="preserve">of most </w:t>
      </w:r>
      <w:r w:rsidR="00BF73E9">
        <w:rPr>
          <w:rFonts w:ascii="Times New Roman" w:eastAsia="Times New Roman" w:hAnsi="Times New Roman" w:cs="Times New Roman"/>
          <w:color w:val="00112B"/>
          <w:sz w:val="24"/>
          <w:szCs w:val="24"/>
        </w:rPr>
        <w:t>such</w:t>
      </w:r>
      <w:r>
        <w:rPr>
          <w:rFonts w:ascii="Times New Roman" w:eastAsia="Times New Roman" w:hAnsi="Times New Roman" w:cs="Times New Roman"/>
          <w:color w:val="00112B"/>
          <w:sz w:val="24"/>
          <w:szCs w:val="24"/>
        </w:rPr>
        <w:t xml:space="preserve"> studies</w:t>
      </w:r>
      <w:r w:rsidR="00BF73E9">
        <w:rPr>
          <w:rFonts w:ascii="Times New Roman" w:eastAsia="Times New Roman" w:hAnsi="Times New Roman" w:cs="Times New Roman"/>
          <w:color w:val="00112B"/>
          <w:sz w:val="24"/>
          <w:szCs w:val="24"/>
        </w:rPr>
        <w:t xml:space="preserve"> has</w:t>
      </w:r>
      <w:r>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hinge</w:t>
      </w:r>
      <w:r>
        <w:rPr>
          <w:rFonts w:ascii="Times New Roman" w:eastAsia="Times New Roman" w:hAnsi="Times New Roman" w:cs="Times New Roman"/>
          <w:color w:val="00112B"/>
          <w:sz w:val="24"/>
          <w:szCs w:val="24"/>
        </w:rPr>
        <w:t>d</w:t>
      </w:r>
      <w:r w:rsidR="003B6693" w:rsidRPr="00925AAC">
        <w:rPr>
          <w:rFonts w:ascii="Times New Roman" w:eastAsia="Times New Roman" w:hAnsi="Times New Roman" w:cs="Times New Roman"/>
          <w:color w:val="00112B"/>
          <w:sz w:val="24"/>
          <w:szCs w:val="24"/>
        </w:rPr>
        <w:t xml:space="preserve"> on the </w:t>
      </w:r>
      <w:r>
        <w:rPr>
          <w:rFonts w:ascii="Times New Roman" w:eastAsia="Times New Roman" w:hAnsi="Times New Roman" w:cs="Times New Roman"/>
          <w:color w:val="00112B"/>
          <w:sz w:val="24"/>
          <w:szCs w:val="24"/>
        </w:rPr>
        <w:t>assumption that the</w:t>
      </w:r>
      <w:r w:rsidR="003B6693" w:rsidRPr="00925AAC">
        <w:rPr>
          <w:rFonts w:ascii="Times New Roman" w:eastAsia="Times New Roman" w:hAnsi="Times New Roman" w:cs="Times New Roman"/>
          <w:color w:val="00112B"/>
          <w:sz w:val="24"/>
          <w:szCs w:val="24"/>
        </w:rPr>
        <w:t xml:space="preserve"> pandemic </w:t>
      </w:r>
      <w:r w:rsidR="00BF73E9">
        <w:rPr>
          <w:rFonts w:ascii="Times New Roman" w:eastAsia="Times New Roman" w:hAnsi="Times New Roman" w:cs="Times New Roman"/>
          <w:color w:val="00112B"/>
          <w:sz w:val="24"/>
          <w:szCs w:val="24"/>
        </w:rPr>
        <w:t>is having a far-reaching</w:t>
      </w:r>
      <w:r>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impact on population dynamics. However, the </w:t>
      </w:r>
      <w:r>
        <w:rPr>
          <w:rFonts w:ascii="Times New Roman" w:eastAsia="Times New Roman" w:hAnsi="Times New Roman" w:cs="Times New Roman"/>
          <w:color w:val="00112B"/>
          <w:sz w:val="24"/>
          <w:szCs w:val="24"/>
        </w:rPr>
        <w:t>extent to which the</w:t>
      </w:r>
      <w:r w:rsidR="003B6693" w:rsidRPr="00925AAC">
        <w:rPr>
          <w:rFonts w:ascii="Times New Roman" w:eastAsia="Times New Roman" w:hAnsi="Times New Roman" w:cs="Times New Roman"/>
          <w:color w:val="00112B"/>
          <w:sz w:val="24"/>
          <w:szCs w:val="24"/>
        </w:rPr>
        <w:t xml:space="preserve"> Covid-19</w:t>
      </w:r>
      <w:r>
        <w:rPr>
          <w:rFonts w:ascii="Times New Roman" w:eastAsia="Times New Roman" w:hAnsi="Times New Roman" w:cs="Times New Roman"/>
          <w:color w:val="00112B"/>
          <w:sz w:val="24"/>
          <w:szCs w:val="24"/>
        </w:rPr>
        <w:t xml:space="preserve"> pandemic </w:t>
      </w:r>
      <w:r w:rsidR="00BF73E9">
        <w:rPr>
          <w:rFonts w:ascii="Times New Roman" w:eastAsia="Times New Roman" w:hAnsi="Times New Roman" w:cs="Times New Roman"/>
          <w:color w:val="00112B"/>
          <w:sz w:val="24"/>
          <w:szCs w:val="24"/>
        </w:rPr>
        <w:t>is</w:t>
      </w:r>
      <w:r w:rsidR="004D42A2">
        <w:rPr>
          <w:rFonts w:ascii="Times New Roman" w:eastAsia="Times New Roman" w:hAnsi="Times New Roman" w:cs="Times New Roman"/>
          <w:color w:val="00112B"/>
          <w:sz w:val="24"/>
          <w:szCs w:val="24"/>
        </w:rPr>
        <w:t xml:space="preserve"> influencing</w:t>
      </w:r>
      <w:r>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reproductive behaviors and outcomes is likely to vary between and within countries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{"citationID":"2DLLrP3m","properties":{"formattedCitation":"(Aassve et al. 2021)","plainCitation":"(Aassve et al. 2021)","noteIndex":0},"citationItems":[{"id":2394,"uris":["http://zotero.org/users/7072385/items/WXADCSRU"],"itemData":{"id":2394,"type":"article-journal","abstract":"Drawing on past pandemics, scholars have suggested that the COVID-19 pandemic will bring about fertility decline. Evidence from actual birth data has so far been scarce. This brief report uses data on vital statistics from a selection of high-income countries, including the United States. The pandemic has been accompanied by a significant drop in crude birth rates beyond that predicted by past trends in 7 out of the 22 countries considered, with particularly strong declines in southern Europe: Italy (−9.1%), Spain (−8.4%), and Portugal (−6.6%). Substantial heterogeneities are, however, observed.","container-title":"Proceedings of the National Academy of Sciences","DOI":"10.1073/pnas.2105709118","ISSN":"0027-8424, 1091-6490","issue":"36","journalAbbreviation":"Proc. Natl. Acad. Sci. U.S.A.","language":"en","page":"e2105709118","source":"DOI.org (Crossref)","title":"Early assessment of the relationship between the COVID-19 pandemic and births in high-income countries","volume":"118","author":[{"family":"Aassve","given":""},{"family":"Cavalli","given":"Nicolò"},{"family":"Mencarini","given":"Letizia"},{"family":"Plach","given":"Samuel"},{"family":"Sanders","given":"Seth"}],"issued":{"date-parts":[["2021",9,7]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(Aassve et al.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Between-country variation </w:t>
      </w:r>
      <w:r w:rsidR="00BF73E9">
        <w:rPr>
          <w:rFonts w:ascii="Times New Roman" w:eastAsia="Times New Roman" w:hAnsi="Times New Roman" w:cs="Times New Roman"/>
          <w:color w:val="00112B"/>
          <w:sz w:val="24"/>
          <w:szCs w:val="24"/>
        </w:rPr>
        <w:t>may arise</w:t>
      </w:r>
      <w:r w:rsidR="007A1399"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from </w:t>
      </w:r>
      <w:r w:rsidR="007A1399">
        <w:rPr>
          <w:rFonts w:ascii="Times New Roman" w:eastAsia="Times New Roman" w:hAnsi="Times New Roman" w:cs="Times New Roman"/>
          <w:color w:val="00112B"/>
          <w:sz w:val="24"/>
          <w:szCs w:val="24"/>
        </w:rPr>
        <w:t>differences in countries’</w:t>
      </w:r>
      <w:r w:rsidR="007A1399"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capacit</w:t>
      </w:r>
      <w:r w:rsidR="007A1399">
        <w:rPr>
          <w:rFonts w:ascii="Times New Roman" w:eastAsia="Times New Roman" w:hAnsi="Times New Roman" w:cs="Times New Roman"/>
          <w:color w:val="00112B"/>
          <w:sz w:val="24"/>
          <w:szCs w:val="24"/>
        </w:rPr>
        <w:t>ies</w:t>
      </w:r>
      <w:r w:rsidR="003B6693" w:rsidRPr="00925AAC">
        <w:rPr>
          <w:rFonts w:ascii="Times New Roman" w:eastAsia="Times New Roman" w:hAnsi="Times New Roman" w:cs="Times New Roman"/>
          <w:color w:val="00112B"/>
          <w:sz w:val="24"/>
          <w:szCs w:val="24"/>
        </w:rPr>
        <w:t xml:space="preserve"> to respond to the pandemic due to factors such as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quality and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coverage of national health systems, access to vaccines,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timing and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duration of the lockdowns, </w:t>
      </w:r>
      <w:r w:rsidR="007A1399">
        <w:rPr>
          <w:rFonts w:ascii="Times New Roman" w:eastAsia="Times New Roman" w:hAnsi="Times New Roman" w:cs="Times New Roman"/>
          <w:color w:val="00112B"/>
          <w:sz w:val="24"/>
          <w:szCs w:val="24"/>
        </w:rPr>
        <w:t xml:space="preserve">levels of </w:t>
      </w:r>
      <w:r w:rsidR="003B6693" w:rsidRPr="00925AAC">
        <w:rPr>
          <w:rFonts w:ascii="Times New Roman" w:eastAsia="Times New Roman" w:hAnsi="Times New Roman" w:cs="Times New Roman"/>
          <w:color w:val="00112B"/>
          <w:sz w:val="24"/>
          <w:szCs w:val="24"/>
        </w:rPr>
        <w:t xml:space="preserve">financial support for families and companies, and pre-existing patterns of reproductive behaviors and rights (e.g., fertility levels, </w:t>
      </w:r>
      <w:r w:rsidR="007A1399">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prevalence of contraception, access to </w:t>
      </w:r>
      <w:r w:rsidR="007A1399" w:rsidRPr="00925AAC">
        <w:rPr>
          <w:rFonts w:ascii="Times New Roman" w:eastAsia="Times New Roman" w:hAnsi="Times New Roman" w:cs="Times New Roman"/>
          <w:color w:val="00112B"/>
          <w:sz w:val="24"/>
          <w:szCs w:val="24"/>
        </w:rPr>
        <w:t xml:space="preserve">contraception </w:t>
      </w:r>
      <w:r w:rsidR="007A1399">
        <w:rPr>
          <w:rFonts w:ascii="Times New Roman" w:eastAsia="Times New Roman" w:hAnsi="Times New Roman" w:cs="Times New Roman"/>
          <w:color w:val="00112B"/>
          <w:sz w:val="24"/>
          <w:szCs w:val="24"/>
        </w:rPr>
        <w:t xml:space="preserve">and other forms of </w:t>
      </w:r>
      <w:r w:rsidR="003B6693" w:rsidRPr="00925AAC">
        <w:rPr>
          <w:rFonts w:ascii="Times New Roman" w:eastAsia="Times New Roman" w:hAnsi="Times New Roman" w:cs="Times New Roman"/>
          <w:color w:val="00112B"/>
          <w:sz w:val="24"/>
          <w:szCs w:val="24"/>
        </w:rPr>
        <w:t xml:space="preserve">family planning, and abortion regulations). Analogously, subnational disparities along these dimensions are potential sources of within-country variation in </w:t>
      </w:r>
      <w:r w:rsidR="007A1399">
        <w:rPr>
          <w:rFonts w:ascii="Times New Roman" w:eastAsia="Times New Roman" w:hAnsi="Times New Roman" w:cs="Times New Roman"/>
          <w:color w:val="00112B"/>
          <w:sz w:val="24"/>
          <w:szCs w:val="24"/>
        </w:rPr>
        <w:t xml:space="preserve">the </w:t>
      </w:r>
      <w:r w:rsidR="00BF73E9">
        <w:rPr>
          <w:rFonts w:ascii="Times New Roman" w:eastAsia="Times New Roman" w:hAnsi="Times New Roman" w:cs="Times New Roman"/>
          <w:color w:val="00112B"/>
          <w:sz w:val="24"/>
          <w:szCs w:val="24"/>
        </w:rPr>
        <w:t>degree</w:t>
      </w:r>
      <w:r w:rsidR="007A1399">
        <w:rPr>
          <w:rFonts w:ascii="Times New Roman" w:eastAsia="Times New Roman" w:hAnsi="Times New Roman" w:cs="Times New Roman"/>
          <w:color w:val="00112B"/>
          <w:sz w:val="24"/>
          <w:szCs w:val="24"/>
        </w:rPr>
        <w:t xml:space="preserve"> to which</w:t>
      </w:r>
      <w:r w:rsidR="007A1399"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the pandemic has</w:t>
      </w:r>
      <w:r w:rsidR="007A1399">
        <w:rPr>
          <w:rFonts w:ascii="Times New Roman" w:eastAsia="Times New Roman" w:hAnsi="Times New Roman" w:cs="Times New Roman"/>
          <w:color w:val="00112B"/>
          <w:sz w:val="24"/>
          <w:szCs w:val="24"/>
        </w:rPr>
        <w:t xml:space="preserve"> been</w:t>
      </w:r>
      <w:r w:rsidR="003B6693" w:rsidRPr="00925AAC">
        <w:rPr>
          <w:rFonts w:ascii="Times New Roman" w:eastAsia="Times New Roman" w:hAnsi="Times New Roman" w:cs="Times New Roman"/>
          <w:color w:val="00112B"/>
          <w:sz w:val="24"/>
          <w:szCs w:val="24"/>
        </w:rPr>
        <w:t xml:space="preserve"> and is influencing reproductive outcomes, particularly for countries with socioeconomically heterogeneous populations, large geographical </w:t>
      </w:r>
      <w:r w:rsidR="004D42A2">
        <w:rPr>
          <w:rFonts w:ascii="Times New Roman" w:eastAsia="Times New Roman" w:hAnsi="Times New Roman" w:cs="Times New Roman"/>
          <w:color w:val="00112B"/>
          <w:sz w:val="24"/>
          <w:szCs w:val="24"/>
        </w:rPr>
        <w:t>areas</w:t>
      </w:r>
      <w:r w:rsidR="003B6693" w:rsidRPr="00925AAC">
        <w:rPr>
          <w:rFonts w:ascii="Times New Roman" w:eastAsia="Times New Roman" w:hAnsi="Times New Roman" w:cs="Times New Roman"/>
          <w:color w:val="00112B"/>
          <w:sz w:val="24"/>
          <w:szCs w:val="24"/>
        </w:rPr>
        <w:t>, and weak or absent welfare policies.</w:t>
      </w:r>
    </w:p>
    <w:p w14:paraId="00000028" w14:textId="3A4FF314" w:rsidR="00F71367" w:rsidRPr="00925AAC" w:rsidRDefault="004A1806"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Few</w:t>
      </w:r>
      <w:r w:rsidR="004D42A2" w:rsidRPr="00925AAC">
        <w:rPr>
          <w:rFonts w:ascii="Times New Roman" w:eastAsia="Times New Roman" w:hAnsi="Times New Roman" w:cs="Times New Roman"/>
          <w:color w:val="00112B"/>
          <w:sz w:val="24"/>
          <w:szCs w:val="24"/>
        </w:rPr>
        <w:t xml:space="preserve"> empirical studies</w:t>
      </w:r>
      <w:r w:rsidR="004D42A2">
        <w:rPr>
          <w:rFonts w:ascii="Times New Roman" w:eastAsia="Times New Roman" w:hAnsi="Times New Roman" w:cs="Times New Roman"/>
          <w:color w:val="00112B"/>
          <w:sz w:val="24"/>
          <w:szCs w:val="24"/>
        </w:rPr>
        <w:t xml:space="preserve"> have focused on the</w:t>
      </w:r>
      <w:r w:rsidR="003B6693" w:rsidRPr="00925AAC">
        <w:rPr>
          <w:rFonts w:ascii="Times New Roman" w:eastAsia="Times New Roman" w:hAnsi="Times New Roman" w:cs="Times New Roman"/>
          <w:color w:val="00112B"/>
          <w:sz w:val="24"/>
          <w:szCs w:val="24"/>
        </w:rPr>
        <w:t xml:space="preserve"> differential influence of the Covid-19 pandemic on reproductive patterns by socioeconomic status,</w:t>
      </w:r>
      <w:r>
        <w:rPr>
          <w:rFonts w:ascii="Times New Roman" w:eastAsia="Times New Roman" w:hAnsi="Times New Roman" w:cs="Times New Roman"/>
          <w:color w:val="00112B"/>
          <w:sz w:val="24"/>
          <w:szCs w:val="24"/>
        </w:rPr>
        <w:t xml:space="preserve"> particularly i</w:t>
      </w:r>
      <w:r w:rsidR="004D42A2">
        <w:rPr>
          <w:rFonts w:ascii="Times New Roman" w:eastAsia="Times New Roman" w:hAnsi="Times New Roman" w:cs="Times New Roman"/>
          <w:color w:val="00112B"/>
          <w:sz w:val="24"/>
          <w:szCs w:val="24"/>
        </w:rPr>
        <w:t>n</w:t>
      </w:r>
      <w:r w:rsidR="004D42A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populations suffering from substantial socioeconomic cleavages. </w:t>
      </w:r>
      <w:r w:rsidR="00524C22">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countries with the most significant socioeconomic disparities </w:t>
      </w:r>
      <w:r w:rsidR="004D42A2">
        <w:rPr>
          <w:rFonts w:ascii="Times New Roman" w:eastAsia="Times New Roman" w:hAnsi="Times New Roman" w:cs="Times New Roman"/>
          <w:color w:val="00112B"/>
          <w:sz w:val="24"/>
          <w:szCs w:val="24"/>
        </w:rPr>
        <w:t xml:space="preserve">have </w:t>
      </w:r>
      <w:r w:rsidR="003B6693" w:rsidRPr="00925AAC">
        <w:rPr>
          <w:rFonts w:ascii="Times New Roman" w:eastAsia="Times New Roman" w:hAnsi="Times New Roman" w:cs="Times New Roman"/>
          <w:color w:val="00112B"/>
          <w:sz w:val="24"/>
          <w:szCs w:val="24"/>
        </w:rPr>
        <w:t>lag</w:t>
      </w:r>
      <w:r w:rsidR="004D42A2">
        <w:rPr>
          <w:rFonts w:ascii="Times New Roman" w:eastAsia="Times New Roman" w:hAnsi="Times New Roman" w:cs="Times New Roman"/>
          <w:color w:val="00112B"/>
          <w:sz w:val="24"/>
          <w:szCs w:val="24"/>
        </w:rPr>
        <w:t>ged</w:t>
      </w:r>
      <w:r w:rsidR="003B6693" w:rsidRPr="00925AAC">
        <w:rPr>
          <w:rFonts w:ascii="Times New Roman" w:eastAsia="Times New Roman" w:hAnsi="Times New Roman" w:cs="Times New Roman"/>
          <w:color w:val="00112B"/>
          <w:sz w:val="24"/>
          <w:szCs w:val="24"/>
        </w:rPr>
        <w:t xml:space="preserve"> in </w:t>
      </w:r>
      <w:r w:rsidR="004D42A2">
        <w:rPr>
          <w:rFonts w:ascii="Times New Roman" w:eastAsia="Times New Roman" w:hAnsi="Times New Roman" w:cs="Times New Roman"/>
          <w:color w:val="00112B"/>
          <w:sz w:val="24"/>
          <w:szCs w:val="24"/>
        </w:rPr>
        <w:t xml:space="preserve">providing </w:t>
      </w:r>
      <w:r w:rsidR="003B6693" w:rsidRPr="00925AAC">
        <w:rPr>
          <w:rFonts w:ascii="Times New Roman" w:eastAsia="Times New Roman" w:hAnsi="Times New Roman" w:cs="Times New Roman"/>
          <w:color w:val="00112B"/>
          <w:sz w:val="24"/>
          <w:szCs w:val="24"/>
        </w:rPr>
        <w:t xml:space="preserve">timely </w:t>
      </w:r>
      <w:r w:rsidR="004D42A2">
        <w:rPr>
          <w:rFonts w:ascii="Times New Roman" w:eastAsia="Times New Roman" w:hAnsi="Times New Roman" w:cs="Times New Roman"/>
          <w:color w:val="00112B"/>
          <w:sz w:val="24"/>
          <w:szCs w:val="24"/>
        </w:rPr>
        <w:t>assessments of</w:t>
      </w:r>
      <w:r w:rsidR="004D42A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the consequences of the pandemic</w:t>
      </w:r>
      <w:r w:rsidR="00524C22">
        <w:rPr>
          <w:rFonts w:ascii="Times New Roman" w:eastAsia="Times New Roman" w:hAnsi="Times New Roman" w:cs="Times New Roman"/>
          <w:color w:val="00112B"/>
          <w:sz w:val="24"/>
          <w:szCs w:val="24"/>
        </w:rPr>
        <w:t xml:space="preserve">, </w:t>
      </w:r>
      <w:r w:rsidR="00524C22">
        <w:rPr>
          <w:rFonts w:ascii="Times New Roman" w:eastAsia="Times New Roman" w:hAnsi="Times New Roman" w:cs="Times New Roman"/>
          <w:color w:val="00112B"/>
          <w:sz w:val="24"/>
          <w:szCs w:val="24"/>
        </w:rPr>
        <w:lastRenderedPageBreak/>
        <w:t>d</w:t>
      </w:r>
      <w:r w:rsidR="00524C22" w:rsidRPr="00925AAC">
        <w:rPr>
          <w:rFonts w:ascii="Times New Roman" w:eastAsia="Times New Roman" w:hAnsi="Times New Roman" w:cs="Times New Roman"/>
          <w:color w:val="00112B"/>
          <w:sz w:val="24"/>
          <w:szCs w:val="24"/>
        </w:rPr>
        <w:t>espite institutional efforts</w:t>
      </w:r>
      <w:r w:rsidR="00524C22">
        <w:rPr>
          <w:rFonts w:ascii="Times New Roman" w:eastAsia="Times New Roman" w:hAnsi="Times New Roman" w:cs="Times New Roman"/>
          <w:color w:val="00112B"/>
          <w:sz w:val="24"/>
          <w:szCs w:val="24"/>
        </w:rPr>
        <w:t xml:space="preserve"> </w:t>
      </w:r>
      <w:r w:rsidR="003555A4">
        <w:rPr>
          <w:rFonts w:ascii="Times New Roman" w:eastAsia="Times New Roman" w:hAnsi="Times New Roman" w:cs="Times New Roman"/>
          <w:color w:val="00112B"/>
          <w:sz w:val="24"/>
          <w:szCs w:val="24"/>
        </w:rPr>
        <w:t xml:space="preserve">to assist them in collecting this information </w:t>
      </w:r>
      <w:r w:rsidR="00925AAC" w:rsidRPr="00925AA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{"citationID":"yzAGoWzR","properties":{"formattedCitation":"(Binstock et al. 2021)","plainCitation":"(Binstock et al. 2021)","noteIndex":0},"citationItems":[{"id":2348,"uris":["http://zotero.org/users/7072385/items/ZU6ZQIE7"],"itemData":{"id":2348,"type":"book","collection-title":"Investigaciones Latinoamericanas de Población","event-place":"Rio de Janeiro","ISBN":"978-65-89471-02-8","publisher":"Asociación Latinoamericana de Población-ALAP","publisher-place":"Rio de Janeiro","title":"Desafíos para el avance de la Agenda 2030 en América Latina y el Caribe en el marco de la COVID-19","author":[{"family":"Binstock","given":"Georgina"},{"family":"Nathan","given":"Mathias"},{"family":"Pardo","given":"Ignacio"},{"family":"Pelaez","given":"Enrique"}],"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(Binstock et al.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CA4963">
        <w:rPr>
          <w:rFonts w:ascii="Times New Roman" w:eastAsia="Times New Roman" w:hAnsi="Times New Roman" w:cs="Times New Roman"/>
          <w:color w:val="00112B"/>
          <w:sz w:val="24"/>
          <w:szCs w:val="24"/>
        </w:rPr>
        <w:t>Because of inequalities in</w:t>
      </w:r>
      <w:r w:rsidR="00CA496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data availability and quality</w:t>
      </w:r>
      <w:r w:rsidR="00CA4963">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across countries and subpopulations</w:t>
      </w:r>
      <w:r w:rsidR="00CA4963">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the influence of </w:t>
      </w:r>
      <w:r w:rsidR="003555A4">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Covid-19</w:t>
      </w:r>
      <w:r w:rsidR="003555A4">
        <w:rPr>
          <w:rFonts w:ascii="Times New Roman" w:eastAsia="Times New Roman" w:hAnsi="Times New Roman" w:cs="Times New Roman"/>
          <w:color w:val="00112B"/>
          <w:sz w:val="24"/>
          <w:szCs w:val="24"/>
        </w:rPr>
        <w:t xml:space="preserve"> pandemic</w:t>
      </w:r>
      <w:r w:rsidR="003B6693" w:rsidRPr="00925AAC">
        <w:rPr>
          <w:rFonts w:ascii="Times New Roman" w:eastAsia="Times New Roman" w:hAnsi="Times New Roman" w:cs="Times New Roman"/>
          <w:color w:val="00112B"/>
          <w:sz w:val="24"/>
          <w:szCs w:val="24"/>
        </w:rPr>
        <w:t xml:space="preserve"> on population dynamics </w:t>
      </w:r>
      <w:r w:rsidR="00CA4963">
        <w:rPr>
          <w:rFonts w:ascii="Times New Roman" w:eastAsia="Times New Roman" w:hAnsi="Times New Roman" w:cs="Times New Roman"/>
          <w:color w:val="00112B"/>
          <w:sz w:val="24"/>
          <w:szCs w:val="24"/>
        </w:rPr>
        <w:t>is</w:t>
      </w:r>
      <w:r w:rsidR="003B6693" w:rsidRPr="00925AAC">
        <w:rPr>
          <w:rFonts w:ascii="Times New Roman" w:eastAsia="Times New Roman" w:hAnsi="Times New Roman" w:cs="Times New Roman"/>
          <w:color w:val="00112B"/>
          <w:sz w:val="24"/>
          <w:szCs w:val="24"/>
        </w:rPr>
        <w:t xml:space="preserve"> better understood in high-income countries</w:t>
      </w:r>
      <w:r w:rsidR="00CA4963">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CA4963">
        <w:rPr>
          <w:rFonts w:ascii="Times New Roman" w:eastAsia="Times New Roman" w:hAnsi="Times New Roman" w:cs="Times New Roman"/>
          <w:color w:val="00112B"/>
          <w:sz w:val="24"/>
          <w:szCs w:val="24"/>
        </w:rPr>
        <w:t>Thus, there is an urgent need</w:t>
      </w:r>
      <w:r w:rsidR="003B6693" w:rsidRPr="00925AAC">
        <w:rPr>
          <w:rFonts w:ascii="Times New Roman" w:eastAsia="Times New Roman" w:hAnsi="Times New Roman" w:cs="Times New Roman"/>
          <w:color w:val="00112B"/>
          <w:sz w:val="24"/>
          <w:szCs w:val="24"/>
        </w:rPr>
        <w:t xml:space="preserve"> to measure these disparities in the rest of the world, particularly in Latin America and the Caribbean (LATAM), where the impact of the pandemic has been sizable. Assuming </w:t>
      </w:r>
      <w:r w:rsidR="00CA4963">
        <w:rPr>
          <w:rFonts w:ascii="Times New Roman" w:eastAsia="Times New Roman" w:hAnsi="Times New Roman" w:cs="Times New Roman"/>
          <w:color w:val="00112B"/>
          <w:sz w:val="24"/>
          <w:szCs w:val="24"/>
        </w:rPr>
        <w:t xml:space="preserve">there has been </w:t>
      </w:r>
      <w:r w:rsidR="003B6693" w:rsidRPr="00925AAC">
        <w:rPr>
          <w:rFonts w:ascii="Times New Roman" w:eastAsia="Times New Roman" w:hAnsi="Times New Roman" w:cs="Times New Roman"/>
          <w:color w:val="00112B"/>
          <w:sz w:val="24"/>
          <w:szCs w:val="24"/>
        </w:rPr>
        <w:t>no underreport</w:t>
      </w:r>
      <w:r w:rsidR="00CA4963">
        <w:rPr>
          <w:rFonts w:ascii="Times New Roman" w:eastAsia="Times New Roman" w:hAnsi="Times New Roman" w:cs="Times New Roman"/>
          <w:color w:val="00112B"/>
          <w:sz w:val="24"/>
          <w:szCs w:val="24"/>
        </w:rPr>
        <w:t>ing</w:t>
      </w:r>
      <w:r w:rsidR="003B6693" w:rsidRPr="00925AAC">
        <w:rPr>
          <w:rFonts w:ascii="Times New Roman" w:eastAsia="Times New Roman" w:hAnsi="Times New Roman" w:cs="Times New Roman"/>
          <w:color w:val="00112B"/>
          <w:sz w:val="24"/>
          <w:szCs w:val="24"/>
        </w:rPr>
        <w:t>, Covid-</w:t>
      </w:r>
      <w:r w:rsidR="001B5ECC">
        <w:rPr>
          <w:rFonts w:ascii="Times New Roman" w:eastAsia="Times New Roman" w:hAnsi="Times New Roman" w:cs="Times New Roman"/>
          <w:color w:val="00112B"/>
          <w:sz w:val="24"/>
          <w:szCs w:val="24"/>
        </w:rPr>
        <w:t>19-</w:t>
      </w:r>
      <w:r w:rsidR="003B6693" w:rsidRPr="00925AAC">
        <w:rPr>
          <w:rFonts w:ascii="Times New Roman" w:eastAsia="Times New Roman" w:hAnsi="Times New Roman" w:cs="Times New Roman"/>
          <w:color w:val="00112B"/>
          <w:sz w:val="24"/>
          <w:szCs w:val="24"/>
        </w:rPr>
        <w:t xml:space="preserve">related deaths in LATAM </w:t>
      </w:r>
      <w:r w:rsidR="001B5ECC">
        <w:rPr>
          <w:rFonts w:ascii="Times New Roman" w:eastAsia="Times New Roman" w:hAnsi="Times New Roman" w:cs="Times New Roman"/>
          <w:color w:val="00112B"/>
          <w:sz w:val="24"/>
          <w:szCs w:val="24"/>
        </w:rPr>
        <w:t xml:space="preserve">have </w:t>
      </w:r>
      <w:r w:rsidR="003B6693" w:rsidRPr="00925AAC">
        <w:rPr>
          <w:rFonts w:ascii="Times New Roman" w:eastAsia="Times New Roman" w:hAnsi="Times New Roman" w:cs="Times New Roman"/>
          <w:color w:val="00112B"/>
          <w:sz w:val="24"/>
          <w:szCs w:val="24"/>
        </w:rPr>
        <w:t>account</w:t>
      </w:r>
      <w:r w:rsidR="00AA74DB">
        <w:rPr>
          <w:rFonts w:ascii="Times New Roman" w:eastAsia="Times New Roman" w:hAnsi="Times New Roman" w:cs="Times New Roman"/>
          <w:color w:val="00112B"/>
          <w:sz w:val="24"/>
          <w:szCs w:val="24"/>
        </w:rPr>
        <w:t>ed</w:t>
      </w:r>
      <w:r w:rsidR="003B6693" w:rsidRPr="00925AAC">
        <w:rPr>
          <w:rFonts w:ascii="Times New Roman" w:eastAsia="Times New Roman" w:hAnsi="Times New Roman" w:cs="Times New Roman"/>
          <w:color w:val="00112B"/>
          <w:sz w:val="24"/>
          <w:szCs w:val="24"/>
        </w:rPr>
        <w:t xml:space="preserve"> for approximately one-quarter of the total</w:t>
      </w:r>
      <w:r w:rsidR="00AA74DB">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and, as of March 2022, three LATAM countries </w:t>
      </w:r>
      <w:r w:rsidR="00AA74DB">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Brazil, México, and Peru</w:t>
      </w:r>
      <w:r w:rsidR="00AA74DB">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3555A4">
        <w:rPr>
          <w:rFonts w:ascii="Times New Roman" w:eastAsia="Times New Roman" w:hAnsi="Times New Roman" w:cs="Times New Roman"/>
          <w:color w:val="00112B"/>
          <w:sz w:val="24"/>
          <w:szCs w:val="24"/>
        </w:rPr>
        <w:t>were</w:t>
      </w:r>
      <w:r w:rsidR="003555A4"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among the top </w:t>
      </w:r>
      <w:r w:rsidR="00AA74DB">
        <w:rPr>
          <w:rFonts w:ascii="Times New Roman" w:eastAsia="Times New Roman" w:hAnsi="Times New Roman" w:cs="Times New Roman"/>
          <w:color w:val="00112B"/>
          <w:sz w:val="24"/>
          <w:szCs w:val="24"/>
        </w:rPr>
        <w:t>10</w:t>
      </w:r>
      <w:r w:rsidR="00AA74DB" w:rsidRPr="00925AAC">
        <w:rPr>
          <w:rFonts w:ascii="Times New Roman" w:eastAsia="Times New Roman" w:hAnsi="Times New Roman" w:cs="Times New Roman"/>
          <w:color w:val="00112B"/>
          <w:sz w:val="24"/>
          <w:szCs w:val="24"/>
        </w:rPr>
        <w:t xml:space="preserve"> </w:t>
      </w:r>
      <w:r w:rsidR="003555A4">
        <w:rPr>
          <w:rFonts w:ascii="Times New Roman" w:eastAsia="Times New Roman" w:hAnsi="Times New Roman" w:cs="Times New Roman"/>
          <w:color w:val="00112B"/>
          <w:sz w:val="24"/>
          <w:szCs w:val="24"/>
        </w:rPr>
        <w:t>countries contributing to</w:t>
      </w:r>
      <w:r w:rsidR="003555A4" w:rsidRPr="00925AAC">
        <w:rPr>
          <w:rFonts w:ascii="Times New Roman" w:eastAsia="Times New Roman" w:hAnsi="Times New Roman" w:cs="Times New Roman"/>
          <w:color w:val="00112B"/>
          <w:sz w:val="24"/>
          <w:szCs w:val="24"/>
        </w:rPr>
        <w:t xml:space="preserve"> </w:t>
      </w:r>
      <w:r w:rsidR="003555A4">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total</w:t>
      </w:r>
      <w:r w:rsidR="003D57F5">
        <w:rPr>
          <w:rFonts w:ascii="Times New Roman" w:eastAsia="Times New Roman" w:hAnsi="Times New Roman" w:cs="Times New Roman"/>
          <w:color w:val="00112B"/>
          <w:sz w:val="24"/>
          <w:szCs w:val="24"/>
        </w:rPr>
        <w:t xml:space="preserve"> number of </w:t>
      </w:r>
      <w:r w:rsidR="003D57F5" w:rsidRPr="00925AAC">
        <w:rPr>
          <w:rFonts w:ascii="Times New Roman" w:eastAsia="Times New Roman" w:hAnsi="Times New Roman" w:cs="Times New Roman"/>
          <w:color w:val="00112B"/>
          <w:sz w:val="24"/>
          <w:szCs w:val="24"/>
        </w:rPr>
        <w:t>Covid-</w:t>
      </w:r>
      <w:r w:rsidR="003D57F5">
        <w:rPr>
          <w:rFonts w:ascii="Times New Roman" w:eastAsia="Times New Roman" w:hAnsi="Times New Roman" w:cs="Times New Roman"/>
          <w:color w:val="00112B"/>
          <w:sz w:val="24"/>
          <w:szCs w:val="24"/>
        </w:rPr>
        <w:t>19</w:t>
      </w:r>
      <w:r w:rsidR="003B6693" w:rsidRPr="00925AAC">
        <w:rPr>
          <w:rFonts w:ascii="Times New Roman" w:eastAsia="Times New Roman" w:hAnsi="Times New Roman" w:cs="Times New Roman"/>
          <w:color w:val="00112B"/>
          <w:sz w:val="24"/>
          <w:szCs w:val="24"/>
        </w:rPr>
        <w:t xml:space="preserve"> deaths. </w:t>
      </w:r>
      <w:r w:rsidR="00AA74DB">
        <w:rPr>
          <w:rFonts w:ascii="Times New Roman" w:eastAsia="Times New Roman" w:hAnsi="Times New Roman" w:cs="Times New Roman"/>
          <w:color w:val="00112B"/>
          <w:sz w:val="24"/>
          <w:szCs w:val="24"/>
        </w:rPr>
        <w:t>While l</w:t>
      </w:r>
      <w:r w:rsidR="003B6693" w:rsidRPr="00925AAC">
        <w:rPr>
          <w:rFonts w:ascii="Times New Roman" w:eastAsia="Times New Roman" w:hAnsi="Times New Roman" w:cs="Times New Roman"/>
          <w:color w:val="00112B"/>
          <w:sz w:val="24"/>
          <w:szCs w:val="24"/>
        </w:rPr>
        <w:t>ess is known about impact</w:t>
      </w:r>
      <w:r w:rsidR="00AA74DB">
        <w:rPr>
          <w:rFonts w:ascii="Times New Roman" w:eastAsia="Times New Roman" w:hAnsi="Times New Roman" w:cs="Times New Roman"/>
          <w:color w:val="00112B"/>
          <w:sz w:val="24"/>
          <w:szCs w:val="24"/>
        </w:rPr>
        <w:t xml:space="preserve"> of the pandemic</w:t>
      </w:r>
      <w:r w:rsidR="003B6693" w:rsidRPr="00925AAC">
        <w:rPr>
          <w:rFonts w:ascii="Times New Roman" w:eastAsia="Times New Roman" w:hAnsi="Times New Roman" w:cs="Times New Roman"/>
          <w:color w:val="00112B"/>
          <w:sz w:val="24"/>
          <w:szCs w:val="24"/>
        </w:rPr>
        <w:t xml:space="preserve"> on fertility and migration in the region, </w:t>
      </w:r>
      <w:r w:rsidR="00AA74DB">
        <w:rPr>
          <w:rFonts w:ascii="Times New Roman" w:eastAsia="Times New Roman" w:hAnsi="Times New Roman" w:cs="Times New Roman"/>
          <w:color w:val="00112B"/>
          <w:sz w:val="24"/>
          <w:szCs w:val="24"/>
        </w:rPr>
        <w:t>it is likely</w:t>
      </w:r>
      <w:r w:rsidR="003B6693" w:rsidRPr="00925AAC">
        <w:rPr>
          <w:rFonts w:ascii="Times New Roman" w:eastAsia="Times New Roman" w:hAnsi="Times New Roman" w:cs="Times New Roman"/>
          <w:color w:val="00112B"/>
          <w:sz w:val="24"/>
          <w:szCs w:val="24"/>
        </w:rPr>
        <w:t xml:space="preserve"> to be considerable </w:t>
      </w:r>
      <w:r w:rsidR="00925AAC" w:rsidRPr="00925AA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{"citationID":"1eh76y90","properties":{"formattedCitation":"(ECLAC 2021)","plainCitation":"(ECLAC 2021)","noteIndex":0},"citationItems":[{"id":1147,"uris":["http://zotero.org/users/7072385/items/RECQBHCQ"],"itemData":{"id":1147,"type":"report","collection-title":"Demographic Observatory","publisher":"Economic Commission for Latin America and the Caribbean","title":"Covid-19 Mortality. Evidence and Scenarios","author":[{"family":"ECLAC","given":""}],"issued":{"date-parts":[["2021"]]}}}],"schema":"https://github.com/citation-style-language/schema/raw/master/csl-citation.json"}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w:t>
      </w:r>
    </w:p>
    <w:p w14:paraId="00000029" w14:textId="0B4E8A79"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At the individual and </w:t>
      </w:r>
      <w:r w:rsidR="00AA74DB">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household level, large disparities in access to crucial resources </w:t>
      </w:r>
      <w:r w:rsidR="00C37BDA">
        <w:rPr>
          <w:rFonts w:ascii="Times New Roman" w:eastAsia="Times New Roman" w:hAnsi="Times New Roman" w:cs="Times New Roman"/>
          <w:color w:val="00112B"/>
          <w:sz w:val="24"/>
          <w:szCs w:val="24"/>
        </w:rPr>
        <w:t>for</w:t>
      </w:r>
      <w:r w:rsidR="00C37BD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cop</w:t>
      </w:r>
      <w:r w:rsidR="00C37BDA">
        <w:rPr>
          <w:rFonts w:ascii="Times New Roman" w:eastAsia="Times New Roman" w:hAnsi="Times New Roman" w:cs="Times New Roman"/>
          <w:color w:val="00112B"/>
          <w:sz w:val="24"/>
          <w:szCs w:val="24"/>
        </w:rPr>
        <w:t>ing</w:t>
      </w:r>
      <w:r w:rsidRPr="00925AAC">
        <w:rPr>
          <w:rFonts w:ascii="Times New Roman" w:eastAsia="Times New Roman" w:hAnsi="Times New Roman" w:cs="Times New Roman"/>
          <w:color w:val="00112B"/>
          <w:sz w:val="24"/>
          <w:szCs w:val="24"/>
        </w:rPr>
        <w:t xml:space="preserve"> with the pandemic (e.g., information, savings, </w:t>
      </w:r>
      <w:ins w:id="0" w:author="Microsoft account" w:date="2022-04-20T09:52:00Z">
        <w:r w:rsidR="007B040A">
          <w:rPr>
            <w:rFonts w:ascii="Times New Roman" w:eastAsia="Times New Roman" w:hAnsi="Times New Roman" w:cs="Times New Roman"/>
            <w:color w:val="00112B"/>
            <w:sz w:val="24"/>
            <w:szCs w:val="24"/>
          </w:rPr>
          <w:t xml:space="preserve">and </w:t>
        </w:r>
      </w:ins>
      <w:r w:rsidRPr="00925AAC">
        <w:rPr>
          <w:rFonts w:ascii="Times New Roman" w:eastAsia="Times New Roman" w:hAnsi="Times New Roman" w:cs="Times New Roman"/>
          <w:color w:val="00112B"/>
          <w:sz w:val="24"/>
          <w:szCs w:val="24"/>
        </w:rPr>
        <w:t xml:space="preserve">social networks) are likely to deepen the potential </w:t>
      </w:r>
      <w:r w:rsidR="00AA74DB">
        <w:rPr>
          <w:rFonts w:ascii="Times New Roman" w:eastAsia="Times New Roman" w:hAnsi="Times New Roman" w:cs="Times New Roman"/>
          <w:color w:val="00112B"/>
          <w:sz w:val="24"/>
          <w:szCs w:val="24"/>
        </w:rPr>
        <w:t>differences in the</w:t>
      </w:r>
      <w:r w:rsidR="00AA74DB"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influence of </w:t>
      </w:r>
      <w:r w:rsidR="00C37BDA">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Covid-19</w:t>
      </w:r>
      <w:r w:rsidR="00C37BDA">
        <w:rPr>
          <w:rFonts w:ascii="Times New Roman" w:eastAsia="Times New Roman" w:hAnsi="Times New Roman" w:cs="Times New Roman"/>
          <w:color w:val="00112B"/>
          <w:sz w:val="24"/>
          <w:szCs w:val="24"/>
        </w:rPr>
        <w:t xml:space="preserve"> pandemic</w:t>
      </w:r>
      <w:r w:rsidRPr="00925AAC">
        <w:rPr>
          <w:rFonts w:ascii="Times New Roman" w:eastAsia="Times New Roman" w:hAnsi="Times New Roman" w:cs="Times New Roman"/>
          <w:color w:val="00112B"/>
          <w:sz w:val="24"/>
          <w:szCs w:val="24"/>
        </w:rPr>
        <w:t xml:space="preserve"> on fertility patterns across socioeconomic groups</w:t>
      </w:r>
      <w:r w:rsidR="004A1806">
        <w:rPr>
          <w:rFonts w:ascii="Times New Roman" w:eastAsia="Times New Roman" w:hAnsi="Times New Roman" w:cs="Times New Roman"/>
          <w:color w:val="00112B"/>
          <w:sz w:val="24"/>
          <w:szCs w:val="24"/>
        </w:rPr>
        <w:t xml:space="preserve">. </w:t>
      </w:r>
      <w:r w:rsidR="004A1806" w:rsidRPr="004A1806">
        <w:rPr>
          <w:rFonts w:ascii="Times New Roman" w:eastAsia="Times New Roman" w:hAnsi="Times New Roman" w:cs="Times New Roman"/>
          <w:color w:val="FF0000"/>
          <w:sz w:val="24"/>
          <w:szCs w:val="24"/>
        </w:rPr>
        <w:t xml:space="preserve">A recent review on the unequal  effects of micro- and macro-level disruptive events supports this claim </w:t>
      </w:r>
      <w:r w:rsidR="004A1806" w:rsidRPr="004A1806">
        <w:rPr>
          <w:rFonts w:ascii="Times New Roman" w:eastAsia="Times New Roman" w:hAnsi="Times New Roman" w:cs="Times New Roman"/>
          <w:color w:val="FF0000"/>
          <w:sz w:val="24"/>
          <w:szCs w:val="24"/>
        </w:rPr>
        <w:fldChar w:fldCharType="begin"/>
      </w:r>
      <w:r w:rsidR="004A1806" w:rsidRPr="004A1806">
        <w:rPr>
          <w:rFonts w:ascii="Times New Roman" w:eastAsia="Times New Roman" w:hAnsi="Times New Roman" w:cs="Times New Roman"/>
          <w:color w:val="FF0000"/>
          <w:sz w:val="24"/>
          <w:szCs w:val="24"/>
        </w:rPr>
        <w:instrText xml:space="preserve"> ADDIN ZOTERO_ITEM CSL_CITATION {"citationID":"3rRD28aw","properties":{"formattedCitation":"(Aquino, Brand, and Torche 2022)","plainCitation":"(Aquino, Brand, and Torche 2022)","noteIndex":0},"citationItems":[{"id":2496,"uris":["http://zotero.org/users/7072385/items/BITMRNAD"],"itemData":{"id":2496,"type":"article-journal","container-title":"Sociology Compass","DOI":"10.1111/soc4.12972","ISSN":"1751-9020, 1751-9020","issue":"4","journalAbbreviation":"Sociology Compass","language":"en","source":"DOI.org (Crossref)","title":"Unequal effects of disruptive events","URL":"https://onlinelibrary.wiley.com/doi/10.1111/soc4.12972","volume":"16","author":[{"family":"Aquino","given":"Taylor"},{"family":"Brand","given":"Jennie E."},{"family":"Torche","given":"Florencia"}],"accessed":{"date-parts":[["2022",4,19]]},"issued":{"date-parts":[["2022",4]]}}}],"schema":"https://github.com/citation-style-language/schema/raw/master/csl-citation.json"} </w:instrText>
      </w:r>
      <w:r w:rsidR="004A1806" w:rsidRPr="004A1806">
        <w:rPr>
          <w:rFonts w:ascii="Times New Roman" w:eastAsia="Times New Roman" w:hAnsi="Times New Roman" w:cs="Times New Roman"/>
          <w:color w:val="FF0000"/>
          <w:sz w:val="24"/>
          <w:szCs w:val="24"/>
        </w:rPr>
        <w:fldChar w:fldCharType="separate"/>
      </w:r>
      <w:r w:rsidR="004A1806" w:rsidRPr="004A1806">
        <w:rPr>
          <w:rFonts w:ascii="Times New Roman" w:hAnsi="Times New Roman" w:cs="Times New Roman"/>
          <w:color w:val="FF0000"/>
          <w:sz w:val="24"/>
        </w:rPr>
        <w:t>(Aquino, Brand, and Torche 2022)</w:t>
      </w:r>
      <w:r w:rsidR="004A1806" w:rsidRPr="004A1806">
        <w:rPr>
          <w:rFonts w:ascii="Times New Roman" w:eastAsia="Times New Roman" w:hAnsi="Times New Roman" w:cs="Times New Roman"/>
          <w:color w:val="FF0000"/>
          <w:sz w:val="24"/>
          <w:szCs w:val="24"/>
        </w:rPr>
        <w:fldChar w:fldCharType="end"/>
      </w:r>
      <w:r w:rsidRPr="00925AAC">
        <w:rPr>
          <w:rFonts w:ascii="Times New Roman" w:eastAsia="Times New Roman" w:hAnsi="Times New Roman" w:cs="Times New Roman"/>
          <w:color w:val="00112B"/>
          <w:sz w:val="24"/>
          <w:szCs w:val="24"/>
        </w:rPr>
        <w:t xml:space="preserve">. </w:t>
      </w:r>
      <w:r w:rsidR="004A1806">
        <w:rPr>
          <w:rFonts w:ascii="Times New Roman" w:eastAsia="Times New Roman" w:hAnsi="Times New Roman" w:cs="Times New Roman"/>
          <w:color w:val="00112B"/>
          <w:sz w:val="24"/>
          <w:szCs w:val="24"/>
        </w:rPr>
        <w:t>Moreover, a</w:t>
      </w:r>
      <w:r w:rsidR="00AA74DB">
        <w:rPr>
          <w:rFonts w:ascii="Times New Roman" w:eastAsia="Times New Roman" w:hAnsi="Times New Roman" w:cs="Times New Roman"/>
          <w:color w:val="00112B"/>
          <w:sz w:val="24"/>
          <w:szCs w:val="24"/>
        </w:rPr>
        <w:t>s d</w:t>
      </w:r>
      <w:r w:rsidRPr="00925AAC">
        <w:rPr>
          <w:rFonts w:ascii="Times New Roman" w:eastAsia="Times New Roman" w:hAnsi="Times New Roman" w:cs="Times New Roman"/>
          <w:color w:val="00112B"/>
          <w:sz w:val="24"/>
          <w:szCs w:val="24"/>
        </w:rPr>
        <w:t xml:space="preserve">isadvantaged populations have historically been more exposed to the negative consequences of social, economic, and health crises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{"citationID":"csSBGT0C","properties":{"formattedCitation":"(Mamelund and Dimka 2021; Mamelund, Shelley-Egan, and Rogeberg 2021)","plainCitation":"(Mamelund and Dimka 2021; Mamelund, Shelley-Egan, and Rogeberg 2021)","noteIndex":0},"citationItems":[{"id":2458,"uris":["http://zotero.org/users/7072385/items/8Y49IQBB"],"itemData":{"id":2458,"type":"article-journal","container-title":"Population Studies","DOI":"10.1080/00324728.2021.1959630","ISSN":"0032-4728, 1477-4747","issue":"sup1","journalAbbreviation":"Population Studies","language":"en","page":"179-199","source":"DOI.org (Crossref)","title":"Not the great equalizers: Covid-19, 1918–20 influenza, and the need for a paradigm shift in pandemic preparedness","title-short":"Not the great equalizers","volume":"75","author":[{"family":"Mamelund","given":"Svenn-Erik"},{"family":"Dimka","given":"Jessica"}],"issued":{"date-parts":[["2021",12,15]]}}},{"id":2457,"uris":["http://zotero.org/users/7072385/items/ZRL6YGDA"],"itemData":{"id":2457,"type":"article-journal","abstract":"Background\n              The objective of this study is to document whether and to what extent there is an association between socioeconomic status (SES) and disease outcomes in the last five influenza pandemics.\n            \n            \n              Methods/principle findings\n              The review included studies published in English, Danish, Norwegian and Swedish. Records were identified through systematic literature searches in six databases. We summarized results narratively and through meta-analytic strategies. Only studies for the 1918 and 2009 pandemics were identified. Of 14 studies on the 2009 pandemic including data on both medical and social risk factors, after controlling for medical risk factors 8 demonstrated independent impact of SES. In the random effect analysis of 46 estimates from 35 studies we found a pooled mean odds ratio of 1.4 (95% CI: 1.2–1.7, p &lt; 0.001), comparing the lowest to the highest SES, but with substantial effect heterogeneity across studies,–reflecting differences in outcome measures and definitions of case and control samples. Analyses by pandemic period (1918 or 2009) and by level of SES measure (individual or ecological) indicated no differences along these dimensions. Studies using healthy controls tended to document that low SES was associated with worse influenza outcome, and studies using infected controls find low SES associated with more severe outcomes. A few studies compared severe outcomes (ICU or death) to hospital admissions but these did not find significant SES associations in any direction. Studies with more unusual comparisons (e.g., pandemic vs seasonal influenza, seasonal influenza vs other patient groups) reported no or negative non-significant associations.\n            \n            \n              Conclusions/significance\n              We found that SES was significantly associated with pandemic influenza outcomes with people of lower SES having the highest disease burden in both 1918 and 2009. To prepare for future pandemics, we must consider social vulnerability. The protocol for this study has been registered in PROSPERO (ref. no 87922) and has been published Mamelund et al. (2019).","container-title":"PLOS ONE","DOI":"10.1371/journal.pone.0244346","ISSN":"1932-6203","issue":"9","journalAbbreviation":"PLoS ONE","language":"en","page":"e0244346","source":"DOI.org (Crossref)","title":"The association between socioeconomic status and pandemic influenza: Systematic review and meta-analysis","title-short":"The association between socioeconomic status and pandemic influenza","volume":"16","author":[{"family":"Mamelund","given":"Svenn-Erik"},{"family":"Shelley-Egan","given":"Clare"},{"family":"Rogeberg","given":"Ole"}],"editor":[{"family":"Ekwunife","given":"Obinna Ikechukwu"}],"issued":{"date-parts":[["2021",9,7]]}}}],"schema":"https://github.com/citation-style-language/schema/raw/master/csl-citation.json"}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(Mamelund and Dimka 2021; Mamelund, Shelley-Egan, and Rogeberg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their reproductive patterns </w:t>
      </w:r>
      <w:r w:rsidR="00AA74DB">
        <w:rPr>
          <w:rFonts w:ascii="Times New Roman" w:eastAsia="Times New Roman" w:hAnsi="Times New Roman" w:cs="Times New Roman"/>
          <w:color w:val="00112B"/>
          <w:sz w:val="24"/>
          <w:szCs w:val="24"/>
        </w:rPr>
        <w:t xml:space="preserve">may </w:t>
      </w:r>
      <w:r w:rsidR="00C37BDA">
        <w:rPr>
          <w:rFonts w:ascii="Times New Roman" w:eastAsia="Times New Roman" w:hAnsi="Times New Roman" w:cs="Times New Roman"/>
          <w:color w:val="00112B"/>
          <w:sz w:val="24"/>
          <w:szCs w:val="24"/>
        </w:rPr>
        <w:t>be</w:t>
      </w:r>
      <w:r w:rsidR="00AA74DB">
        <w:rPr>
          <w:rFonts w:ascii="Times New Roman" w:eastAsia="Times New Roman" w:hAnsi="Times New Roman" w:cs="Times New Roman"/>
          <w:color w:val="00112B"/>
          <w:sz w:val="24"/>
          <w:szCs w:val="24"/>
        </w:rPr>
        <w:t xml:space="preserve"> more</w:t>
      </w:r>
      <w:r w:rsidRPr="00925AAC">
        <w:rPr>
          <w:rFonts w:ascii="Times New Roman" w:eastAsia="Times New Roman" w:hAnsi="Times New Roman" w:cs="Times New Roman"/>
          <w:color w:val="00112B"/>
          <w:sz w:val="24"/>
          <w:szCs w:val="24"/>
        </w:rPr>
        <w:t xml:space="preserve"> affected</w:t>
      </w:r>
      <w:r w:rsidR="00615A80">
        <w:rPr>
          <w:rFonts w:ascii="Times New Roman" w:eastAsia="Times New Roman" w:hAnsi="Times New Roman" w:cs="Times New Roman"/>
          <w:color w:val="00112B"/>
          <w:sz w:val="24"/>
          <w:szCs w:val="24"/>
        </w:rPr>
        <w:t xml:space="preserve"> by the pandemic</w:t>
      </w:r>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{"citationID":"J3hNUiLJ","properties":{"formattedCitation":"(Lobkowicz et al. 2021; J. Schneider and Schneider 1996)","plainCitation":"(Lobkowicz et al. 2021; J. Schneider and Schneider 1996)","noteIndex":0},"citationItems":[{"id":2456,"uris":["http://zotero.org/users/7072385/items/YUEE4JG2"],"itemData":{"id":2456,"type":"article-journal","abstract":"Zika virus (ZIKV) infections during pregnancy can lead to adverse neurodevelopmental and clinical outcomes in congenitally infected offspring. As the city of Recife in Pernambuco State, Brazil—the epicentre of the Brazilian microcephaly epidemic—has considerable disparities in living conditions, this study used an ecological approach to investigate the association between income at the neighbourhood level and the risk of ZIKV infections in pregnant individuals between December 2015 and April 2017. The spatial distribution of pregnant individuals with ZIKV infection was plotted on a map of Recife stratified into four categories based on mean monthly income of household heads. Additionally, a Poisson regression model with robust variance was fitted to compare proportions of ZIKV infections among pregnant individuals in relation to the mean monthly income of household heads, based on the 2010 census data, across 94 neighbourhoods in Recife. The results provide evidence that the risk of ZIKV infection to pregnant individuals was higher among those residing in lower-income neighbourhoods: relative to neighbourhoods that had a mean monthly income of ≥5 times minimum wage, neighbourhoods with &lt;1 and 1 to &lt;2 times minimum wage had more than four times the risk (incidence rate ratio, 95% CI 4.08, 1.88 to 8.85 and 4.30, 2.00 to 9.20, respectively). This study provides evidence of a strong association between neighbourhood-level income and ZIKV infection risks in the pregnant population of Recife. In settings prone to arboviral outbreaks, locally targeted interventions to improve living conditions, sanitation, and mosquito control should be a key focus of governmental interventions to reduce risks associated with ZIKV infections during pregnancy.","container-title":"BMJ Global Health","DOI":"10.1136/bmjgh-2021-006811","ISSN":"2059-7908","issue":"12","journalAbbreviation":"BMJ Glob Health","language":"en","page":"e006811","source":"DOI.org (Crossref)","title":"Neighbourhood-level income and Zika virus infection during pregnancy in Recife, Pernambuco, Brazil: an ecological perspective, 2015–2017","title-short":"Neighbourhood-level income and Zika virus infection during pregnancy in Recife, Pernambuco, Brazil","volume":"6","author":[{"family":"Lobkowicz","given":"Ludmila"},{"family":"Power","given":"Grace M"},{"family":"De Souza","given":"Wayner Vieira"},{"family":"Montarroyos","given":"Ulisses Ramos"},{"family":"Martelli","given":"Celina Maria Turchi"},{"family":"Araùjo","given":"Thalia Velho Barreto","non-dropping-particle":"de"},{"family":"Bezerra","given":"Luciana Caroline Albuquerque"},{"family":"Dhalia","given":"Rafael"},{"family":"Marques","given":"Ernesto T A"},{"family":"Miranda-Filho","given":"Demócrito de Barros"},{"family":"Brickley","given":"Elizabeth B"},{"family":"Ximenes","given":"Ricardo Arraes de Alencar"}],"issued":{"date-parts":[["2021",12]]}}},{"id":253,"uris":["http://zotero.org/users/7072385/items/ZQ7NRWZT"],"itemData":{"id":253,"type":"book","edition":"1st","event-place":"Tucson","number-of-pages":"334","publisher":"The university of Arizona press","publisher-place":"Tucson","title":"Festival of the Poor. Fertility Decline and the Ideology of Class","author":[{"family":"Schneider","given":"Jane"},{"family":"Schneider","given":"Peter"}],"issued":{"date-parts":[["1996"]]}}}],"schema":"https://github.com/citation-style-language/schema/raw/master/csl-citation.json"}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(Lobkowicz et al. 2021; J. Schneider and Schneider 1996)</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is likely the case for millions of families in LATAM, a region where more than one </w:t>
      </w:r>
      <w:r w:rsidR="00615A80">
        <w:rPr>
          <w:rFonts w:ascii="Times New Roman" w:eastAsia="Times New Roman" w:hAnsi="Times New Roman" w:cs="Times New Roman"/>
          <w:color w:val="00112B"/>
          <w:sz w:val="24"/>
          <w:szCs w:val="24"/>
        </w:rPr>
        <w:t xml:space="preserve">out </w:t>
      </w:r>
      <w:r w:rsidRPr="00925AAC">
        <w:rPr>
          <w:rFonts w:ascii="Times New Roman" w:eastAsia="Times New Roman" w:hAnsi="Times New Roman" w:cs="Times New Roman"/>
          <w:color w:val="00112B"/>
          <w:sz w:val="24"/>
          <w:szCs w:val="24"/>
        </w:rPr>
        <w:t xml:space="preserve">of every three </w:t>
      </w:r>
      <w:r w:rsidR="00615A80">
        <w:rPr>
          <w:rFonts w:ascii="Times New Roman" w:eastAsia="Times New Roman" w:hAnsi="Times New Roman" w:cs="Times New Roman"/>
          <w:color w:val="00112B"/>
          <w:sz w:val="24"/>
          <w:szCs w:val="24"/>
        </w:rPr>
        <w:t>people</w:t>
      </w:r>
      <w:r w:rsidR="00615A8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lives in poverty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{"citationID":"EU2NUht2","properties":{"formattedCitation":"(ECLAC 2022)","plainCitation":"(ECLAC 2022)","noteIndex":0},"citationItems":[{"id":2455,"uris":["http://zotero.org/users/7072385/items/IUFWRMWE"],"itemData":{"id":2455,"type":"report","page":"231","publisher":"Economic Commission for Latin America and the Caribbean (ECLAC),","title":"Social Panorama of Latin America 2021","author":[{"family":"ECLAC","given":""}],"issued":{"date-parts":[["2022"]]}}}],"schema":"https://github.com/citation-style-language/schema/raw/master/csl-citation.json"}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2A" w14:textId="4647FBFE"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light of this context, this paper examines the association between the intensity of the Covid-19 pandemic –</w:t>
      </w:r>
      <w:r w:rsidR="00615A80">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measured by excess mortality</w:t>
      </w:r>
      <w:r w:rsidR="00615A80">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 and relative changes in the total number of births by </w:t>
      </w:r>
      <w:r w:rsidR="00687EE2">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years of schooling at the subnational levels in Brazil and Colombia. We </w:t>
      </w:r>
      <w:r w:rsidR="00615A80">
        <w:rPr>
          <w:rFonts w:ascii="Times New Roman" w:eastAsia="Times New Roman" w:hAnsi="Times New Roman" w:cs="Times New Roman"/>
          <w:color w:val="00112B"/>
          <w:sz w:val="24"/>
          <w:szCs w:val="24"/>
        </w:rPr>
        <w:t xml:space="preserve">draw </w:t>
      </w:r>
      <w:r w:rsidRPr="00925AAC">
        <w:rPr>
          <w:rFonts w:ascii="Times New Roman" w:eastAsia="Times New Roman" w:hAnsi="Times New Roman" w:cs="Times New Roman"/>
          <w:color w:val="00112B"/>
          <w:sz w:val="24"/>
          <w:szCs w:val="24"/>
        </w:rPr>
        <w:t xml:space="preserve">on more than 30 million vital records (23 million births and </w:t>
      </w:r>
      <w:r w:rsidR="00615A80">
        <w:rPr>
          <w:rFonts w:ascii="Times New Roman" w:eastAsia="Times New Roman" w:hAnsi="Times New Roman" w:cs="Times New Roman"/>
          <w:color w:val="00112B"/>
          <w:sz w:val="24"/>
          <w:szCs w:val="24"/>
        </w:rPr>
        <w:t xml:space="preserve">seven </w:t>
      </w:r>
      <w:r w:rsidRPr="00925AAC">
        <w:rPr>
          <w:rFonts w:ascii="Times New Roman" w:eastAsia="Times New Roman" w:hAnsi="Times New Roman" w:cs="Times New Roman"/>
          <w:color w:val="00112B"/>
          <w:sz w:val="24"/>
          <w:szCs w:val="24"/>
        </w:rPr>
        <w:t xml:space="preserve">million deaths) registered in these two countries from 2015 to 2019 to reconstruct time trends in overall mortality and the number of births by </w:t>
      </w:r>
      <w:r w:rsidR="00687EE2">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education</w:t>
      </w:r>
      <w:r w:rsidR="00615A80">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w:t>
      </w:r>
      <w:r w:rsidR="00615A80">
        <w:rPr>
          <w:rFonts w:ascii="Times New Roman" w:eastAsia="Times New Roman" w:hAnsi="Times New Roman" w:cs="Times New Roman"/>
          <w:color w:val="00112B"/>
          <w:sz w:val="24"/>
          <w:szCs w:val="24"/>
        </w:rPr>
        <w:t xml:space="preserve">to </w:t>
      </w:r>
      <w:r w:rsidRPr="00925AAC">
        <w:rPr>
          <w:rFonts w:ascii="Times New Roman" w:eastAsia="Times New Roman" w:hAnsi="Times New Roman" w:cs="Times New Roman"/>
          <w:color w:val="00112B"/>
          <w:sz w:val="24"/>
          <w:szCs w:val="24"/>
        </w:rPr>
        <w:t xml:space="preserve">predict </w:t>
      </w:r>
      <w:r w:rsidR="00615A80">
        <w:rPr>
          <w:rFonts w:ascii="Times New Roman" w:eastAsia="Times New Roman" w:hAnsi="Times New Roman" w:cs="Times New Roman"/>
          <w:color w:val="00112B"/>
          <w:sz w:val="24"/>
          <w:szCs w:val="24"/>
        </w:rPr>
        <w:t>the</w:t>
      </w:r>
      <w:r w:rsidR="00D4148D">
        <w:rPr>
          <w:rFonts w:ascii="Times New Roman" w:eastAsia="Times New Roman" w:hAnsi="Times New Roman" w:cs="Times New Roman"/>
          <w:color w:val="00112B"/>
          <w:sz w:val="24"/>
          <w:szCs w:val="24"/>
        </w:rPr>
        <w:t>se</w:t>
      </w:r>
      <w:r w:rsidR="00615A80">
        <w:rPr>
          <w:rFonts w:ascii="Times New Roman" w:eastAsia="Times New Roman" w:hAnsi="Times New Roman" w:cs="Times New Roman"/>
          <w:color w:val="00112B"/>
          <w:sz w:val="24"/>
          <w:szCs w:val="24"/>
        </w:rPr>
        <w:t xml:space="preserve"> trends for </w:t>
      </w:r>
      <w:r w:rsidRPr="00925AAC">
        <w:rPr>
          <w:rFonts w:ascii="Times New Roman" w:eastAsia="Times New Roman" w:hAnsi="Times New Roman" w:cs="Times New Roman"/>
          <w:color w:val="00112B"/>
          <w:sz w:val="24"/>
          <w:szCs w:val="24"/>
        </w:rPr>
        <w:t>2020 and 2021. These predictions are our baseline for measuring changes in mortality (excess mortality) and relative birth changes (</w:t>
      </w:r>
      <w:r w:rsidRPr="00925AAC">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Next, we examine trimester data on </w:t>
      </w:r>
      <w:r w:rsidRPr="00925AAC">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and excess deaths during 2020 and 2021</w:t>
      </w:r>
      <w:r w:rsidR="0011684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find differential associations between excess mortality and </w:t>
      </w:r>
      <w:r w:rsidR="004A1806" w:rsidRPr="004A1806">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by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years of schooling. Whereas the relative change in the number of births to women with eight or more years </w:t>
      </w:r>
      <w:r w:rsidRPr="00925AAC">
        <w:rPr>
          <w:rFonts w:ascii="Times New Roman" w:eastAsia="Times New Roman" w:hAnsi="Times New Roman" w:cs="Times New Roman"/>
          <w:color w:val="00112B"/>
          <w:sz w:val="24"/>
          <w:szCs w:val="24"/>
        </w:rPr>
        <w:lastRenderedPageBreak/>
        <w:t xml:space="preserve">of schooling seems to </w:t>
      </w:r>
      <w:r w:rsidR="0011684D">
        <w:rPr>
          <w:rFonts w:ascii="Times New Roman" w:eastAsia="Times New Roman" w:hAnsi="Times New Roman" w:cs="Times New Roman"/>
          <w:color w:val="00112B"/>
          <w:sz w:val="24"/>
          <w:szCs w:val="24"/>
        </w:rPr>
        <w:t>have been</w:t>
      </w:r>
      <w:r w:rsidR="0011684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unaffected by excess mortality, the relative change in the number of births to less-educated women</w:t>
      </w:r>
      <w:r w:rsidR="00D4148D">
        <w:rPr>
          <w:rFonts w:ascii="Times New Roman" w:eastAsia="Times New Roman" w:hAnsi="Times New Roman" w:cs="Times New Roman"/>
          <w:color w:val="00112B"/>
          <w:sz w:val="24"/>
          <w:szCs w:val="24"/>
        </w:rPr>
        <w:t xml:space="preserve"> – </w:t>
      </w:r>
      <w:r w:rsidRPr="00925AAC">
        <w:rPr>
          <w:rFonts w:ascii="Times New Roman" w:eastAsia="Times New Roman" w:hAnsi="Times New Roman" w:cs="Times New Roman"/>
          <w:color w:val="00112B"/>
          <w:sz w:val="24"/>
          <w:szCs w:val="24"/>
        </w:rPr>
        <w:t xml:space="preserve">particularly </w:t>
      </w:r>
      <w:r w:rsidR="00D4148D">
        <w:rPr>
          <w:rFonts w:ascii="Times New Roman" w:eastAsia="Times New Roman" w:hAnsi="Times New Roman" w:cs="Times New Roman"/>
          <w:color w:val="00112B"/>
          <w:sz w:val="24"/>
          <w:szCs w:val="24"/>
        </w:rPr>
        <w:t xml:space="preserve">to </w:t>
      </w:r>
      <w:r w:rsidRPr="00925AAC">
        <w:rPr>
          <w:rFonts w:ascii="Times New Roman" w:eastAsia="Times New Roman" w:hAnsi="Times New Roman" w:cs="Times New Roman"/>
          <w:color w:val="00112B"/>
          <w:sz w:val="24"/>
          <w:szCs w:val="24"/>
        </w:rPr>
        <w:t>those with less than three years of schooling</w:t>
      </w:r>
      <w:r w:rsidR="00D4148D">
        <w:rPr>
          <w:rFonts w:ascii="Times New Roman" w:eastAsia="Times New Roman" w:hAnsi="Times New Roman" w:cs="Times New Roman"/>
          <w:color w:val="00112B"/>
          <w:sz w:val="24"/>
          <w:szCs w:val="24"/>
        </w:rPr>
        <w:t xml:space="preserve"> – appears to be</w:t>
      </w:r>
      <w:r w:rsidR="0011684D">
        <w:rPr>
          <w:rFonts w:ascii="Times New Roman" w:eastAsia="Times New Roman" w:hAnsi="Times New Roman" w:cs="Times New Roman"/>
          <w:color w:val="00112B"/>
          <w:sz w:val="24"/>
          <w:szCs w:val="24"/>
        </w:rPr>
        <w:t xml:space="preserve"> positively associated</w:t>
      </w:r>
      <w:r w:rsidRPr="00925AAC">
        <w:rPr>
          <w:rFonts w:ascii="Times New Roman" w:eastAsia="Times New Roman" w:hAnsi="Times New Roman" w:cs="Times New Roman"/>
          <w:color w:val="00112B"/>
          <w:sz w:val="24"/>
          <w:szCs w:val="24"/>
        </w:rPr>
        <w:t xml:space="preserve"> with excess mortality. We </w:t>
      </w:r>
      <w:r w:rsidR="001A6C7F">
        <w:rPr>
          <w:rFonts w:ascii="Times New Roman" w:eastAsia="Times New Roman" w:hAnsi="Times New Roman" w:cs="Times New Roman"/>
          <w:color w:val="00112B"/>
          <w:sz w:val="24"/>
          <w:szCs w:val="24"/>
        </w:rPr>
        <w:t>observe</w:t>
      </w:r>
      <w:r w:rsidR="001A6C7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stronger associations</w:t>
      </w:r>
      <w:r w:rsidR="001A6C7F">
        <w:rPr>
          <w:rFonts w:ascii="Times New Roman" w:eastAsia="Times New Roman" w:hAnsi="Times New Roman" w:cs="Times New Roman"/>
          <w:color w:val="00112B"/>
          <w:sz w:val="24"/>
          <w:szCs w:val="24"/>
        </w:rPr>
        <w:t xml:space="preserve"> and associations with the </w:t>
      </w:r>
      <w:r w:rsidR="001A6C7F" w:rsidRPr="00925AAC">
        <w:rPr>
          <w:rFonts w:ascii="Times New Roman" w:eastAsia="Times New Roman" w:hAnsi="Times New Roman" w:cs="Times New Roman"/>
          <w:color w:val="00112B"/>
          <w:sz w:val="24"/>
          <w:szCs w:val="24"/>
        </w:rPr>
        <w:t>reverse</w:t>
      </w:r>
      <w:r w:rsidR="001A6C7F">
        <w:rPr>
          <w:rFonts w:ascii="Times New Roman" w:eastAsia="Times New Roman" w:hAnsi="Times New Roman" w:cs="Times New Roman"/>
          <w:color w:val="00112B"/>
          <w:sz w:val="24"/>
          <w:szCs w:val="24"/>
        </w:rPr>
        <w:t xml:space="preserve"> </w:t>
      </w:r>
      <w:r w:rsidR="001A6C7F" w:rsidRPr="00925AAC">
        <w:rPr>
          <w:rFonts w:ascii="Times New Roman" w:eastAsia="Times New Roman" w:hAnsi="Times New Roman" w:cs="Times New Roman"/>
          <w:color w:val="00112B"/>
          <w:sz w:val="24"/>
          <w:szCs w:val="24"/>
        </w:rPr>
        <w:t>sign</w:t>
      </w:r>
      <w:r w:rsidRPr="00925AAC">
        <w:rPr>
          <w:rFonts w:ascii="Times New Roman" w:eastAsia="Times New Roman" w:hAnsi="Times New Roman" w:cs="Times New Roman"/>
          <w:color w:val="00112B"/>
          <w:sz w:val="24"/>
          <w:szCs w:val="24"/>
        </w:rPr>
        <w:t xml:space="preserve"> when we correlate nine-month</w:t>
      </w:r>
      <w:r w:rsidR="008B5809">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lagged excess mortality and the </w:t>
      </w:r>
      <w:r w:rsidR="004A1806" w:rsidRPr="004A1806">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w:t>
      </w:r>
      <w:r w:rsidR="001A6C7F">
        <w:rPr>
          <w:rFonts w:ascii="Times New Roman" w:eastAsia="Times New Roman" w:hAnsi="Times New Roman" w:cs="Times New Roman"/>
          <w:color w:val="00112B"/>
          <w:sz w:val="24"/>
          <w:szCs w:val="24"/>
        </w:rPr>
        <w:t>These</w:t>
      </w:r>
      <w:r w:rsidR="001A6C7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association</w:t>
      </w:r>
      <w:r w:rsidR="001A6C7F">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w:t>
      </w:r>
      <w:r w:rsidR="001A6C7F">
        <w:rPr>
          <w:rFonts w:ascii="Times New Roman" w:eastAsia="Times New Roman" w:hAnsi="Times New Roman" w:cs="Times New Roman"/>
          <w:color w:val="00112B"/>
          <w:sz w:val="24"/>
          <w:szCs w:val="24"/>
        </w:rPr>
        <w:t>are found to be</w:t>
      </w:r>
      <w:r w:rsidR="001A6C7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negative in Brazil and positive in Colombia</w:t>
      </w:r>
      <w:r w:rsidR="001A6C7F">
        <w:rPr>
          <w:rFonts w:ascii="Times New Roman" w:eastAsia="Times New Roman" w:hAnsi="Times New Roman" w:cs="Times New Roman"/>
          <w:color w:val="00112B"/>
          <w:sz w:val="24"/>
          <w:szCs w:val="24"/>
        </w:rPr>
        <w:t xml:space="preserve"> among less</w:t>
      </w:r>
      <w:r w:rsidR="00D4148D">
        <w:rPr>
          <w:rFonts w:ascii="Times New Roman" w:eastAsia="Times New Roman" w:hAnsi="Times New Roman" w:cs="Times New Roman"/>
          <w:color w:val="00112B"/>
          <w:sz w:val="24"/>
          <w:szCs w:val="24"/>
        </w:rPr>
        <w:t>-</w:t>
      </w:r>
      <w:r w:rsidR="001A6C7F">
        <w:rPr>
          <w:rFonts w:ascii="Times New Roman" w:eastAsia="Times New Roman" w:hAnsi="Times New Roman" w:cs="Times New Roman"/>
          <w:color w:val="00112B"/>
          <w:sz w:val="24"/>
          <w:szCs w:val="24"/>
        </w:rPr>
        <w:t>educated women</w:t>
      </w:r>
      <w:r w:rsidRPr="00925AAC">
        <w:rPr>
          <w:rFonts w:ascii="Times New Roman" w:eastAsia="Times New Roman" w:hAnsi="Times New Roman" w:cs="Times New Roman"/>
          <w:color w:val="00112B"/>
          <w:sz w:val="24"/>
          <w:szCs w:val="24"/>
        </w:rPr>
        <w:t xml:space="preserve">, and </w:t>
      </w:r>
      <w:r w:rsidR="001A6C7F">
        <w:rPr>
          <w:rFonts w:ascii="Times New Roman" w:eastAsia="Times New Roman" w:hAnsi="Times New Roman" w:cs="Times New Roman"/>
          <w:color w:val="00112B"/>
          <w:sz w:val="24"/>
          <w:szCs w:val="24"/>
        </w:rPr>
        <w:t>to be</w:t>
      </w:r>
      <w:r w:rsidRPr="00925AAC">
        <w:rPr>
          <w:rFonts w:ascii="Times New Roman" w:eastAsia="Times New Roman" w:hAnsi="Times New Roman" w:cs="Times New Roman"/>
          <w:color w:val="00112B"/>
          <w:sz w:val="24"/>
          <w:szCs w:val="24"/>
        </w:rPr>
        <w:t xml:space="preserve"> null or slightly negative for highly</w:t>
      </w:r>
      <w:r w:rsidR="00D4148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educated women in both countries.</w:t>
      </w:r>
    </w:p>
    <w:p w14:paraId="0000002B" w14:textId="5557E4CB"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We interpret these findings from a materialist perspective</w:t>
      </w:r>
      <w:r w:rsidR="001A6C7F">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i.e., </w:t>
      </w:r>
      <w:r w:rsidR="009741D7">
        <w:rPr>
          <w:rFonts w:ascii="Times New Roman" w:eastAsia="Times New Roman" w:hAnsi="Times New Roman" w:cs="Times New Roman"/>
          <w:color w:val="00112B"/>
          <w:sz w:val="24"/>
          <w:szCs w:val="24"/>
        </w:rPr>
        <w:t>we assume</w:t>
      </w:r>
      <w:r w:rsidR="009741D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that the unequal distribution of material resources is a critical factor in the differential influence of the pandemic on demographic outcomes across subpopulations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{"citationID":"gEzvnCWq","properties":{"formattedCitation":"(Danna 2021)","plainCitation":"(Danna 2021)","noteIndex":0},"citationItems":[{"id":2351,"uris":["http://zotero.org/users/7072385/items/PZDKJ9VM"],"itemData":{"id":2351,"type":"book","event-place":"USA","ISBN":"978-1-78527-716-0","publisher":"Anthem Press","publisher-place":"USA","source":"Library of Congress ISBN","title":"Procreation and population in historical social science","author":[{"family":"Danna","given":"Daniela"}],"issued":{"date-parts":[["2021"]]}}}],"schema":"https://github.com/citation-style-language/schema/raw/master/csl-citation.json"}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(Danna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argument goes as follows. </w:t>
      </w:r>
      <w:r w:rsidR="00D56C8E">
        <w:rPr>
          <w:rFonts w:ascii="Times New Roman" w:eastAsia="Times New Roman" w:hAnsi="Times New Roman" w:cs="Times New Roman"/>
          <w:color w:val="00112B"/>
          <w:sz w:val="24"/>
          <w:szCs w:val="24"/>
        </w:rPr>
        <w:t>During p</w:t>
      </w:r>
      <w:r w:rsidRPr="00925AAC">
        <w:rPr>
          <w:rFonts w:ascii="Times New Roman" w:eastAsia="Times New Roman" w:hAnsi="Times New Roman" w:cs="Times New Roman"/>
          <w:color w:val="00112B"/>
          <w:sz w:val="24"/>
          <w:szCs w:val="24"/>
        </w:rPr>
        <w:t xml:space="preserve">eriods </w:t>
      </w:r>
      <w:r w:rsidR="009C7D1E">
        <w:rPr>
          <w:rFonts w:ascii="Times New Roman" w:eastAsia="Times New Roman" w:hAnsi="Times New Roman" w:cs="Times New Roman"/>
          <w:color w:val="00112B"/>
          <w:sz w:val="24"/>
          <w:szCs w:val="24"/>
        </w:rPr>
        <w:t>marked</w:t>
      </w:r>
      <w:r w:rsidR="00D56C8E">
        <w:rPr>
          <w:rFonts w:ascii="Times New Roman" w:eastAsia="Times New Roman" w:hAnsi="Times New Roman" w:cs="Times New Roman"/>
          <w:color w:val="00112B"/>
          <w:sz w:val="24"/>
          <w:szCs w:val="24"/>
        </w:rPr>
        <w:t xml:space="preserve"> by</w:t>
      </w:r>
      <w:r w:rsidR="00D56C8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social, economic, and health crises</w:t>
      </w:r>
      <w:r w:rsidR="00D56C8E">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9C7D1E">
        <w:rPr>
          <w:rFonts w:ascii="Times New Roman" w:eastAsia="Times New Roman" w:hAnsi="Times New Roman" w:cs="Times New Roman"/>
          <w:color w:val="00112B"/>
          <w:sz w:val="24"/>
          <w:szCs w:val="24"/>
        </w:rPr>
        <w:t>the demand for</w:t>
      </w:r>
      <w:r w:rsidR="00D56C8E">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resource</w:t>
      </w:r>
      <w:r w:rsidR="00D56C8E">
        <w:rPr>
          <w:rFonts w:ascii="Times New Roman" w:eastAsia="Times New Roman" w:hAnsi="Times New Roman" w:cs="Times New Roman"/>
          <w:color w:val="00112B"/>
          <w:sz w:val="24"/>
          <w:szCs w:val="24"/>
        </w:rPr>
        <w:t xml:space="preserve">s </w:t>
      </w:r>
      <w:r w:rsidR="009C7D1E">
        <w:rPr>
          <w:rFonts w:ascii="Times New Roman" w:eastAsia="Times New Roman" w:hAnsi="Times New Roman" w:cs="Times New Roman"/>
          <w:color w:val="00112B"/>
          <w:sz w:val="24"/>
          <w:szCs w:val="24"/>
        </w:rPr>
        <w:t>is high</w:t>
      </w:r>
      <w:r w:rsidRPr="00925AAC">
        <w:rPr>
          <w:rFonts w:ascii="Times New Roman" w:eastAsia="Times New Roman" w:hAnsi="Times New Roman" w:cs="Times New Roman"/>
          <w:color w:val="00112B"/>
          <w:sz w:val="24"/>
          <w:szCs w:val="24"/>
        </w:rPr>
        <w:t>. Social groups with lower levels of or restricted access to resources are more likely to be affected by</w:t>
      </w:r>
      <w:r w:rsidR="00D56C8E">
        <w:rPr>
          <w:rFonts w:ascii="Times New Roman" w:eastAsia="Times New Roman" w:hAnsi="Times New Roman" w:cs="Times New Roman"/>
          <w:color w:val="00112B"/>
          <w:sz w:val="24"/>
          <w:szCs w:val="24"/>
        </w:rPr>
        <w:t xml:space="preserve"> such</w:t>
      </w:r>
      <w:r w:rsidRPr="00925AAC">
        <w:rPr>
          <w:rFonts w:ascii="Times New Roman" w:eastAsia="Times New Roman" w:hAnsi="Times New Roman" w:cs="Times New Roman"/>
          <w:color w:val="00112B"/>
          <w:sz w:val="24"/>
          <w:szCs w:val="24"/>
        </w:rPr>
        <w:t xml:space="preserve"> crises. </w:t>
      </w:r>
      <w:r w:rsidR="00D56C8E">
        <w:rPr>
          <w:rFonts w:ascii="Times New Roman" w:eastAsia="Times New Roman" w:hAnsi="Times New Roman" w:cs="Times New Roman"/>
          <w:color w:val="00112B"/>
          <w:sz w:val="24"/>
          <w:szCs w:val="24"/>
        </w:rPr>
        <w:t>These effects</w:t>
      </w:r>
      <w:r w:rsidRPr="00925AAC">
        <w:rPr>
          <w:rFonts w:ascii="Times New Roman" w:eastAsia="Times New Roman" w:hAnsi="Times New Roman" w:cs="Times New Roman"/>
          <w:color w:val="00112B"/>
          <w:sz w:val="24"/>
          <w:szCs w:val="24"/>
        </w:rPr>
        <w:t xml:space="preserve"> can be positive or negative for fertility, as has been observed for periods of conflict in Colombia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{"citationID":"3VxVWH5B","properties":{"formattedCitation":"(Castro Torres and Urdinola 2019)","plainCitation":"(Castro Torres and Urdinola 2019)","noteIndex":0},"citationItems":[{"id":348,"uris":["http://zotero.org/users/7072385/items/5MTXWMU8"],"itemData":{"id":348,"type":"article-journal","container-title":"Population Research and Policy Review","DOI":"10.1007/s11113-018-9489-x","ISSN":"0167-5923","issue":"2","page":"173–213","title":"Armed Conflict and Fertility in Colombia, 2000–2010","volume":"38","author":[{"family":"Castro Torres","given":"Andrés Felipe"},{"family":"Urdinola","given":"B. Piedad"}],"issued":{"date-parts":[["2019",4]]}}}],"schema":"https://github.com/citation-style-language/schema/raw/master/csl-citation.json"}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(Castro Torres and Urdinola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or </w:t>
      </w:r>
      <w:r w:rsidR="00D56C8E">
        <w:rPr>
          <w:rFonts w:ascii="Times New Roman" w:eastAsia="Times New Roman" w:hAnsi="Times New Roman" w:cs="Times New Roman"/>
          <w:color w:val="00112B"/>
          <w:sz w:val="24"/>
          <w:szCs w:val="24"/>
        </w:rPr>
        <w:t xml:space="preserve">of </w:t>
      </w:r>
      <w:r w:rsidRPr="00925AAC">
        <w:rPr>
          <w:rFonts w:ascii="Times New Roman" w:eastAsia="Times New Roman" w:hAnsi="Times New Roman" w:cs="Times New Roman"/>
          <w:color w:val="00112B"/>
          <w:sz w:val="24"/>
          <w:szCs w:val="24"/>
        </w:rPr>
        <w:t xml:space="preserve">forced sterilization in Brazil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{"citationID":"tRulfDsP","properties":{"formattedCitation":"(Caetano and Potter 2004)","plainCitation":"(Caetano and Potter 2004)","noteIndex":0},"citationItems":[{"id":257,"uris":["http://zotero.org/users/7072385/items/RYELN6PU"],"itemData":{"id":257,"type":"article-journal","container-title":"Population and Development Review","issue":"1","page":"79–108","title":"Politics and Female Sterilization in Northeast Brazil","volume":"30","author":[{"family":"Caetano","given":"Andre J."},{"family":"Potter","given":"Joseph E."}],"issued":{"date-parts":[["2004"]]}}}],"schema":"https://github.com/citation-style-language/schema/raw/master/csl-citation.json"}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(Caetano and Potter 2004)</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respectively. Accordingly, groups in socioeconomic</w:t>
      </w:r>
      <w:r w:rsidR="00D56C8E">
        <w:rPr>
          <w:rFonts w:ascii="Times New Roman" w:eastAsia="Times New Roman" w:hAnsi="Times New Roman" w:cs="Times New Roman"/>
          <w:color w:val="00112B"/>
          <w:sz w:val="24"/>
          <w:szCs w:val="24"/>
        </w:rPr>
        <w:t>ally</w:t>
      </w:r>
      <w:r w:rsidRPr="00925AAC">
        <w:rPr>
          <w:rFonts w:ascii="Times New Roman" w:eastAsia="Times New Roman" w:hAnsi="Times New Roman" w:cs="Times New Roman"/>
          <w:color w:val="00112B"/>
          <w:sz w:val="24"/>
          <w:szCs w:val="24"/>
        </w:rPr>
        <w:t xml:space="preserve"> privileged positions are more likely to </w:t>
      </w:r>
      <w:r w:rsidR="009741D7">
        <w:rPr>
          <w:rFonts w:ascii="Times New Roman" w:eastAsia="Times New Roman" w:hAnsi="Times New Roman" w:cs="Times New Roman"/>
          <w:color w:val="00112B"/>
          <w:sz w:val="24"/>
          <w:szCs w:val="24"/>
        </w:rPr>
        <w:t xml:space="preserve">be able to </w:t>
      </w:r>
      <w:r w:rsidRPr="00925AAC">
        <w:rPr>
          <w:rFonts w:ascii="Times New Roman" w:eastAsia="Times New Roman" w:hAnsi="Times New Roman" w:cs="Times New Roman"/>
          <w:color w:val="00112B"/>
          <w:sz w:val="24"/>
          <w:szCs w:val="24"/>
        </w:rPr>
        <w:t xml:space="preserve">mobilize and use their resources to cope with the challenges </w:t>
      </w:r>
      <w:r w:rsidR="00354C09">
        <w:rPr>
          <w:rFonts w:ascii="Times New Roman" w:eastAsia="Times New Roman" w:hAnsi="Times New Roman" w:cs="Times New Roman"/>
          <w:color w:val="00112B"/>
          <w:sz w:val="24"/>
          <w:szCs w:val="24"/>
        </w:rPr>
        <w:t>associated with</w:t>
      </w:r>
      <w:r w:rsidRPr="00925AAC">
        <w:rPr>
          <w:rFonts w:ascii="Times New Roman" w:eastAsia="Times New Roman" w:hAnsi="Times New Roman" w:cs="Times New Roman"/>
          <w:color w:val="00112B"/>
          <w:sz w:val="24"/>
          <w:szCs w:val="24"/>
        </w:rPr>
        <w:t xml:space="preserve"> the</w:t>
      </w:r>
      <w:r w:rsidR="009741D7">
        <w:rPr>
          <w:rFonts w:ascii="Times New Roman" w:eastAsia="Times New Roman" w:hAnsi="Times New Roman" w:cs="Times New Roman"/>
          <w:color w:val="00112B"/>
          <w:sz w:val="24"/>
          <w:szCs w:val="24"/>
        </w:rPr>
        <w:t>se</w:t>
      </w:r>
      <w:r w:rsidRPr="00925AAC">
        <w:rPr>
          <w:rFonts w:ascii="Times New Roman" w:eastAsia="Times New Roman" w:hAnsi="Times New Roman" w:cs="Times New Roman"/>
          <w:color w:val="00112B"/>
          <w:sz w:val="24"/>
          <w:szCs w:val="24"/>
        </w:rPr>
        <w:t xml:space="preserve"> cris</w:t>
      </w:r>
      <w:r w:rsidR="009741D7">
        <w:rPr>
          <w:rFonts w:ascii="Times New Roman" w:eastAsia="Times New Roman" w:hAnsi="Times New Roman" w:cs="Times New Roman"/>
          <w:color w:val="00112B"/>
          <w:sz w:val="24"/>
          <w:szCs w:val="24"/>
        </w:rPr>
        <w:t>e</w:t>
      </w:r>
      <w:r w:rsidRPr="00925AAC">
        <w:rPr>
          <w:rFonts w:ascii="Times New Roman" w:eastAsia="Times New Roman" w:hAnsi="Times New Roman" w:cs="Times New Roman"/>
          <w:color w:val="00112B"/>
          <w:sz w:val="24"/>
          <w:szCs w:val="24"/>
        </w:rPr>
        <w:t xml:space="preserve">s (e.g., </w:t>
      </w:r>
      <w:r w:rsidR="00354C09">
        <w:rPr>
          <w:rFonts w:ascii="Times New Roman" w:eastAsia="Times New Roman" w:hAnsi="Times New Roman" w:cs="Times New Roman"/>
          <w:color w:val="00112B"/>
          <w:sz w:val="24"/>
          <w:szCs w:val="24"/>
        </w:rPr>
        <w:t xml:space="preserve">by </w:t>
      </w:r>
      <w:r w:rsidRPr="00925AAC">
        <w:rPr>
          <w:rFonts w:ascii="Times New Roman" w:eastAsia="Times New Roman" w:hAnsi="Times New Roman" w:cs="Times New Roman"/>
          <w:color w:val="00112B"/>
          <w:sz w:val="24"/>
          <w:szCs w:val="24"/>
        </w:rPr>
        <w:t xml:space="preserve">traveling abroad to gain access to medical services if </w:t>
      </w:r>
      <w:r w:rsidR="00354C09">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national health system </w:t>
      </w:r>
      <w:r w:rsidR="00354C09">
        <w:rPr>
          <w:rFonts w:ascii="Times New Roman" w:eastAsia="Times New Roman" w:hAnsi="Times New Roman" w:cs="Times New Roman"/>
          <w:color w:val="00112B"/>
          <w:sz w:val="24"/>
          <w:szCs w:val="24"/>
        </w:rPr>
        <w:t>is overwhelmed</w:t>
      </w:r>
      <w:r w:rsidRPr="00925AAC">
        <w:rPr>
          <w:rFonts w:ascii="Times New Roman" w:eastAsia="Times New Roman" w:hAnsi="Times New Roman" w:cs="Times New Roman"/>
          <w:color w:val="00112B"/>
          <w:sz w:val="24"/>
          <w:szCs w:val="24"/>
        </w:rPr>
        <w:t xml:space="preserve">). Although we are unable to specifically test </w:t>
      </w:r>
      <w:r w:rsidR="00354C09">
        <w:rPr>
          <w:rFonts w:ascii="Times New Roman" w:eastAsia="Times New Roman" w:hAnsi="Times New Roman" w:cs="Times New Roman"/>
          <w:color w:val="00112B"/>
          <w:sz w:val="24"/>
          <w:szCs w:val="24"/>
        </w:rPr>
        <w:t>our</w:t>
      </w:r>
      <w:r w:rsidR="00354C0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materialist assumption</w:t>
      </w:r>
      <w:r w:rsidR="00354C0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w:t>
      </w:r>
      <w:r w:rsidR="00354C09">
        <w:rPr>
          <w:rFonts w:ascii="Times New Roman" w:eastAsia="Times New Roman" w:hAnsi="Times New Roman" w:cs="Times New Roman"/>
          <w:color w:val="00112B"/>
          <w:sz w:val="24"/>
          <w:szCs w:val="24"/>
        </w:rPr>
        <w:t xml:space="preserve">our </w:t>
      </w:r>
      <w:r w:rsidR="009741D7">
        <w:rPr>
          <w:rFonts w:ascii="Times New Roman" w:eastAsia="Times New Roman" w:hAnsi="Times New Roman" w:cs="Times New Roman"/>
          <w:color w:val="00112B"/>
          <w:sz w:val="24"/>
          <w:szCs w:val="24"/>
        </w:rPr>
        <w:t>finding</w:t>
      </w:r>
      <w:r w:rsidR="00354C09">
        <w:rPr>
          <w:rFonts w:ascii="Times New Roman" w:eastAsia="Times New Roman" w:hAnsi="Times New Roman" w:cs="Times New Roman"/>
          <w:color w:val="00112B"/>
          <w:sz w:val="24"/>
          <w:szCs w:val="24"/>
        </w:rPr>
        <w:t xml:space="preserve"> that the</w:t>
      </w:r>
      <w:r w:rsidRPr="00925AAC">
        <w:rPr>
          <w:rFonts w:ascii="Times New Roman" w:eastAsia="Times New Roman" w:hAnsi="Times New Roman" w:cs="Times New Roman"/>
          <w:color w:val="00112B"/>
          <w:sz w:val="24"/>
          <w:szCs w:val="24"/>
        </w:rPr>
        <w:t xml:space="preserve"> association</w:t>
      </w:r>
      <w:r w:rsidR="00C10927">
        <w:rPr>
          <w:rFonts w:ascii="Times New Roman" w:eastAsia="Times New Roman" w:hAnsi="Times New Roman" w:cs="Times New Roman"/>
          <w:color w:val="00112B"/>
          <w:sz w:val="24"/>
          <w:szCs w:val="24"/>
        </w:rPr>
        <w:t xml:space="preserve"> between </w:t>
      </w:r>
      <w:r w:rsidR="00C10927" w:rsidRPr="00925AAC">
        <w:rPr>
          <w:rFonts w:ascii="Times New Roman" w:eastAsia="Times New Roman" w:hAnsi="Times New Roman" w:cs="Times New Roman"/>
          <w:color w:val="00112B"/>
          <w:sz w:val="24"/>
          <w:szCs w:val="24"/>
        </w:rPr>
        <w:t>Covid</w:t>
      </w:r>
      <w:r w:rsidR="00C10927">
        <w:rPr>
          <w:rFonts w:ascii="Times New Roman" w:eastAsia="Times New Roman" w:hAnsi="Times New Roman" w:cs="Times New Roman"/>
          <w:color w:val="00112B"/>
          <w:sz w:val="24"/>
          <w:szCs w:val="24"/>
        </w:rPr>
        <w:t>-19 mortality and fertility</w:t>
      </w:r>
      <w:r w:rsidR="00354C09">
        <w:rPr>
          <w:rFonts w:ascii="Times New Roman" w:eastAsia="Times New Roman" w:hAnsi="Times New Roman" w:cs="Times New Roman"/>
          <w:color w:val="00112B"/>
          <w:sz w:val="24"/>
          <w:szCs w:val="24"/>
        </w:rPr>
        <w:t xml:space="preserve"> differ</w:t>
      </w:r>
      <w:r w:rsidR="00C10927">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by </w:t>
      </w:r>
      <w:r w:rsidR="00CE3AA6">
        <w:rPr>
          <w:rFonts w:ascii="Times New Roman" w:eastAsia="Times New Roman" w:hAnsi="Times New Roman" w:cs="Times New Roman"/>
          <w:color w:val="00112B"/>
          <w:sz w:val="24"/>
          <w:szCs w:val="24"/>
        </w:rPr>
        <w:t xml:space="preserve">maternal </w:t>
      </w:r>
      <w:r w:rsidRPr="00925AAC">
        <w:rPr>
          <w:rFonts w:ascii="Times New Roman" w:eastAsia="Times New Roman" w:hAnsi="Times New Roman" w:cs="Times New Roman"/>
          <w:color w:val="00112B"/>
          <w:sz w:val="24"/>
          <w:szCs w:val="24"/>
        </w:rPr>
        <w:t xml:space="preserve">years of schooling in both countries suggests that this interpretation is plausible. Moreover, following </w:t>
      </w:r>
      <w:r w:rsidR="00C10927">
        <w:rPr>
          <w:rFonts w:ascii="Times New Roman" w:eastAsia="Times New Roman" w:hAnsi="Times New Roman" w:cs="Times New Roman"/>
          <w:color w:val="00112B"/>
          <w:sz w:val="24"/>
          <w:szCs w:val="24"/>
        </w:rPr>
        <w:t xml:space="preserve">the argument by </w:t>
      </w:r>
      <w:r w:rsidRPr="00925AAC">
        <w:rPr>
          <w:rFonts w:ascii="Times New Roman" w:eastAsia="Times New Roman" w:hAnsi="Times New Roman" w:cs="Times New Roman"/>
          <w:color w:val="00112B"/>
          <w:sz w:val="24"/>
          <w:szCs w:val="24"/>
        </w:rPr>
        <w:t>Sanchez-</w:t>
      </w:r>
      <w:proofErr w:type="spellStart"/>
      <w:r w:rsidRPr="00925AAC">
        <w:rPr>
          <w:rFonts w:ascii="Times New Roman" w:eastAsia="Times New Roman" w:hAnsi="Times New Roman" w:cs="Times New Roman"/>
          <w:color w:val="00112B"/>
          <w:sz w:val="24"/>
          <w:szCs w:val="24"/>
        </w:rPr>
        <w:t>Ancochea</w:t>
      </w:r>
      <w:proofErr w:type="spellEnd"/>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RnQKXdoS","properties":{"formattedCitation":"(2021)","plainCitation":"(2021)","noteIndex":0},"citationItems":[{"id":1076,"uris":["http://zotero.org/users/7072385/items/KFZFAUI2"],"itemData":{"id":1076,"type":"book","event-place":"London","ISBN":"978-1-83860-627-5","note":"DOI: 10.5040/9781838606275","publisher":"Bloomsbury Publishing Plc","publisher-place":"London","source":"DOI.org (Crossref)","title":"The Costs of Inequality in Latin America: Lessons and Warnings for the Rest of the World","title-short":"The Costs of Inequality in Latin America","URL":"https://www.bloomsburycollections.com/book/the-costs-of-inequality-in-latin-america-lessons-and-warnings-for-the-rest-of-the-world","author":[{"family":"Sánchez-Ancochea","given":"Diego"}],"accessed":{"date-parts":[["2021",7,1]]},"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C10927">
        <w:rPr>
          <w:rFonts w:ascii="Times New Roman" w:eastAsia="Times New Roman" w:hAnsi="Times New Roman" w:cs="Times New Roman"/>
          <w:color w:val="00112B"/>
          <w:sz w:val="24"/>
          <w:szCs w:val="24"/>
        </w:rPr>
        <w:t>that</w:t>
      </w:r>
      <w:r w:rsidRPr="00925AAC">
        <w:rPr>
          <w:rFonts w:ascii="Times New Roman" w:eastAsia="Times New Roman" w:hAnsi="Times New Roman" w:cs="Times New Roman"/>
          <w:color w:val="00112B"/>
          <w:sz w:val="24"/>
          <w:szCs w:val="24"/>
        </w:rPr>
        <w:t xml:space="preserve"> the</w:t>
      </w:r>
      <w:r w:rsidR="00C10927">
        <w:rPr>
          <w:rFonts w:ascii="Times New Roman" w:eastAsia="Times New Roman" w:hAnsi="Times New Roman" w:cs="Times New Roman"/>
          <w:color w:val="00112B"/>
          <w:sz w:val="24"/>
          <w:szCs w:val="24"/>
        </w:rPr>
        <w:t xml:space="preserve"> experiences </w:t>
      </w:r>
      <w:r w:rsidR="00FA194E">
        <w:rPr>
          <w:rFonts w:ascii="Times New Roman" w:eastAsia="Times New Roman" w:hAnsi="Times New Roman" w:cs="Times New Roman"/>
          <w:color w:val="00112B"/>
          <w:sz w:val="24"/>
          <w:szCs w:val="24"/>
        </w:rPr>
        <w:t xml:space="preserve">observed </w:t>
      </w:r>
      <w:r w:rsidR="00C10927">
        <w:rPr>
          <w:rFonts w:ascii="Times New Roman" w:eastAsia="Times New Roman" w:hAnsi="Times New Roman" w:cs="Times New Roman"/>
          <w:color w:val="00112B"/>
          <w:sz w:val="24"/>
          <w:szCs w:val="24"/>
        </w:rPr>
        <w:t>in</w:t>
      </w:r>
      <w:r w:rsidRPr="00925AAC">
        <w:rPr>
          <w:rFonts w:ascii="Times New Roman" w:eastAsia="Times New Roman" w:hAnsi="Times New Roman" w:cs="Times New Roman"/>
          <w:color w:val="00112B"/>
          <w:sz w:val="24"/>
          <w:szCs w:val="24"/>
        </w:rPr>
        <w:t xml:space="preserve"> LATAM (</w:t>
      </w:r>
      <w:r w:rsidR="00C10927">
        <w:rPr>
          <w:rFonts w:ascii="Times New Roman" w:eastAsia="Times New Roman" w:hAnsi="Times New Roman" w:cs="Times New Roman"/>
          <w:color w:val="00112B"/>
          <w:sz w:val="24"/>
          <w:szCs w:val="24"/>
        </w:rPr>
        <w:t>ongoing</w:t>
      </w:r>
      <w:r w:rsidR="00C1092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inequality, poor political leadership from economic elites, and </w:t>
      </w:r>
      <w:r w:rsidR="00C10927">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lack of </w:t>
      </w:r>
      <w:r w:rsidR="00C10927">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 xml:space="preserve">welfare state) </w:t>
      </w:r>
      <w:r w:rsidR="00FA194E">
        <w:rPr>
          <w:rFonts w:ascii="Times New Roman" w:eastAsia="Times New Roman" w:hAnsi="Times New Roman" w:cs="Times New Roman"/>
          <w:color w:val="00112B"/>
          <w:sz w:val="24"/>
          <w:szCs w:val="24"/>
        </w:rPr>
        <w:t>are applicable to</w:t>
      </w:r>
      <w:r w:rsidRPr="00925AAC">
        <w:rPr>
          <w:rFonts w:ascii="Times New Roman" w:eastAsia="Times New Roman" w:hAnsi="Times New Roman" w:cs="Times New Roman"/>
          <w:color w:val="00112B"/>
          <w:sz w:val="24"/>
          <w:szCs w:val="24"/>
        </w:rPr>
        <w:t xml:space="preserve"> other countries, we </w:t>
      </w:r>
      <w:r w:rsidR="00C10927">
        <w:rPr>
          <w:rFonts w:ascii="Times New Roman" w:eastAsia="Times New Roman" w:hAnsi="Times New Roman" w:cs="Times New Roman"/>
          <w:color w:val="00112B"/>
          <w:sz w:val="24"/>
          <w:szCs w:val="24"/>
        </w:rPr>
        <w:t>believe</w:t>
      </w:r>
      <w:r w:rsidR="00C1092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that our results could </w:t>
      </w:r>
      <w:r w:rsidR="00FA194E">
        <w:rPr>
          <w:rFonts w:ascii="Times New Roman" w:eastAsia="Times New Roman" w:hAnsi="Times New Roman" w:cs="Times New Roman"/>
          <w:color w:val="00112B"/>
          <w:sz w:val="24"/>
          <w:szCs w:val="24"/>
        </w:rPr>
        <w:t>shed light on</w:t>
      </w:r>
      <w:r w:rsidRPr="00925AAC">
        <w:rPr>
          <w:rFonts w:ascii="Times New Roman" w:eastAsia="Times New Roman" w:hAnsi="Times New Roman" w:cs="Times New Roman"/>
          <w:color w:val="00112B"/>
          <w:sz w:val="24"/>
          <w:szCs w:val="24"/>
        </w:rPr>
        <w:t xml:space="preserve"> the Covid</w:t>
      </w:r>
      <w:r w:rsidR="00C10927">
        <w:rPr>
          <w:rFonts w:ascii="Times New Roman" w:eastAsia="Times New Roman" w:hAnsi="Times New Roman" w:cs="Times New Roman"/>
          <w:color w:val="00112B"/>
          <w:sz w:val="24"/>
          <w:szCs w:val="24"/>
        </w:rPr>
        <w:t>-19</w:t>
      </w:r>
      <w:r w:rsidRPr="00925AAC">
        <w:rPr>
          <w:rFonts w:ascii="Times New Roman" w:eastAsia="Times New Roman" w:hAnsi="Times New Roman" w:cs="Times New Roman"/>
          <w:color w:val="00112B"/>
          <w:sz w:val="24"/>
          <w:szCs w:val="24"/>
        </w:rPr>
        <w:t xml:space="preserve">-fertility link in other </w:t>
      </w:r>
      <w:r w:rsidR="001500AE">
        <w:rPr>
          <w:rFonts w:ascii="Times New Roman" w:eastAsia="Times New Roman" w:hAnsi="Times New Roman" w:cs="Times New Roman"/>
          <w:color w:val="00112B"/>
          <w:sz w:val="24"/>
          <w:szCs w:val="24"/>
        </w:rPr>
        <w:t>countries</w:t>
      </w:r>
      <w:r w:rsidR="001500A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where </w:t>
      </w:r>
      <w:r w:rsidR="00C10927">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fertility regime (</w:t>
      </w:r>
      <w:r w:rsidRPr="00925AAC">
        <w:rPr>
          <w:rFonts w:ascii="Times New Roman" w:eastAsia="Times New Roman" w:hAnsi="Times New Roman" w:cs="Times New Roman"/>
          <w:i/>
          <w:color w:val="00112B"/>
          <w:sz w:val="24"/>
          <w:szCs w:val="24"/>
        </w:rPr>
        <w:t>quantum</w:t>
      </w:r>
      <w:r w:rsidRPr="00925AAC">
        <w:rPr>
          <w:rFonts w:ascii="Times New Roman" w:eastAsia="Times New Roman" w:hAnsi="Times New Roman" w:cs="Times New Roman"/>
          <w:color w:val="00112B"/>
          <w:sz w:val="24"/>
          <w:szCs w:val="24"/>
        </w:rPr>
        <w:t xml:space="preserve"> and timing) </w:t>
      </w:r>
      <w:r w:rsidR="001500AE">
        <w:rPr>
          <w:rFonts w:ascii="Times New Roman" w:eastAsia="Times New Roman" w:hAnsi="Times New Roman" w:cs="Times New Roman"/>
          <w:color w:val="00112B"/>
          <w:sz w:val="24"/>
          <w:szCs w:val="24"/>
        </w:rPr>
        <w:t>is</w:t>
      </w:r>
      <w:r w:rsidR="001500A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similar to </w:t>
      </w:r>
      <w:r w:rsidR="00DB6C6F">
        <w:rPr>
          <w:rFonts w:ascii="Times New Roman" w:eastAsia="Times New Roman" w:hAnsi="Times New Roman" w:cs="Times New Roman"/>
          <w:color w:val="00112B"/>
          <w:sz w:val="24"/>
          <w:szCs w:val="24"/>
        </w:rPr>
        <w:t>that</w:t>
      </w:r>
      <w:r w:rsidR="00DB6C6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Brazil </w:t>
      </w:r>
      <w:r w:rsidR="00DB6C6F">
        <w:rPr>
          <w:rFonts w:ascii="Times New Roman" w:eastAsia="Times New Roman" w:hAnsi="Times New Roman" w:cs="Times New Roman"/>
          <w:color w:val="00112B"/>
          <w:sz w:val="24"/>
          <w:szCs w:val="24"/>
        </w:rPr>
        <w:t>or</w:t>
      </w:r>
      <w:r w:rsidR="00DB6C6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Colombia, </w:t>
      </w:r>
      <w:r w:rsidR="001500AE">
        <w:rPr>
          <w:rFonts w:ascii="Times New Roman" w:eastAsia="Times New Roman" w:hAnsi="Times New Roman" w:cs="Times New Roman"/>
          <w:color w:val="00112B"/>
          <w:sz w:val="24"/>
          <w:szCs w:val="24"/>
        </w:rPr>
        <w:t xml:space="preserve">the level of </w:t>
      </w:r>
      <w:r w:rsidRPr="00925AAC">
        <w:rPr>
          <w:rFonts w:ascii="Times New Roman" w:eastAsia="Times New Roman" w:hAnsi="Times New Roman" w:cs="Times New Roman"/>
          <w:color w:val="00112B"/>
          <w:sz w:val="24"/>
          <w:szCs w:val="24"/>
        </w:rPr>
        <w:t>inequalit</w:t>
      </w:r>
      <w:r w:rsidR="00C10927">
        <w:rPr>
          <w:rFonts w:ascii="Times New Roman" w:eastAsia="Times New Roman" w:hAnsi="Times New Roman" w:cs="Times New Roman"/>
          <w:color w:val="00112B"/>
          <w:sz w:val="24"/>
          <w:szCs w:val="24"/>
        </w:rPr>
        <w:t xml:space="preserve">y </w:t>
      </w:r>
      <w:r w:rsidR="001500AE">
        <w:rPr>
          <w:rFonts w:ascii="Times New Roman" w:eastAsia="Times New Roman" w:hAnsi="Times New Roman" w:cs="Times New Roman"/>
          <w:color w:val="00112B"/>
          <w:sz w:val="24"/>
          <w:szCs w:val="24"/>
        </w:rPr>
        <w:t>is</w:t>
      </w:r>
      <w:r w:rsidRPr="00925AAC">
        <w:rPr>
          <w:rFonts w:ascii="Times New Roman" w:eastAsia="Times New Roman" w:hAnsi="Times New Roman" w:cs="Times New Roman"/>
          <w:color w:val="00112B"/>
          <w:sz w:val="24"/>
          <w:szCs w:val="24"/>
        </w:rPr>
        <w:t xml:space="preserve"> high or rising, and </w:t>
      </w:r>
      <w:r w:rsidR="00C10927">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welfare state </w:t>
      </w:r>
      <w:r w:rsidR="001500AE">
        <w:rPr>
          <w:rFonts w:ascii="Times New Roman" w:eastAsia="Times New Roman" w:hAnsi="Times New Roman" w:cs="Times New Roman"/>
          <w:color w:val="00112B"/>
          <w:sz w:val="24"/>
          <w:szCs w:val="24"/>
        </w:rPr>
        <w:t>is</w:t>
      </w:r>
      <w:r w:rsidR="001500A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absent or </w:t>
      </w:r>
      <w:r w:rsidR="001500AE">
        <w:rPr>
          <w:rFonts w:ascii="Times New Roman" w:eastAsia="Times New Roman" w:hAnsi="Times New Roman" w:cs="Times New Roman"/>
          <w:color w:val="00112B"/>
          <w:sz w:val="24"/>
          <w:szCs w:val="24"/>
        </w:rPr>
        <w:t>is failing to meet the needs of the</w:t>
      </w:r>
      <w:r w:rsidRPr="00925AAC">
        <w:rPr>
          <w:rFonts w:ascii="Times New Roman" w:eastAsia="Times New Roman" w:hAnsi="Times New Roman" w:cs="Times New Roman"/>
          <w:color w:val="00112B"/>
          <w:sz w:val="24"/>
          <w:szCs w:val="24"/>
        </w:rPr>
        <w:t xml:space="preserve"> population.</w:t>
      </w:r>
    </w:p>
    <w:p w14:paraId="0000002C" w14:textId="77777777" w:rsidR="00F71367" w:rsidRPr="00925AAC" w:rsidRDefault="00F71367" w:rsidP="00925AAC">
      <w:pPr>
        <w:spacing w:before="240" w:line="360" w:lineRule="auto"/>
        <w:jc w:val="both"/>
        <w:rPr>
          <w:rFonts w:ascii="Times New Roman" w:eastAsia="Times New Roman" w:hAnsi="Times New Roman" w:cs="Times New Roman"/>
          <w:b/>
          <w:color w:val="00112B"/>
          <w:sz w:val="24"/>
          <w:szCs w:val="24"/>
        </w:rPr>
      </w:pPr>
    </w:p>
    <w:p w14:paraId="0000002D"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 xml:space="preserve">Background </w:t>
      </w:r>
    </w:p>
    <w:p w14:paraId="0000002E" w14:textId="77777777" w:rsidR="00F71367" w:rsidRPr="00925AAC" w:rsidRDefault="003B6693" w:rsidP="00925AAC">
      <w:pPr>
        <w:spacing w:before="240"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Births during the pandemic</w:t>
      </w:r>
    </w:p>
    <w:p w14:paraId="0000002F" w14:textId="7E90DE9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lastRenderedPageBreak/>
        <w:t>Theoretically, the pandemic</w:t>
      </w:r>
      <w:r w:rsidR="00DB6C6F">
        <w:rPr>
          <w:rFonts w:ascii="Times New Roman" w:eastAsia="Times New Roman" w:hAnsi="Times New Roman" w:cs="Times New Roman"/>
          <w:color w:val="00112B"/>
          <w:sz w:val="24"/>
          <w:szCs w:val="24"/>
        </w:rPr>
        <w:t xml:space="preserve"> could</w:t>
      </w:r>
      <w:r w:rsidR="00DB6C6F" w:rsidRPr="00925AAC">
        <w:rPr>
          <w:rFonts w:ascii="Times New Roman" w:eastAsia="Times New Roman" w:hAnsi="Times New Roman" w:cs="Times New Roman"/>
          <w:color w:val="00112B"/>
          <w:sz w:val="24"/>
          <w:szCs w:val="24"/>
        </w:rPr>
        <w:t xml:space="preserve"> affect fertility through various mechanisms</w:t>
      </w:r>
      <w:r w:rsidR="00DB6C6F">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DB6C6F">
        <w:rPr>
          <w:rFonts w:ascii="Times New Roman" w:eastAsia="Times New Roman" w:hAnsi="Times New Roman" w:cs="Times New Roman"/>
          <w:color w:val="00112B"/>
          <w:sz w:val="24"/>
          <w:szCs w:val="24"/>
        </w:rPr>
        <w:t>including through</w:t>
      </w:r>
      <w:r w:rsidRPr="00925AAC">
        <w:rPr>
          <w:rFonts w:ascii="Times New Roman" w:eastAsia="Times New Roman" w:hAnsi="Times New Roman" w:cs="Times New Roman"/>
          <w:color w:val="00112B"/>
          <w:sz w:val="24"/>
          <w:szCs w:val="24"/>
        </w:rPr>
        <w:t xml:space="preserve"> its direct influence on morbidity, but also </w:t>
      </w:r>
      <w:r w:rsidR="00DB6C6F">
        <w:rPr>
          <w:rFonts w:ascii="Times New Roman" w:eastAsia="Times New Roman" w:hAnsi="Times New Roman" w:cs="Times New Roman"/>
          <w:color w:val="00112B"/>
          <w:sz w:val="24"/>
          <w:szCs w:val="24"/>
        </w:rPr>
        <w:t>via the effects</w:t>
      </w:r>
      <w:r w:rsidRPr="00925AAC">
        <w:rPr>
          <w:rFonts w:ascii="Times New Roman" w:eastAsia="Times New Roman" w:hAnsi="Times New Roman" w:cs="Times New Roman"/>
          <w:color w:val="00112B"/>
          <w:sz w:val="24"/>
          <w:szCs w:val="24"/>
        </w:rPr>
        <w:t xml:space="preserve"> of lockdowns and other restrictive measures imposed by governments, and the response</w:t>
      </w:r>
      <w:r w:rsidR="00DB6C6F">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men and women of reproductive age to economic and social uncertainty. Shortly after </w:t>
      </w:r>
      <w:r w:rsidR="00BD132F">
        <w:rPr>
          <w:rFonts w:ascii="Times New Roman" w:eastAsia="Times New Roman" w:hAnsi="Times New Roman" w:cs="Times New Roman"/>
          <w:color w:val="00112B"/>
          <w:sz w:val="24"/>
          <w:szCs w:val="24"/>
        </w:rPr>
        <w:t>its</w:t>
      </w:r>
      <w:r w:rsidR="00BD132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onset, researchers assumed that </w:t>
      </w:r>
      <w:r w:rsidR="00BD132F">
        <w:rPr>
          <w:rFonts w:ascii="Times New Roman" w:eastAsia="Times New Roman" w:hAnsi="Times New Roman" w:cs="Times New Roman"/>
          <w:color w:val="00112B"/>
          <w:sz w:val="24"/>
          <w:szCs w:val="24"/>
        </w:rPr>
        <w:t>the pandemic</w:t>
      </w:r>
      <w:r w:rsidR="00BD132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could</w:t>
      </w:r>
      <w:r w:rsidR="00DB6C6F">
        <w:rPr>
          <w:rFonts w:ascii="Times New Roman" w:eastAsia="Times New Roman" w:hAnsi="Times New Roman" w:cs="Times New Roman"/>
          <w:color w:val="00112B"/>
          <w:sz w:val="24"/>
          <w:szCs w:val="24"/>
        </w:rPr>
        <w:t xml:space="preserve"> lead to either</w:t>
      </w:r>
      <w:r w:rsidRPr="00925AAC">
        <w:rPr>
          <w:rFonts w:ascii="Times New Roman" w:eastAsia="Times New Roman" w:hAnsi="Times New Roman" w:cs="Times New Roman"/>
          <w:color w:val="00112B"/>
          <w:sz w:val="24"/>
          <w:szCs w:val="24"/>
        </w:rPr>
        <w:t xml:space="preserve"> </w:t>
      </w:r>
      <w:r w:rsidR="00DB6C6F">
        <w:rPr>
          <w:rFonts w:ascii="Times New Roman" w:eastAsia="Times New Roman" w:hAnsi="Times New Roman" w:cs="Times New Roman"/>
          <w:color w:val="00112B"/>
          <w:sz w:val="24"/>
          <w:szCs w:val="24"/>
        </w:rPr>
        <w:t xml:space="preserve">an </w:t>
      </w:r>
      <w:r w:rsidRPr="00925AAC">
        <w:rPr>
          <w:rFonts w:ascii="Times New Roman" w:eastAsia="Times New Roman" w:hAnsi="Times New Roman" w:cs="Times New Roman"/>
          <w:color w:val="00112B"/>
          <w:sz w:val="24"/>
          <w:szCs w:val="24"/>
        </w:rPr>
        <w:t xml:space="preserve">increase or </w:t>
      </w:r>
      <w:r w:rsidR="00DB6C6F">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 xml:space="preserve">decrease </w:t>
      </w:r>
      <w:r w:rsidR="00DB6C6F">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fertility rates in the short term, depending on which</w:t>
      </w:r>
      <w:r w:rsidR="00DB6C6F">
        <w:rPr>
          <w:rFonts w:ascii="Times New Roman" w:eastAsia="Times New Roman" w:hAnsi="Times New Roman" w:cs="Times New Roman"/>
          <w:color w:val="00112B"/>
          <w:sz w:val="24"/>
          <w:szCs w:val="24"/>
        </w:rPr>
        <w:t xml:space="preserve"> of these</w:t>
      </w:r>
      <w:r w:rsidRPr="00925AAC">
        <w:rPr>
          <w:rFonts w:ascii="Times New Roman" w:eastAsia="Times New Roman" w:hAnsi="Times New Roman" w:cs="Times New Roman"/>
          <w:color w:val="00112B"/>
          <w:sz w:val="24"/>
          <w:szCs w:val="24"/>
        </w:rPr>
        <w:t xml:space="preserve"> mechanisms prevail</w:t>
      </w:r>
      <w:r w:rsidR="00DB6C6F">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w:t>
      </w:r>
    </w:p>
    <w:p w14:paraId="00000030" w14:textId="740E107D"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On </w:t>
      </w:r>
      <w:r w:rsidR="00DB6C6F">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one </w:t>
      </w:r>
      <w:r w:rsidR="00DB6C6F">
        <w:rPr>
          <w:rFonts w:ascii="Times New Roman" w:eastAsia="Times New Roman" w:hAnsi="Times New Roman" w:cs="Times New Roman"/>
          <w:color w:val="00112B"/>
          <w:sz w:val="24"/>
          <w:szCs w:val="24"/>
        </w:rPr>
        <w:t>hand</w:t>
      </w:r>
      <w:r w:rsidRPr="00925AAC">
        <w:rPr>
          <w:rFonts w:ascii="Times New Roman" w:eastAsia="Times New Roman" w:hAnsi="Times New Roman" w:cs="Times New Roman"/>
          <w:color w:val="00112B"/>
          <w:sz w:val="24"/>
          <w:szCs w:val="24"/>
        </w:rPr>
        <w:t xml:space="preserve">, many pathways </w:t>
      </w:r>
      <w:r w:rsidR="00BD132F">
        <w:rPr>
          <w:rFonts w:ascii="Times New Roman" w:eastAsia="Times New Roman" w:hAnsi="Times New Roman" w:cs="Times New Roman"/>
          <w:color w:val="00112B"/>
          <w:sz w:val="24"/>
          <w:szCs w:val="24"/>
        </w:rPr>
        <w:t xml:space="preserve">can </w:t>
      </w:r>
      <w:r w:rsidRPr="00925AAC">
        <w:rPr>
          <w:rFonts w:ascii="Times New Roman" w:eastAsia="Times New Roman" w:hAnsi="Times New Roman" w:cs="Times New Roman"/>
          <w:color w:val="00112B"/>
          <w:sz w:val="24"/>
          <w:szCs w:val="24"/>
        </w:rPr>
        <w:t xml:space="preserve">lead to </w:t>
      </w:r>
      <w:r w:rsidR="00BD132F">
        <w:rPr>
          <w:rFonts w:ascii="Times New Roman" w:eastAsia="Times New Roman" w:hAnsi="Times New Roman" w:cs="Times New Roman"/>
          <w:color w:val="00112B"/>
          <w:sz w:val="24"/>
          <w:szCs w:val="24"/>
        </w:rPr>
        <w:t xml:space="preserve">a </w:t>
      </w:r>
      <w:r w:rsidR="009A1A11">
        <w:rPr>
          <w:rFonts w:ascii="Times New Roman" w:eastAsia="Times New Roman" w:hAnsi="Times New Roman" w:cs="Times New Roman"/>
          <w:color w:val="00112B"/>
          <w:sz w:val="24"/>
          <w:szCs w:val="24"/>
        </w:rPr>
        <w:t xml:space="preserve">decline in </w:t>
      </w:r>
      <w:r w:rsidRPr="00925AAC">
        <w:rPr>
          <w:rFonts w:ascii="Times New Roman" w:eastAsia="Times New Roman" w:hAnsi="Times New Roman" w:cs="Times New Roman"/>
          <w:color w:val="00112B"/>
          <w:sz w:val="24"/>
          <w:szCs w:val="24"/>
        </w:rPr>
        <w:t xml:space="preserve">fertility. </w:t>
      </w:r>
      <w:r w:rsidR="00BD132F">
        <w:rPr>
          <w:rFonts w:ascii="Times New Roman" w:eastAsia="Times New Roman" w:hAnsi="Times New Roman" w:cs="Times New Roman"/>
          <w:color w:val="00112B"/>
          <w:sz w:val="24"/>
          <w:szCs w:val="24"/>
        </w:rPr>
        <w:t>While the</w:t>
      </w:r>
      <w:r w:rsidR="00BD132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worsening of morbidity </w:t>
      </w:r>
      <w:r w:rsidR="00BD132F">
        <w:rPr>
          <w:rFonts w:ascii="Times New Roman" w:eastAsia="Times New Roman" w:hAnsi="Times New Roman" w:cs="Times New Roman"/>
          <w:color w:val="00112B"/>
          <w:sz w:val="24"/>
          <w:szCs w:val="24"/>
        </w:rPr>
        <w:t>that affects</w:t>
      </w:r>
      <w:r w:rsidR="00BD132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maternal mortality, miscarriages, fecundity, or sexual activity itself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{"citationID":"gKaMyBFK","properties":{"formattedCitation":"(Karimi et al. 2021; Seymen 2021)","plainCitation":"(Karimi et al. 2021; Seymen 2021)","noteIndex":0},"citationItems":[{"id":2416,"uris":["http://zotero.org/users/7072385/items/IRDVKIRP"],"itemData":{"id":2416,"type":"article-journal","abstract":"Background. Based on what is known at this time, pregnant women are at an increased risk of severe illness from COVID-19 compared to nonpregnant women. Additionally, pregnant women with COVID-19 might have an increased risk of adverse pregnancy outcomes. To investigate the effects of coronavirus disease 2019 (COVID-19) on mortality of pregnant and postpartum women, we performed a systematic review of available published literature on pregnancies affected by COVID-19. Methods. Web of Science, SCOPUS, and MEDLINE- databases were searched for original studies concerning the effect of COVID-19 on mortality of pregnant and postpartum women published by July 10, 2020. Meta-analyses of proportions were used to combine data and report pooled proportions. Results. 117 studies with a total of 11758 pregnant women were included. The age ranged between 15 and 48 years. Most subjects were infected with SARS-CoV-2 in the third trimester. Disease severity was not reported in 1125 subjects. Maternal mortality was 1.3%. In 100% of fatal cases with adequate data, fever alone or with cough was one of the presenting symptoms. Also, dyspnea (58.3%) and myalgia (50%) were the most common symptoms. Sore throat (8.3%) and gastrointestinal symptoms (anorexia, nausea) (8.3%) were rare. The rate of comorbidities was 20% among COVID-19 deaths. The majority of COVID-19-infected women who died had cesarean section (58.3%), 25% had a vaginal delivery, and 16.7% of patients were not full term. Conclusion. COVID-19 infection in pregnant women was associated with higher rates (and pooled proportions) of cesarean section and mortality. Because new data are continuously being generated and published, the findings of this study can be complete and updated with new researches. The results of this study can guide and improve prenatal counseling of COVID-19-infected pregnant women.","container-title":"Journal of Pregnancy","DOI":"10.1155/2021/8870129","ISSN":"2090-2735, 2090-2727","journalAbbreviation":"Journal of Pregnancy","language":"en","page":"1-33","source":"DOI.org (Crossref)","title":"Effect of COVID-19 on Mortality of Pregnant and Postpartum Women: A Systematic Review and Meta-Analysis","title-short":"Effect of COVID-19 on Mortality of Pregnant and Postpartum Women","volume":"2021","author":[{"family":"Karimi","given":"Leila"},{"family":"Makvandi","given":"Somayeh"},{"family":"Vahedian-Azimi","given":"Amir"},{"family":"Sathyapalan","given":"Thozhukat"},{"family":"Sahebkar","given":"Amirhossein"}],"editor":[{"family":"Lapaire","given":"Olav"}],"issued":{"date-parts":[["2021",3,5]]}}},{"id":2430,"uris":["http://zotero.org/users/7072385/items/82ALG6DL"],"itemData":{"id":2430,"type":"article-journal","container-title":"Journal of Medical Virology","DOI":"10.1002/jmv.26667","ISSN":"0146-6615, 1096-9071","issue":"3","journalAbbreviation":"J Med Virol","language":"en","page":"1396-1402","source":"DOI.org (Crossref)","title":"The other side of COVID‐19 pandemic: Effects on male fertility","title-short":"The other side of COVID‐19 pandemic","volume":"93","author":[{"family":"Seymen","given":"Cemile Merve"}],"issued":{"date-parts":[["2021",3]]}}}],"schema":"https://github.com/citation-style-language/schema/raw/master/csl-citation.json"}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(Karimi et al. 2021; Seymen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might not be extensive, the indirect consequences of social isolation, lockdowns, stress, and uncertainty can affect the number of conceptions. </w:t>
      </w:r>
      <w:r w:rsidR="009A1A11">
        <w:rPr>
          <w:rFonts w:ascii="Times New Roman" w:eastAsia="Times New Roman" w:hAnsi="Times New Roman" w:cs="Times New Roman"/>
          <w:color w:val="00112B"/>
          <w:sz w:val="24"/>
          <w:szCs w:val="24"/>
        </w:rPr>
        <w:t>Fertility may decline</w:t>
      </w:r>
      <w:r w:rsidRPr="00925AAC">
        <w:rPr>
          <w:rFonts w:ascii="Times New Roman" w:eastAsia="Times New Roman" w:hAnsi="Times New Roman" w:cs="Times New Roman"/>
          <w:color w:val="00112B"/>
          <w:sz w:val="24"/>
          <w:szCs w:val="24"/>
        </w:rPr>
        <w:t xml:space="preserve"> if a) the </w:t>
      </w:r>
      <w:r w:rsidR="009A1A11">
        <w:rPr>
          <w:rFonts w:ascii="Times New Roman" w:eastAsia="Times New Roman" w:hAnsi="Times New Roman" w:cs="Times New Roman"/>
          <w:color w:val="00112B"/>
          <w:sz w:val="24"/>
          <w:szCs w:val="24"/>
        </w:rPr>
        <w:t xml:space="preserve">union </w:t>
      </w:r>
      <w:r w:rsidRPr="00925AAC">
        <w:rPr>
          <w:rFonts w:ascii="Times New Roman" w:eastAsia="Times New Roman" w:hAnsi="Times New Roman" w:cs="Times New Roman"/>
          <w:color w:val="00112B"/>
          <w:sz w:val="24"/>
          <w:szCs w:val="24"/>
        </w:rPr>
        <w:t>formation</w:t>
      </w:r>
      <w:r w:rsidR="009A1A11">
        <w:rPr>
          <w:rFonts w:ascii="Times New Roman" w:eastAsia="Times New Roman" w:hAnsi="Times New Roman" w:cs="Times New Roman"/>
          <w:color w:val="00112B"/>
          <w:sz w:val="24"/>
          <w:szCs w:val="24"/>
        </w:rPr>
        <w:t xml:space="preserve"> rate</w:t>
      </w:r>
      <w:r w:rsidRPr="00925AAC">
        <w:rPr>
          <w:rFonts w:ascii="Times New Roman" w:eastAsia="Times New Roman" w:hAnsi="Times New Roman" w:cs="Times New Roman"/>
          <w:color w:val="00112B"/>
          <w:sz w:val="24"/>
          <w:szCs w:val="24"/>
        </w:rPr>
        <w:t xml:space="preserve"> decreases or</w:t>
      </w:r>
      <w:r w:rsidR="009A1A11">
        <w:rPr>
          <w:rFonts w:ascii="Times New Roman" w:eastAsia="Times New Roman" w:hAnsi="Times New Roman" w:cs="Times New Roman"/>
          <w:color w:val="00112B"/>
          <w:sz w:val="24"/>
          <w:szCs w:val="24"/>
        </w:rPr>
        <w:t xml:space="preserve"> </w:t>
      </w:r>
      <w:r w:rsidR="009A1A11" w:rsidRPr="00925AAC">
        <w:rPr>
          <w:rFonts w:ascii="Times New Roman" w:eastAsia="Times New Roman" w:hAnsi="Times New Roman" w:cs="Times New Roman"/>
          <w:color w:val="00112B"/>
          <w:sz w:val="24"/>
          <w:szCs w:val="24"/>
        </w:rPr>
        <w:t xml:space="preserve">the </w:t>
      </w:r>
      <w:r w:rsidR="009A1A11">
        <w:rPr>
          <w:rFonts w:ascii="Times New Roman" w:eastAsia="Times New Roman" w:hAnsi="Times New Roman" w:cs="Times New Roman"/>
          <w:color w:val="00112B"/>
          <w:sz w:val="24"/>
          <w:szCs w:val="24"/>
        </w:rPr>
        <w:t xml:space="preserve">union </w:t>
      </w:r>
      <w:r w:rsidR="009A1A11" w:rsidRPr="00925AAC">
        <w:rPr>
          <w:rFonts w:ascii="Times New Roman" w:eastAsia="Times New Roman" w:hAnsi="Times New Roman" w:cs="Times New Roman"/>
          <w:color w:val="00112B"/>
          <w:sz w:val="24"/>
          <w:szCs w:val="24"/>
        </w:rPr>
        <w:t>dissolution</w:t>
      </w:r>
      <w:r w:rsidR="009A1A11">
        <w:rPr>
          <w:rFonts w:ascii="Times New Roman" w:eastAsia="Times New Roman" w:hAnsi="Times New Roman" w:cs="Times New Roman"/>
          <w:color w:val="00112B"/>
          <w:sz w:val="24"/>
          <w:szCs w:val="24"/>
        </w:rPr>
        <w:t xml:space="preserve"> rate</w:t>
      </w:r>
      <w:r w:rsidR="009A1A11" w:rsidRPr="00925AAC">
        <w:rPr>
          <w:rFonts w:ascii="Times New Roman" w:eastAsia="Times New Roman" w:hAnsi="Times New Roman" w:cs="Times New Roman"/>
          <w:color w:val="00112B"/>
          <w:sz w:val="24"/>
          <w:szCs w:val="24"/>
        </w:rPr>
        <w:t xml:space="preserve"> increases,</w:t>
      </w:r>
      <w:r w:rsidR="002E4F07">
        <w:rPr>
          <w:rFonts w:ascii="Times New Roman" w:eastAsia="Times New Roman" w:hAnsi="Times New Roman" w:cs="Times New Roman"/>
          <w:color w:val="00112B"/>
          <w:sz w:val="24"/>
          <w:szCs w:val="24"/>
        </w:rPr>
        <w:t xml:space="preserve"> or</w:t>
      </w:r>
      <w:r w:rsidRPr="00925AAC">
        <w:rPr>
          <w:rFonts w:ascii="Times New Roman" w:eastAsia="Times New Roman" w:hAnsi="Times New Roman" w:cs="Times New Roman"/>
          <w:color w:val="00112B"/>
          <w:sz w:val="24"/>
          <w:szCs w:val="24"/>
        </w:rPr>
        <w:t xml:space="preserve"> non-cohabiting couples have less sexual activity due to physical distancing</w:t>
      </w:r>
      <w:r w:rsidR="002E4F0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b) </w:t>
      </w:r>
      <w:r w:rsidR="002E4F07">
        <w:rPr>
          <w:rFonts w:ascii="Times New Roman" w:eastAsia="Times New Roman" w:hAnsi="Times New Roman" w:cs="Times New Roman"/>
          <w:color w:val="00112B"/>
          <w:sz w:val="24"/>
          <w:szCs w:val="24"/>
        </w:rPr>
        <w:t xml:space="preserve">increasing </w:t>
      </w:r>
      <w:r w:rsidRPr="00925AAC">
        <w:rPr>
          <w:rFonts w:ascii="Times New Roman" w:eastAsia="Times New Roman" w:hAnsi="Times New Roman" w:cs="Times New Roman"/>
          <w:color w:val="00112B"/>
          <w:sz w:val="24"/>
          <w:szCs w:val="24"/>
        </w:rPr>
        <w:t xml:space="preserve">economic uncertainty and a </w:t>
      </w:r>
      <w:r w:rsidR="002E4F07">
        <w:rPr>
          <w:rFonts w:ascii="Times New Roman" w:eastAsia="Times New Roman" w:hAnsi="Times New Roman" w:cs="Times New Roman"/>
          <w:color w:val="00112B"/>
          <w:sz w:val="24"/>
          <w:szCs w:val="24"/>
        </w:rPr>
        <w:t>deterioration in</w:t>
      </w:r>
      <w:r w:rsidR="002E4F07" w:rsidRPr="00925AAC">
        <w:rPr>
          <w:rFonts w:ascii="Times New Roman" w:eastAsia="Times New Roman" w:hAnsi="Times New Roman" w:cs="Times New Roman"/>
          <w:color w:val="00112B"/>
          <w:sz w:val="24"/>
          <w:szCs w:val="24"/>
        </w:rPr>
        <w:t xml:space="preserve"> </w:t>
      </w:r>
      <w:r w:rsidR="0096236F">
        <w:rPr>
          <w:rFonts w:ascii="Times New Roman" w:eastAsia="Times New Roman" w:hAnsi="Times New Roman" w:cs="Times New Roman"/>
          <w:color w:val="00112B"/>
          <w:sz w:val="24"/>
          <w:szCs w:val="24"/>
        </w:rPr>
        <w:t>work-life</w:t>
      </w:r>
      <w:r w:rsidRPr="00925AAC">
        <w:rPr>
          <w:rFonts w:ascii="Times New Roman" w:eastAsia="Times New Roman" w:hAnsi="Times New Roman" w:cs="Times New Roman"/>
          <w:color w:val="00112B"/>
          <w:sz w:val="24"/>
          <w:szCs w:val="24"/>
        </w:rPr>
        <w:t xml:space="preserve"> balance </w:t>
      </w:r>
      <w:r w:rsidR="002E4F07">
        <w:rPr>
          <w:rFonts w:ascii="Times New Roman" w:eastAsia="Times New Roman" w:hAnsi="Times New Roman" w:cs="Times New Roman"/>
          <w:color w:val="00112B"/>
          <w:sz w:val="24"/>
          <w:szCs w:val="24"/>
        </w:rPr>
        <w:t>lead</w:t>
      </w:r>
      <w:r w:rsidR="002E4F0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cohabiting couples </w:t>
      </w:r>
      <w:r w:rsidR="002E4F07">
        <w:rPr>
          <w:rFonts w:ascii="Times New Roman" w:eastAsia="Times New Roman" w:hAnsi="Times New Roman" w:cs="Times New Roman"/>
          <w:color w:val="00112B"/>
          <w:sz w:val="24"/>
          <w:szCs w:val="24"/>
        </w:rPr>
        <w:t xml:space="preserve">to </w:t>
      </w:r>
      <w:r w:rsidRPr="00925AAC">
        <w:rPr>
          <w:rFonts w:ascii="Times New Roman" w:eastAsia="Times New Roman" w:hAnsi="Times New Roman" w:cs="Times New Roman"/>
          <w:color w:val="00112B"/>
          <w:sz w:val="24"/>
          <w:szCs w:val="24"/>
        </w:rPr>
        <w:t>decrease their fertility intentions (</w:t>
      </w:r>
      <w:proofErr w:type="spellStart"/>
      <w:r w:rsidRPr="00925AAC">
        <w:rPr>
          <w:rFonts w:ascii="Times New Roman" w:eastAsia="Times New Roman" w:hAnsi="Times New Roman" w:cs="Times New Roman"/>
          <w:color w:val="00112B"/>
          <w:sz w:val="24"/>
          <w:szCs w:val="24"/>
        </w:rPr>
        <w:t>Aassve</w:t>
      </w:r>
      <w:proofErr w:type="spellEnd"/>
      <w:r w:rsidRPr="00925AAC">
        <w:rPr>
          <w:rFonts w:ascii="Times New Roman" w:eastAsia="Times New Roman" w:hAnsi="Times New Roman" w:cs="Times New Roman"/>
          <w:color w:val="00112B"/>
          <w:sz w:val="24"/>
          <w:szCs w:val="24"/>
        </w:rPr>
        <w:t xml:space="preserve"> et al 2020). </w:t>
      </w:r>
      <w:r w:rsidR="002E4F07">
        <w:rPr>
          <w:rFonts w:ascii="Times New Roman" w:eastAsia="Times New Roman" w:hAnsi="Times New Roman" w:cs="Times New Roman"/>
          <w:color w:val="00112B"/>
          <w:sz w:val="24"/>
          <w:szCs w:val="24"/>
        </w:rPr>
        <w:t>Moreover,</w:t>
      </w:r>
      <w:r w:rsidRPr="00925AAC">
        <w:rPr>
          <w:rFonts w:ascii="Times New Roman" w:eastAsia="Times New Roman" w:hAnsi="Times New Roman" w:cs="Times New Roman"/>
          <w:color w:val="00112B"/>
          <w:sz w:val="24"/>
          <w:szCs w:val="24"/>
        </w:rPr>
        <w:t xml:space="preserve"> </w:t>
      </w:r>
      <w:r w:rsidR="0096236F" w:rsidRPr="00925AAC">
        <w:rPr>
          <w:rFonts w:ascii="Times New Roman" w:eastAsia="Times New Roman" w:hAnsi="Times New Roman" w:cs="Times New Roman"/>
          <w:color w:val="00112B"/>
          <w:sz w:val="24"/>
          <w:szCs w:val="24"/>
        </w:rPr>
        <w:t>in countries with high maternal age</w:t>
      </w:r>
      <w:r w:rsidR="0096236F">
        <w:rPr>
          <w:rFonts w:ascii="Times New Roman" w:eastAsia="Times New Roman" w:hAnsi="Times New Roman" w:cs="Times New Roman"/>
          <w:color w:val="00112B"/>
          <w:sz w:val="24"/>
          <w:szCs w:val="24"/>
        </w:rPr>
        <w:t xml:space="preserve">s, </w:t>
      </w:r>
      <w:r w:rsidRPr="00925AAC">
        <w:rPr>
          <w:rFonts w:ascii="Times New Roman" w:eastAsia="Times New Roman" w:hAnsi="Times New Roman" w:cs="Times New Roman"/>
          <w:color w:val="00112B"/>
          <w:sz w:val="24"/>
          <w:szCs w:val="24"/>
        </w:rPr>
        <w:t xml:space="preserve">assisted reproductive technology cycles may </w:t>
      </w:r>
      <w:r w:rsidR="0096236F">
        <w:rPr>
          <w:rFonts w:ascii="Times New Roman" w:eastAsia="Times New Roman" w:hAnsi="Times New Roman" w:cs="Times New Roman"/>
          <w:color w:val="00112B"/>
          <w:sz w:val="24"/>
          <w:szCs w:val="24"/>
        </w:rPr>
        <w:t xml:space="preserve">have been suspended during the pandemic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{"citationID":"1PZjpkM3","properties":{"formattedCitation":"(Gromski et al. 2021; Somigliana et al. 2021)","plainCitation":"(Gromski et al. 2021; Somigliana et al. 2021)","noteIndex":0},"citationItems":[{"id":2486,"uris":["http://zotero.org/users/7072385/items/VCMYGSWC"],"itemData":{"id":2486,"type":"article-journal","container-title":"Reproductive BioMedicine Online","DOI":"10.1016/j.rbmo.2021.03.017","ISSN":"14726483","issue":"6","journalAbbreviation":"Reproductive BioMedicine Online","language":"en","page":"1087-1096","source":"DOI.org (Crossref)","title":"2008 financial crisis versus 2020 economic fallout: how COVID-19 might influence fertility treatment and live births","title-short":"2008 financial crisis versus 2020 economic fallout","volume":"42","author":[{"family":"Gromski","given":"Piotr S."},{"family":"Smith","given":"Andrew D.A.C."},{"family":"Lawlor","given":"Deborah A."},{"family":"Sharara","given":"Fady I."},{"family":"Nelson","given":"Scott M."}],"issued":{"date-parts":[["2021",6]]}}},{"id":2485,"uris":["http://zotero.org/users/7072385/items/GY64IHLC"],"itemData":{"id":2485,"type":"article-journal","container-title":"Reproductive BioMedicine Online","DOI":"10.1016/j.rbmo.2021.07.017","ISSN":"14726483","issue":"4","journalAbbreviation":"Reproductive BioMedicine Online","language":"en","page":"765-767","source":"DOI.org (Crossref)","title":"Effects of the early phase of the COVID-19 pandemic on natural and ART-mediated birth rates in Lombardy Region, Northern Italy","volume":"43","author":[{"family":"Somigliana","given":"Edgardo"},{"family":"Esposito","given":"Giovanna"},{"family":"Viganò","given":"Paola"},{"family":"Franchi","given":"Matteo"},{"family":"Corrao","given":"Giovanni"},{"family":"Parazzini","given":"Fabio"}],"issued":{"date-parts":[["2021",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(Gromski et al. 2021; Somigliana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31" w14:textId="5E6CA850"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On the other</w:t>
      </w:r>
      <w:r w:rsidR="002E4F07">
        <w:rPr>
          <w:rFonts w:ascii="Times New Roman" w:eastAsia="Times New Roman" w:hAnsi="Times New Roman" w:cs="Times New Roman"/>
          <w:color w:val="00112B"/>
          <w:sz w:val="24"/>
          <w:szCs w:val="24"/>
        </w:rPr>
        <w:t xml:space="preserve"> hand</w:t>
      </w:r>
      <w:r w:rsidRPr="00925AAC">
        <w:rPr>
          <w:rFonts w:ascii="Times New Roman" w:eastAsia="Times New Roman" w:hAnsi="Times New Roman" w:cs="Times New Roman"/>
          <w:color w:val="00112B"/>
          <w:sz w:val="24"/>
          <w:szCs w:val="24"/>
        </w:rPr>
        <w:t xml:space="preserve">, </w:t>
      </w:r>
      <w:r w:rsidR="00EB2BD7">
        <w:rPr>
          <w:rFonts w:ascii="Times New Roman" w:eastAsia="Times New Roman" w:hAnsi="Times New Roman" w:cs="Times New Roman"/>
          <w:color w:val="00112B"/>
          <w:sz w:val="24"/>
          <w:szCs w:val="24"/>
        </w:rPr>
        <w:t>if the stress placed on</w:t>
      </w:r>
      <w:r w:rsidRPr="00925AAC">
        <w:rPr>
          <w:rFonts w:ascii="Times New Roman" w:eastAsia="Times New Roman" w:hAnsi="Times New Roman" w:cs="Times New Roman"/>
          <w:color w:val="00112B"/>
          <w:sz w:val="24"/>
          <w:szCs w:val="24"/>
        </w:rPr>
        <w:t xml:space="preserve"> health</w:t>
      </w:r>
      <w:r w:rsidR="002E4F07">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care systems</w:t>
      </w:r>
      <w:r w:rsidR="00EB2BD7">
        <w:rPr>
          <w:rFonts w:ascii="Times New Roman" w:eastAsia="Times New Roman" w:hAnsi="Times New Roman" w:cs="Times New Roman"/>
          <w:color w:val="00112B"/>
          <w:sz w:val="24"/>
          <w:szCs w:val="24"/>
        </w:rPr>
        <w:t xml:space="preserve"> during the pandemic</w:t>
      </w:r>
      <w:r w:rsidRPr="00925AAC">
        <w:rPr>
          <w:rFonts w:ascii="Times New Roman" w:eastAsia="Times New Roman" w:hAnsi="Times New Roman" w:cs="Times New Roman"/>
          <w:color w:val="00112B"/>
          <w:sz w:val="24"/>
          <w:szCs w:val="24"/>
        </w:rPr>
        <w:t xml:space="preserve"> </w:t>
      </w:r>
      <w:r w:rsidR="00EB2BD7">
        <w:rPr>
          <w:rFonts w:ascii="Times New Roman" w:eastAsia="Times New Roman" w:hAnsi="Times New Roman" w:cs="Times New Roman"/>
          <w:color w:val="00112B"/>
          <w:sz w:val="24"/>
          <w:szCs w:val="24"/>
        </w:rPr>
        <w:t>reduced women’s</w:t>
      </w:r>
      <w:r w:rsidRPr="00925AAC">
        <w:rPr>
          <w:rFonts w:ascii="Times New Roman" w:eastAsia="Times New Roman" w:hAnsi="Times New Roman" w:cs="Times New Roman"/>
          <w:color w:val="00112B"/>
          <w:sz w:val="24"/>
          <w:szCs w:val="24"/>
        </w:rPr>
        <w:t xml:space="preserve"> access to contraception and abortion, especially in low</w:t>
      </w:r>
      <w:r w:rsidR="00EB2BD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middle-income countries</w:t>
      </w:r>
      <w:r w:rsidR="00EB2BD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or among low-income families in high-income countries, fertility</w:t>
      </w:r>
      <w:r w:rsidR="00EB2BD7">
        <w:rPr>
          <w:rFonts w:ascii="Times New Roman" w:eastAsia="Times New Roman" w:hAnsi="Times New Roman" w:cs="Times New Roman"/>
          <w:color w:val="00112B"/>
          <w:sz w:val="24"/>
          <w:szCs w:val="24"/>
        </w:rPr>
        <w:t xml:space="preserve"> may have increased</w:t>
      </w:r>
      <w:r w:rsidRPr="00925AAC">
        <w:rPr>
          <w:rFonts w:ascii="Times New Roman" w:eastAsia="Times New Roman" w:hAnsi="Times New Roman" w:cs="Times New Roman"/>
          <w:color w:val="00112B"/>
          <w:sz w:val="24"/>
          <w:szCs w:val="24"/>
        </w:rPr>
        <w:t xml:space="preserve"> via unintended births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{"citationID":"NKkBFyuY","properties":{"formattedCitation":"(Lin et al. 2021)","plainCitation":"(Lin et al. 2021)","noteIndex":0},"citationItems":[{"id":2419,"uris":["http://zotero.org/users/7072385/items/LHSZ797X"],"itemData":{"id":2419,"type":"article-journal","container-title":"Contraception","DOI":"10.1016/j.contraception.2021.02.001","ISSN":"00107824","issue":"6","journalAbbreviation":"Contraception","language":"en","page":"380-385","source":"DOI.org (Crossref)","title":"The impact of the COVID-19 pandemic on economic security and pregnancy intentions among people at risk of pregnancy","volume":"103","author":[{"family":"Lin","given":"Tracy Kuo"},{"family":"Law","given":"Rachel"},{"family":"Beaman","given":"Jessica"},{"family":"Foster","given":"Diana Greene"}],"issued":{"date-parts":[["2021",6]]}}}],"schema":"https://github.com/citation-style-language/schema/raw/master/csl-citation.json"}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(Lin et al.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DC3431">
        <w:rPr>
          <w:rFonts w:ascii="Times New Roman" w:eastAsia="Times New Roman" w:hAnsi="Times New Roman" w:cs="Times New Roman"/>
          <w:color w:val="00112B"/>
          <w:sz w:val="24"/>
          <w:szCs w:val="24"/>
        </w:rPr>
        <w:t>Additionally</w:t>
      </w:r>
      <w:r w:rsidR="00EB2BD7">
        <w:rPr>
          <w:rFonts w:ascii="Times New Roman" w:eastAsia="Times New Roman" w:hAnsi="Times New Roman" w:cs="Times New Roman"/>
          <w:color w:val="00112B"/>
          <w:sz w:val="24"/>
          <w:szCs w:val="24"/>
        </w:rPr>
        <w:t>, in</w:t>
      </w:r>
      <w:r w:rsidR="00EB2BD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first months of isolation due to lockdowns and the fear of contagion, there was vague speculation </w:t>
      </w:r>
      <w:r w:rsidR="00EB2BD7">
        <w:rPr>
          <w:rFonts w:ascii="Times New Roman" w:eastAsia="Times New Roman" w:hAnsi="Times New Roman" w:cs="Times New Roman"/>
          <w:color w:val="00112B"/>
          <w:sz w:val="24"/>
          <w:szCs w:val="24"/>
        </w:rPr>
        <w:t>about</w:t>
      </w:r>
      <w:r w:rsidR="00EB2BD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i/>
          <w:color w:val="00112B"/>
          <w:sz w:val="24"/>
          <w:szCs w:val="24"/>
        </w:rPr>
        <w:t xml:space="preserve">pandemic baby boom, </w:t>
      </w:r>
      <w:r w:rsidRPr="00925AAC">
        <w:rPr>
          <w:rFonts w:ascii="Times New Roman" w:eastAsia="Times New Roman" w:hAnsi="Times New Roman" w:cs="Times New Roman"/>
          <w:color w:val="00112B"/>
          <w:sz w:val="24"/>
          <w:szCs w:val="24"/>
        </w:rPr>
        <w:t xml:space="preserve">given that </w:t>
      </w:r>
      <w:r w:rsidR="00EB2BD7">
        <w:rPr>
          <w:rFonts w:ascii="Times New Roman" w:eastAsia="Times New Roman" w:hAnsi="Times New Roman" w:cs="Times New Roman"/>
          <w:color w:val="00112B"/>
          <w:sz w:val="24"/>
          <w:szCs w:val="24"/>
        </w:rPr>
        <w:t xml:space="preserve">cohabiting </w:t>
      </w:r>
      <w:r w:rsidRPr="00925AAC">
        <w:rPr>
          <w:rFonts w:ascii="Times New Roman" w:eastAsia="Times New Roman" w:hAnsi="Times New Roman" w:cs="Times New Roman"/>
          <w:color w:val="00112B"/>
          <w:sz w:val="24"/>
          <w:szCs w:val="24"/>
        </w:rPr>
        <w:t xml:space="preserve">couples </w:t>
      </w:r>
      <w:r w:rsidR="00B56429">
        <w:rPr>
          <w:rFonts w:ascii="Times New Roman" w:eastAsia="Times New Roman" w:hAnsi="Times New Roman" w:cs="Times New Roman"/>
          <w:color w:val="00112B"/>
          <w:sz w:val="24"/>
          <w:szCs w:val="24"/>
        </w:rPr>
        <w:t xml:space="preserve">were spending more time together, and thus </w:t>
      </w:r>
      <w:r w:rsidR="00DC3431">
        <w:rPr>
          <w:rFonts w:ascii="Times New Roman" w:eastAsia="Times New Roman" w:hAnsi="Times New Roman" w:cs="Times New Roman"/>
          <w:color w:val="00112B"/>
          <w:sz w:val="24"/>
          <w:szCs w:val="24"/>
        </w:rPr>
        <w:t xml:space="preserve">had the opportunity to </w:t>
      </w:r>
      <w:r w:rsidR="00B56429">
        <w:rPr>
          <w:rFonts w:ascii="Times New Roman" w:eastAsia="Times New Roman" w:hAnsi="Times New Roman" w:cs="Times New Roman"/>
          <w:color w:val="00112B"/>
          <w:sz w:val="24"/>
          <w:szCs w:val="24"/>
        </w:rPr>
        <w:t>have</w:t>
      </w:r>
      <w:r w:rsidRPr="00925AAC">
        <w:rPr>
          <w:rFonts w:ascii="Times New Roman" w:eastAsia="Times New Roman" w:hAnsi="Times New Roman" w:cs="Times New Roman"/>
          <w:color w:val="00112B"/>
          <w:sz w:val="24"/>
          <w:szCs w:val="24"/>
        </w:rPr>
        <w:t xml:space="preserve"> more frequent sexual encounters. However, this hypothesis received more media coverage than actual academic support.</w:t>
      </w:r>
    </w:p>
    <w:p w14:paraId="00000032" w14:textId="4F152261" w:rsidR="00F71367" w:rsidRPr="00925AAC" w:rsidRDefault="003B6693" w:rsidP="00925AAC">
      <w:pPr>
        <w:spacing w:before="240" w:line="360" w:lineRule="auto"/>
        <w:jc w:val="both"/>
        <w:rPr>
          <w:rFonts w:ascii="Times New Roman" w:eastAsia="Times New Roman" w:hAnsi="Times New Roman" w:cs="Times New Roman"/>
          <w:color w:val="00112B"/>
          <w:sz w:val="24"/>
          <w:szCs w:val="24"/>
          <w:highlight w:val="white"/>
        </w:rPr>
      </w:pPr>
      <w:r w:rsidRPr="00925AAC">
        <w:rPr>
          <w:rFonts w:ascii="Times New Roman" w:eastAsia="Times New Roman" w:hAnsi="Times New Roman" w:cs="Times New Roman"/>
          <w:color w:val="00112B"/>
          <w:sz w:val="24"/>
          <w:szCs w:val="24"/>
        </w:rPr>
        <w:t>Human gestation takes</w:t>
      </w:r>
      <w:r w:rsidR="00B56429">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on average</w:t>
      </w:r>
      <w:r w:rsidR="00B56429">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268 days</w:t>
      </w:r>
      <w:r w:rsidR="00B56429">
        <w:rPr>
          <w:rFonts w:ascii="Times New Roman" w:eastAsia="Times New Roman" w:hAnsi="Times New Roman" w:cs="Times New Roman"/>
          <w:color w:val="00112B"/>
          <w:sz w:val="24"/>
          <w:szCs w:val="24"/>
        </w:rPr>
        <w:t>. Thus,</w:t>
      </w:r>
      <w:r w:rsidRPr="00925AAC">
        <w:rPr>
          <w:rFonts w:ascii="Times New Roman" w:eastAsia="Times New Roman" w:hAnsi="Times New Roman" w:cs="Times New Roman"/>
          <w:color w:val="00112B"/>
          <w:sz w:val="24"/>
          <w:szCs w:val="24"/>
        </w:rPr>
        <w:t xml:space="preserve"> </w:t>
      </w:r>
      <w:r w:rsidR="00B56429">
        <w:rPr>
          <w:rFonts w:ascii="Times New Roman" w:eastAsia="Times New Roman" w:hAnsi="Times New Roman" w:cs="Times New Roman"/>
          <w:color w:val="00112B"/>
          <w:sz w:val="24"/>
          <w:szCs w:val="24"/>
        </w:rPr>
        <w:t>the</w:t>
      </w:r>
      <w:r w:rsidR="00B5642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lag between reproductive decisions and births prevented researchers from going beyond </w:t>
      </w:r>
      <w:r w:rsidR="00B56429">
        <w:rPr>
          <w:rFonts w:ascii="Times New Roman" w:eastAsia="Times New Roman" w:hAnsi="Times New Roman" w:cs="Times New Roman"/>
          <w:color w:val="00112B"/>
          <w:sz w:val="24"/>
          <w:szCs w:val="24"/>
        </w:rPr>
        <w:t>speculating about a</w:t>
      </w:r>
      <w:r w:rsidRPr="00925AAC">
        <w:rPr>
          <w:rFonts w:ascii="Times New Roman" w:eastAsia="Times New Roman" w:hAnsi="Times New Roman" w:cs="Times New Roman"/>
          <w:color w:val="00112B"/>
          <w:sz w:val="24"/>
          <w:szCs w:val="24"/>
        </w:rPr>
        <w:t xml:space="preserve"> </w:t>
      </w:r>
      <w:r w:rsidR="00B56429">
        <w:rPr>
          <w:rFonts w:ascii="Times New Roman" w:eastAsia="Times New Roman" w:hAnsi="Times New Roman" w:cs="Times New Roman"/>
          <w:color w:val="00112B"/>
          <w:sz w:val="24"/>
          <w:szCs w:val="24"/>
        </w:rPr>
        <w:t xml:space="preserve">Covid-19 </w:t>
      </w:r>
      <w:r w:rsidRPr="00925AAC">
        <w:rPr>
          <w:rFonts w:ascii="Times New Roman" w:eastAsia="Times New Roman" w:hAnsi="Times New Roman" w:cs="Times New Roman"/>
          <w:color w:val="00112B"/>
          <w:sz w:val="24"/>
          <w:szCs w:val="24"/>
        </w:rPr>
        <w:t>baby boom/bust until almost the end of 2020</w:t>
      </w:r>
      <w:r w:rsidR="00B56429">
        <w:rPr>
          <w:rFonts w:ascii="Times New Roman" w:eastAsia="Times New Roman" w:hAnsi="Times New Roman" w:cs="Times New Roman"/>
          <w:color w:val="00112B"/>
          <w:sz w:val="24"/>
          <w:szCs w:val="24"/>
        </w:rPr>
        <w:t xml:space="preserve"> – </w:t>
      </w:r>
      <w:r w:rsidRPr="00925AAC">
        <w:rPr>
          <w:rFonts w:ascii="Times New Roman" w:eastAsia="Times New Roman" w:hAnsi="Times New Roman" w:cs="Times New Roman"/>
          <w:color w:val="00112B"/>
          <w:sz w:val="24"/>
          <w:szCs w:val="24"/>
        </w:rPr>
        <w:t xml:space="preserve">although some alternative methods were </w:t>
      </w:r>
      <w:r w:rsidR="00B56429">
        <w:rPr>
          <w:rFonts w:ascii="Times New Roman" w:eastAsia="Times New Roman" w:hAnsi="Times New Roman" w:cs="Times New Roman"/>
          <w:color w:val="00112B"/>
          <w:sz w:val="24"/>
          <w:szCs w:val="24"/>
        </w:rPr>
        <w:t>used</w:t>
      </w:r>
      <w:r w:rsidR="00B5642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to estimate how many pregnancies were developing during the year</w:t>
      </w:r>
      <w:r w:rsidR="00B56429">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B56429">
        <w:rPr>
          <w:rFonts w:ascii="Times New Roman" w:eastAsia="Times New Roman" w:hAnsi="Times New Roman" w:cs="Times New Roman"/>
          <w:color w:val="00112B"/>
          <w:sz w:val="24"/>
          <w:szCs w:val="24"/>
        </w:rPr>
        <w:t>such as</w:t>
      </w:r>
      <w:r w:rsidRPr="00925AAC">
        <w:rPr>
          <w:rFonts w:ascii="Times New Roman" w:eastAsia="Times New Roman" w:hAnsi="Times New Roman" w:cs="Times New Roman"/>
          <w:color w:val="00112B"/>
          <w:sz w:val="24"/>
          <w:szCs w:val="24"/>
        </w:rPr>
        <w:t xml:space="preserve"> Google searches of birth-related items and themes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{"citationID":"OUrwKIti","properties":{"formattedCitation":"(Wilde, Chen, and Lohmann 2020)","plainCitation":"(Wilde, Chen, and Lohmann 2020)","noteIndex":0},"citationItems":[{"id":2444,"uris":["http://zotero.org/users/7072385/items/7QYQ92TW"],"itemData":{"id":2444,"type":"report","event-place":"Rostock","language":"en","note":"edition: 0\nDOI: 10.4054/MPIDR-WP-2020-034","number":"WP-2020-034","page":"WP-2020-034","publisher":"Max Planck Institute for Demographic Research","publisher-place":"Rostock","source":"DOI.org (Crossref)","title":"COVID-19 and the future of US fertility: what can we learn from Google?","title-short":"COVID-19 and the future of US fertility","URL":"https://www.demogr.mpg.de/en/publications_databases_6118/publications_1904/mpidr_working_papers/covid_19_and_the_future_of_us_fertility_what_can_we_learn_from_google_6877","author":[{"family":"Wilde","given":"Joshua"},{"family":"Chen","given":"Wei"},{"family":"Lohmann","given":"Sophie"}],"accessed":{"date-parts":[["2022",3,9]]},"issued":{"date-parts":[["2020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(Wilde, Chen, and Lohmann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B56429">
        <w:rPr>
          <w:rFonts w:ascii="Times New Roman" w:eastAsia="Times New Roman" w:hAnsi="Times New Roman" w:cs="Times New Roman"/>
          <w:color w:val="00112B"/>
          <w:sz w:val="24"/>
          <w:szCs w:val="24"/>
        </w:rPr>
        <w:t>Studying h</w:t>
      </w:r>
      <w:r w:rsidRPr="00925AAC">
        <w:rPr>
          <w:rFonts w:ascii="Times New Roman" w:eastAsia="Times New Roman" w:hAnsi="Times New Roman" w:cs="Times New Roman"/>
          <w:color w:val="00112B"/>
          <w:sz w:val="24"/>
          <w:szCs w:val="24"/>
        </w:rPr>
        <w:t>istorical</w:t>
      </w:r>
      <w:r w:rsidR="00911A92">
        <w:rPr>
          <w:rFonts w:ascii="Times New Roman" w:eastAsia="Times New Roman" w:hAnsi="Times New Roman" w:cs="Times New Roman"/>
          <w:color w:val="00112B"/>
          <w:sz w:val="24"/>
          <w:szCs w:val="24"/>
        </w:rPr>
        <w:t xml:space="preserve"> fertility</w:t>
      </w:r>
      <w:r w:rsidRPr="00925AAC">
        <w:rPr>
          <w:rFonts w:ascii="Times New Roman" w:eastAsia="Times New Roman" w:hAnsi="Times New Roman" w:cs="Times New Roman"/>
          <w:color w:val="00112B"/>
          <w:sz w:val="24"/>
          <w:szCs w:val="24"/>
        </w:rPr>
        <w:t xml:space="preserve"> trends </w:t>
      </w:r>
      <w:r w:rsidR="00911A92">
        <w:rPr>
          <w:rFonts w:ascii="Times New Roman" w:eastAsia="Times New Roman" w:hAnsi="Times New Roman" w:cs="Times New Roman"/>
          <w:color w:val="00112B"/>
          <w:sz w:val="24"/>
          <w:szCs w:val="24"/>
        </w:rPr>
        <w:t>in response to</w:t>
      </w:r>
      <w:r w:rsidR="00911A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lastRenderedPageBreak/>
        <w:t xml:space="preserve">previous pandemics and external shocks of </w:t>
      </w:r>
      <w:r w:rsidR="00911A92">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 xml:space="preserve">similar magnitude </w:t>
      </w:r>
      <w:r w:rsidR="00911A92">
        <w:rPr>
          <w:rFonts w:ascii="Times New Roman" w:eastAsia="Times New Roman" w:hAnsi="Times New Roman" w:cs="Times New Roman"/>
          <w:color w:val="00112B"/>
          <w:sz w:val="24"/>
          <w:szCs w:val="24"/>
        </w:rPr>
        <w:t>was</w:t>
      </w:r>
      <w:r w:rsidR="00911A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also helpful. The most obvious </w:t>
      </w:r>
      <w:r w:rsidR="00911A92">
        <w:rPr>
          <w:rFonts w:ascii="Times New Roman" w:eastAsia="Times New Roman" w:hAnsi="Times New Roman" w:cs="Times New Roman"/>
          <w:color w:val="00112B"/>
          <w:sz w:val="24"/>
          <w:szCs w:val="24"/>
        </w:rPr>
        <w:t xml:space="preserve">point of </w:t>
      </w:r>
      <w:r w:rsidRPr="00925AAC">
        <w:rPr>
          <w:rFonts w:ascii="Times New Roman" w:eastAsia="Times New Roman" w:hAnsi="Times New Roman" w:cs="Times New Roman"/>
          <w:color w:val="00112B"/>
          <w:sz w:val="24"/>
          <w:szCs w:val="24"/>
        </w:rPr>
        <w:t xml:space="preserve">reference </w:t>
      </w:r>
      <w:r w:rsidR="00911A92">
        <w:rPr>
          <w:rFonts w:ascii="Times New Roman" w:eastAsia="Times New Roman" w:hAnsi="Times New Roman" w:cs="Times New Roman"/>
          <w:color w:val="00112B"/>
          <w:sz w:val="24"/>
          <w:szCs w:val="24"/>
        </w:rPr>
        <w:t>was</w:t>
      </w:r>
      <w:r w:rsidR="00911A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1918-19 influenza pandemic, which </w:t>
      </w:r>
      <w:r w:rsidR="00911A92">
        <w:rPr>
          <w:rFonts w:ascii="Times New Roman" w:eastAsia="Times New Roman" w:hAnsi="Times New Roman" w:cs="Times New Roman"/>
          <w:color w:val="00112B"/>
          <w:sz w:val="24"/>
          <w:szCs w:val="24"/>
        </w:rPr>
        <w:t>triggered a</w:t>
      </w:r>
      <w:r w:rsidR="00911A92" w:rsidRPr="00925AAC">
        <w:rPr>
          <w:rFonts w:ascii="Times New Roman" w:eastAsia="Times New Roman" w:hAnsi="Times New Roman" w:cs="Times New Roman"/>
          <w:color w:val="00112B"/>
          <w:sz w:val="24"/>
          <w:szCs w:val="24"/>
        </w:rPr>
        <w:t xml:space="preserve"> </w:t>
      </w:r>
      <w:r w:rsidR="00911A92">
        <w:rPr>
          <w:rFonts w:ascii="Times New Roman" w:eastAsia="Times New Roman" w:hAnsi="Times New Roman" w:cs="Times New Roman"/>
          <w:color w:val="00112B"/>
          <w:sz w:val="24"/>
          <w:szCs w:val="24"/>
        </w:rPr>
        <w:t xml:space="preserve">decline in </w:t>
      </w:r>
      <w:r w:rsidRPr="00925AAC">
        <w:rPr>
          <w:rFonts w:ascii="Times New Roman" w:eastAsia="Times New Roman" w:hAnsi="Times New Roman" w:cs="Times New Roman"/>
          <w:color w:val="00112B"/>
          <w:sz w:val="24"/>
          <w:szCs w:val="24"/>
        </w:rPr>
        <w:t>fertility</w:t>
      </w:r>
      <w:r w:rsidR="00321A15">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 e.g., </w:t>
      </w:r>
      <w:r w:rsidR="00911A92">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 xml:space="preserve">13% </w:t>
      </w:r>
      <w:r w:rsidR="00911A92">
        <w:rPr>
          <w:rFonts w:ascii="Times New Roman" w:eastAsia="Times New Roman" w:hAnsi="Times New Roman" w:cs="Times New Roman"/>
          <w:color w:val="00112B"/>
          <w:sz w:val="24"/>
          <w:szCs w:val="24"/>
        </w:rPr>
        <w:t xml:space="preserve">decrease </w:t>
      </w:r>
      <w:r w:rsidRPr="00925AAC">
        <w:rPr>
          <w:rFonts w:ascii="Times New Roman" w:eastAsia="Times New Roman" w:hAnsi="Times New Roman" w:cs="Times New Roman"/>
          <w:color w:val="00112B"/>
          <w:sz w:val="24"/>
          <w:szCs w:val="24"/>
        </w:rPr>
        <w:t xml:space="preserve">in the U.S.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{"citationID":"iApgMuuM","properties":{"formattedCitation":"(Chandra et al. 2018)","plainCitation":"(Chandra et al. 2018)","noteIndex":0},"citationItems":[{"id":2400,"uris":["http://zotero.org/users/7072385/items/MITWFTLI"],"itemData":{"id":2400,"type":"article-journal","container-title":"American Journal of Epidemiology","DOI":"10.1093/aje/kwy153","ISSN":"0002-9262, 1476-6256","issue":"12","language":"en","page":"2585-2595","source":"DOI.org (Crossref)","title":"Short-Term Birth Sequelae of the 1918–1920 Influenza Pandemic in the United States: State-Level Analysis","title-short":"Short-Term Birth Sequelae of the 1918–1920 Influenza Pandemic in the United States","volume":"187","author":[{"family":"Chandra","given":"Siddharth"},{"family":"Christensen","given":"Julia"},{"family":"Mamelund","given":"Svenn-Erik"},{"family":"Paneth","given":"Nigel"}],"issued":{"date-parts":[["2018",12,1]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(Chandra et al. 2018)</w:t>
      </w:r>
      <w:r w:rsidR="00925AAC" w:rsidRPr="00925AAC">
        <w:rPr>
          <w:rFonts w:ascii="Times New Roman" w:hAnsi="Times New Roman" w:cs="Times New Roman"/>
          <w:sz w:val="24"/>
          <w:szCs w:val="24"/>
        </w:rPr>
        <w:fldChar w:fldCharType="end"/>
      </w:r>
      <w:r w:rsidR="00321A15">
        <w:rPr>
          <w:rFonts w:ascii="Times New Roman" w:hAnsi="Times New Roman" w:cs="Times New Roman"/>
          <w:sz w:val="24"/>
          <w:szCs w:val="24"/>
        </w:rPr>
        <w:t xml:space="preserve"> – </w:t>
      </w:r>
      <w:r w:rsidRPr="00925AAC">
        <w:rPr>
          <w:rFonts w:ascii="Times New Roman" w:eastAsia="Times New Roman" w:hAnsi="Times New Roman" w:cs="Times New Roman"/>
          <w:color w:val="00112B"/>
          <w:sz w:val="24"/>
          <w:szCs w:val="24"/>
        </w:rPr>
        <w:t xml:space="preserve">due to the disproportionately </w:t>
      </w:r>
      <w:r w:rsidRPr="00925AAC">
        <w:rPr>
          <w:rFonts w:ascii="Times New Roman" w:eastAsia="Times New Roman" w:hAnsi="Times New Roman" w:cs="Times New Roman"/>
          <w:color w:val="00112B"/>
          <w:sz w:val="24"/>
          <w:szCs w:val="24"/>
          <w:highlight w:val="white"/>
        </w:rPr>
        <w:t xml:space="preserve">increased morbidity </w:t>
      </w:r>
      <w:r w:rsidR="00911A92">
        <w:rPr>
          <w:rFonts w:ascii="Times New Roman" w:eastAsia="Times New Roman" w:hAnsi="Times New Roman" w:cs="Times New Roman"/>
          <w:color w:val="00112B"/>
          <w:sz w:val="24"/>
          <w:szCs w:val="24"/>
          <w:highlight w:val="white"/>
        </w:rPr>
        <w:t>among</w:t>
      </w:r>
      <w:r w:rsidR="00911A92" w:rsidRPr="00925AAC">
        <w:rPr>
          <w:rFonts w:ascii="Times New Roman" w:eastAsia="Times New Roman" w:hAnsi="Times New Roman" w:cs="Times New Roman"/>
          <w:color w:val="00112B"/>
          <w:sz w:val="24"/>
          <w:szCs w:val="24"/>
          <w:highlight w:val="white"/>
        </w:rPr>
        <w:t xml:space="preserve"> </w:t>
      </w:r>
      <w:r w:rsidRPr="00925AAC">
        <w:rPr>
          <w:rFonts w:ascii="Times New Roman" w:eastAsia="Times New Roman" w:hAnsi="Times New Roman" w:cs="Times New Roman"/>
          <w:color w:val="00112B"/>
          <w:sz w:val="24"/>
          <w:szCs w:val="24"/>
          <w:highlight w:val="white"/>
        </w:rPr>
        <w:t xml:space="preserve">people of reproductive age, but also </w:t>
      </w:r>
      <w:r w:rsidR="00911A92">
        <w:rPr>
          <w:rFonts w:ascii="Times New Roman" w:eastAsia="Times New Roman" w:hAnsi="Times New Roman" w:cs="Times New Roman"/>
          <w:color w:val="00112B"/>
          <w:sz w:val="24"/>
          <w:szCs w:val="24"/>
          <w:highlight w:val="white"/>
        </w:rPr>
        <w:t>due to</w:t>
      </w:r>
      <w:r w:rsidRPr="00925AAC">
        <w:rPr>
          <w:rFonts w:ascii="Times New Roman" w:eastAsia="Times New Roman" w:hAnsi="Times New Roman" w:cs="Times New Roman"/>
          <w:color w:val="00112B"/>
          <w:sz w:val="24"/>
          <w:szCs w:val="24"/>
          <w:highlight w:val="white"/>
        </w:rPr>
        <w:t xml:space="preserve"> </w:t>
      </w:r>
      <w:r w:rsidR="00911A92">
        <w:rPr>
          <w:rFonts w:ascii="Times New Roman" w:eastAsia="Times New Roman" w:hAnsi="Times New Roman" w:cs="Times New Roman"/>
          <w:color w:val="00112B"/>
          <w:sz w:val="24"/>
          <w:szCs w:val="24"/>
          <w:highlight w:val="white"/>
        </w:rPr>
        <w:t>a</w:t>
      </w:r>
      <w:r w:rsidR="00911A92" w:rsidRPr="00925AAC">
        <w:rPr>
          <w:rFonts w:ascii="Times New Roman" w:eastAsia="Times New Roman" w:hAnsi="Times New Roman" w:cs="Times New Roman"/>
          <w:color w:val="00112B"/>
          <w:sz w:val="24"/>
          <w:szCs w:val="24"/>
          <w:highlight w:val="white"/>
        </w:rPr>
        <w:t xml:space="preserve"> </w:t>
      </w:r>
      <w:r w:rsidRPr="00925AAC">
        <w:rPr>
          <w:rFonts w:ascii="Times New Roman" w:eastAsia="Times New Roman" w:hAnsi="Times New Roman" w:cs="Times New Roman"/>
          <w:color w:val="00112B"/>
          <w:sz w:val="24"/>
          <w:szCs w:val="24"/>
          <w:highlight w:val="white"/>
        </w:rPr>
        <w:t xml:space="preserve">deceleration in conceptions in a context </w:t>
      </w:r>
      <w:r w:rsidR="00911A92">
        <w:rPr>
          <w:rFonts w:ascii="Times New Roman" w:eastAsia="Times New Roman" w:hAnsi="Times New Roman" w:cs="Times New Roman"/>
          <w:color w:val="00112B"/>
          <w:sz w:val="24"/>
          <w:szCs w:val="24"/>
          <w:highlight w:val="white"/>
        </w:rPr>
        <w:t>characterized by</w:t>
      </w:r>
      <w:r w:rsidR="00911A92" w:rsidRPr="00925AAC">
        <w:rPr>
          <w:rFonts w:ascii="Times New Roman" w:eastAsia="Times New Roman" w:hAnsi="Times New Roman" w:cs="Times New Roman"/>
          <w:color w:val="00112B"/>
          <w:sz w:val="24"/>
          <w:szCs w:val="24"/>
          <w:highlight w:val="white"/>
        </w:rPr>
        <w:t xml:space="preserve"> </w:t>
      </w:r>
      <w:r w:rsidRPr="00925AAC">
        <w:rPr>
          <w:rFonts w:ascii="Times New Roman" w:eastAsia="Times New Roman" w:hAnsi="Times New Roman" w:cs="Times New Roman"/>
          <w:color w:val="00112B"/>
          <w:sz w:val="24"/>
          <w:szCs w:val="24"/>
          <w:highlight w:val="white"/>
        </w:rPr>
        <w:t>social isolation and fear of the virus.</w:t>
      </w:r>
    </w:p>
    <w:p w14:paraId="00000033" w14:textId="57E0F1DA" w:rsidR="00F71367" w:rsidRPr="007B040A" w:rsidRDefault="003B6693" w:rsidP="00925AAC">
      <w:pPr>
        <w:spacing w:before="240" w:line="360" w:lineRule="auto"/>
        <w:jc w:val="both"/>
        <w:rPr>
          <w:rFonts w:ascii="Times New Roman" w:eastAsia="Times New Roman" w:hAnsi="Times New Roman" w:cs="Times New Roman"/>
          <w:color w:val="00112B"/>
          <w:sz w:val="24"/>
          <w:szCs w:val="24"/>
          <w:lang w:val="fr-CA"/>
          <w:rPrChange w:id="1" w:author="Microsoft account" w:date="2022-04-20T09:52:00Z">
            <w:rPr>
              <w:rFonts w:ascii="Times New Roman" w:eastAsia="Times New Roman" w:hAnsi="Times New Roman" w:cs="Times New Roman"/>
              <w:color w:val="00112B"/>
              <w:sz w:val="24"/>
              <w:szCs w:val="24"/>
            </w:rPr>
          </w:rPrChange>
        </w:rPr>
      </w:pPr>
      <w:r w:rsidRPr="00925AAC">
        <w:rPr>
          <w:rFonts w:ascii="Times New Roman" w:eastAsia="Times New Roman" w:hAnsi="Times New Roman" w:cs="Times New Roman"/>
          <w:color w:val="00112B"/>
          <w:sz w:val="24"/>
          <w:szCs w:val="24"/>
        </w:rPr>
        <w:t xml:space="preserve">More recent historical episodes </w:t>
      </w:r>
      <w:r w:rsidR="00911A92">
        <w:rPr>
          <w:rFonts w:ascii="Times New Roman" w:eastAsia="Times New Roman" w:hAnsi="Times New Roman" w:cs="Times New Roman"/>
          <w:color w:val="00112B"/>
          <w:sz w:val="24"/>
          <w:szCs w:val="24"/>
        </w:rPr>
        <w:t xml:space="preserve">have </w:t>
      </w:r>
      <w:r w:rsidRPr="00925AAC">
        <w:rPr>
          <w:rFonts w:ascii="Times New Roman" w:eastAsia="Times New Roman" w:hAnsi="Times New Roman" w:cs="Times New Roman"/>
          <w:color w:val="00112B"/>
          <w:sz w:val="24"/>
          <w:szCs w:val="24"/>
        </w:rPr>
        <w:t xml:space="preserve">reinforced the hypothesis </w:t>
      </w:r>
      <w:r w:rsidR="00911A92">
        <w:rPr>
          <w:rFonts w:ascii="Times New Roman" w:eastAsia="Times New Roman" w:hAnsi="Times New Roman" w:cs="Times New Roman"/>
          <w:color w:val="00112B"/>
          <w:sz w:val="24"/>
          <w:szCs w:val="24"/>
        </w:rPr>
        <w:t>that there is a</w:t>
      </w:r>
      <w:r w:rsidRPr="00925AAC">
        <w:rPr>
          <w:rFonts w:ascii="Times New Roman" w:eastAsia="Times New Roman" w:hAnsi="Times New Roman" w:cs="Times New Roman"/>
          <w:color w:val="00112B"/>
          <w:sz w:val="24"/>
          <w:szCs w:val="24"/>
        </w:rPr>
        <w:t xml:space="preserve"> connection between perceived uncertainty and </w:t>
      </w:r>
      <w:r w:rsidR="00911A92">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temporary</w:t>
      </w:r>
      <w:r w:rsidR="00911A92">
        <w:rPr>
          <w:rFonts w:ascii="Times New Roman" w:eastAsia="Times New Roman" w:hAnsi="Times New Roman" w:cs="Times New Roman"/>
          <w:color w:val="00112B"/>
          <w:sz w:val="24"/>
          <w:szCs w:val="24"/>
        </w:rPr>
        <w:t xml:space="preserve"> decline in</w:t>
      </w:r>
      <w:r w:rsidRPr="00925AAC">
        <w:rPr>
          <w:rFonts w:ascii="Times New Roman" w:eastAsia="Times New Roman" w:hAnsi="Times New Roman" w:cs="Times New Roman"/>
          <w:color w:val="00112B"/>
          <w:sz w:val="24"/>
          <w:szCs w:val="24"/>
        </w:rPr>
        <w:t xml:space="preserve"> fertility. </w:t>
      </w:r>
      <w:r w:rsidR="00911A92">
        <w:rPr>
          <w:rFonts w:ascii="Times New Roman" w:eastAsia="Times New Roman" w:hAnsi="Times New Roman" w:cs="Times New Roman"/>
          <w:color w:val="00112B"/>
          <w:sz w:val="24"/>
          <w:szCs w:val="24"/>
        </w:rPr>
        <w:t>In particular,</w:t>
      </w:r>
      <w:r w:rsidRPr="00925AAC">
        <w:rPr>
          <w:rFonts w:ascii="Times New Roman" w:eastAsia="Times New Roman" w:hAnsi="Times New Roman" w:cs="Times New Roman"/>
          <w:color w:val="00112B"/>
          <w:sz w:val="24"/>
          <w:szCs w:val="24"/>
        </w:rPr>
        <w:t xml:space="preserve"> </w:t>
      </w:r>
      <w:r w:rsidR="000F26D1">
        <w:rPr>
          <w:rFonts w:ascii="Times New Roman" w:eastAsia="Times New Roman" w:hAnsi="Times New Roman" w:cs="Times New Roman"/>
          <w:color w:val="00112B"/>
          <w:sz w:val="24"/>
          <w:szCs w:val="24"/>
        </w:rPr>
        <w:t xml:space="preserve">fertility was found to have decreased following </w:t>
      </w:r>
      <w:r w:rsidRPr="00925AAC">
        <w:rPr>
          <w:rFonts w:ascii="Times New Roman" w:eastAsia="Times New Roman" w:hAnsi="Times New Roman" w:cs="Times New Roman"/>
          <w:color w:val="00112B"/>
          <w:sz w:val="24"/>
          <w:szCs w:val="24"/>
        </w:rPr>
        <w:t>the Great Recession</w:t>
      </w:r>
      <w:r w:rsidR="00911A92">
        <w:rPr>
          <w:rFonts w:ascii="Times New Roman" w:eastAsia="Times New Roman" w:hAnsi="Times New Roman" w:cs="Times New Roman"/>
          <w:color w:val="00112B"/>
          <w:sz w:val="24"/>
          <w:szCs w:val="24"/>
        </w:rPr>
        <w:t xml:space="preserve"> of </w:t>
      </w:r>
      <w:r w:rsidR="00911A92" w:rsidRPr="00925AAC">
        <w:rPr>
          <w:rFonts w:ascii="Times New Roman" w:eastAsia="Times New Roman" w:hAnsi="Times New Roman" w:cs="Times New Roman"/>
          <w:color w:val="00112B"/>
          <w:sz w:val="24"/>
          <w:szCs w:val="24"/>
        </w:rPr>
        <w:t>2008-2009</w:t>
      </w:r>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{"citationID":"LwE1yAN4","properties":{"formattedCitation":"(Tom\\uc0\\u225{}\\uc0\\u353{} Sobotka, Skirbekk, and Philipov 2011; Comolli 2021; D. Schneider 2017)","plainCitation":"(Tomáš Sobotka, Skirbekk, and Philipov 2011; Comolli 2021; D. Schneider 2017)","noteIndex":0},"citationItems":[{"id":2434,"uris":["http://zotero.org/users/7072385/items/FCM5VJA2"],"itemData":{"id":2434,"type":"article-journal","container-title":"Population and Development Review","DOI":"10.1111/j.1728-4457.2011.00411.x","ISSN":"00987921","issue":"2","language":"en","page":"267-306","source":"DOI.org (Crossref)","title":"Economic Recession and Fertility in the Developed World","volume":"37","author":[{"family":"Sobotka","given":"Tomáš"},{"family":"Skirbekk","given":"Vegard"},{"family":"Philipov","given":"Dimiter"}],"issued":{"date-parts":[["2011",6]]}}},{"id":2404,"uris":["http://zotero.org/users/7072385/items/KLFN9L4P"],"itemData":{"id":2404,"type":"article-journal","container-title":"Advances in Life Course Research","DOI":"10.1016/j.alcr.2021.100405","ISSN":"10402608","journalAbbreviation":"Advances in Life Course Research","language":"en","source":"DOI.org (Crossref)","title":"Resources, aspirations and first births during the Great Recession","URL":"https://linkinghub.elsevier.com/retrieve/pii/S1040260821000046","volume":"48","author":[{"family":"Comolli","given":"Chiara"}],"accessed":{"date-parts":[["2022",3,9]]},"issued":{"date-parts":[["2021"]]}}},{"id":2454,"uris":["http://zotero.org/users/7072385/items/VDLB39JB"],"itemData":{"id":2454,"type":"article-journal","container-title":"RSF: The Russell Sage Foundation Journal of the Social Sciences","DOI":"10.7758/rsf.2017.3.3.06","ISSN":"23778253","issue":"3","journalAbbreviation":"RSF: The Russell Sage Foundation Journal of the Social Sciences","page":"126","source":"DOI.org (Crossref)","title":"Non-marital and Teen Fertility and Contraception During the Great Recession","volume":"3","author":[{"family":"Schneider","given":"Daniel"}],"issued":{"date-parts":[["2017"]]}}}],"schema":"https://github.com/citation-style-language/schema/raw/master/csl-citation.json"}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(Tomáš Sobotka, Skirbekk, and Philipov 2011; Comolli 2021; D. Schneider 2017)</w:t>
      </w:r>
      <w:r w:rsidR="00925AAC" w:rsidRPr="00925AAC">
        <w:rPr>
          <w:rFonts w:ascii="Times New Roman" w:hAnsi="Times New Roman" w:cs="Times New Roman"/>
          <w:sz w:val="24"/>
          <w:szCs w:val="24"/>
        </w:rPr>
        <w:fldChar w:fldCharType="end"/>
      </w:r>
      <w:r w:rsidR="000F26D1">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321A15">
        <w:rPr>
          <w:rFonts w:ascii="Times New Roman" w:eastAsia="Times New Roman" w:hAnsi="Times New Roman" w:cs="Times New Roman"/>
          <w:color w:val="00112B"/>
          <w:sz w:val="24"/>
          <w:szCs w:val="24"/>
        </w:rPr>
        <w:t>These experiences</w:t>
      </w:r>
      <w:r w:rsidR="000F26D1">
        <w:rPr>
          <w:rFonts w:ascii="Times New Roman" w:eastAsia="Times New Roman" w:hAnsi="Times New Roman" w:cs="Times New Roman"/>
          <w:color w:val="00112B"/>
          <w:sz w:val="24"/>
          <w:szCs w:val="24"/>
        </w:rPr>
        <w:t xml:space="preserve"> led to the development of</w:t>
      </w:r>
      <w:r w:rsidRPr="00925AAC">
        <w:rPr>
          <w:rFonts w:ascii="Times New Roman" w:eastAsia="Times New Roman" w:hAnsi="Times New Roman" w:cs="Times New Roman"/>
          <w:color w:val="00112B"/>
          <w:sz w:val="24"/>
          <w:szCs w:val="24"/>
        </w:rPr>
        <w:t xml:space="preserve"> different theories </w:t>
      </w:r>
      <w:r w:rsidR="000F26D1">
        <w:rPr>
          <w:rFonts w:ascii="Times New Roman" w:eastAsia="Times New Roman" w:hAnsi="Times New Roman" w:cs="Times New Roman"/>
          <w:color w:val="00112B"/>
          <w:sz w:val="24"/>
          <w:szCs w:val="24"/>
        </w:rPr>
        <w:t>regarding</w:t>
      </w:r>
      <w:r w:rsidR="000F26D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 emotional pathways that may underlie the relationship</w:t>
      </w:r>
      <w:r w:rsidRPr="00925AAC">
        <w:rPr>
          <w:rFonts w:ascii="Times New Roman" w:eastAsia="Times New Roman" w:hAnsi="Times New Roman" w:cs="Times New Roman"/>
          <w:b/>
          <w:color w:val="00112B"/>
          <w:sz w:val="24"/>
          <w:szCs w:val="24"/>
        </w:rPr>
        <w:t xml:space="preserve"> </w:t>
      </w:r>
      <w:r w:rsidRPr="00925AAC">
        <w:rPr>
          <w:rFonts w:ascii="Times New Roman" w:eastAsia="Times New Roman" w:hAnsi="Times New Roman" w:cs="Times New Roman"/>
          <w:color w:val="00112B"/>
          <w:sz w:val="24"/>
          <w:szCs w:val="24"/>
        </w:rPr>
        <w:t>between disasters and fertility preferences</w:t>
      </w:r>
      <w:r w:rsidR="00975B80">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0F26D1">
        <w:rPr>
          <w:rFonts w:ascii="Times New Roman" w:eastAsia="Times New Roman" w:hAnsi="Times New Roman" w:cs="Times New Roman"/>
          <w:color w:val="00112B"/>
          <w:sz w:val="24"/>
          <w:szCs w:val="24"/>
        </w:rPr>
        <w:t xml:space="preserve">and </w:t>
      </w:r>
      <w:r w:rsidRPr="00925AAC">
        <w:rPr>
          <w:rFonts w:ascii="Times New Roman" w:eastAsia="Times New Roman" w:hAnsi="Times New Roman" w:cs="Times New Roman"/>
          <w:color w:val="00112B"/>
          <w:sz w:val="24"/>
          <w:szCs w:val="24"/>
        </w:rPr>
        <w:t>highlighted the relevance of subjective well-being</w:t>
      </w:r>
      <w:r w:rsidR="000F26D1">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0F26D1">
        <w:rPr>
          <w:rFonts w:ascii="Times New Roman" w:eastAsia="Times New Roman" w:hAnsi="Times New Roman" w:cs="Times New Roman"/>
          <w:color w:val="00112B"/>
          <w:sz w:val="24"/>
          <w:szCs w:val="24"/>
        </w:rPr>
        <w:t xml:space="preserve">and </w:t>
      </w:r>
      <w:r w:rsidR="00975B80">
        <w:rPr>
          <w:rFonts w:ascii="Times New Roman" w:eastAsia="Times New Roman" w:hAnsi="Times New Roman" w:cs="Times New Roman"/>
          <w:color w:val="00112B"/>
          <w:sz w:val="24"/>
          <w:szCs w:val="24"/>
        </w:rPr>
        <w:t xml:space="preserve">especially </w:t>
      </w:r>
      <w:r w:rsidR="000F26D1">
        <w:rPr>
          <w:rFonts w:ascii="Times New Roman" w:eastAsia="Times New Roman" w:hAnsi="Times New Roman" w:cs="Times New Roman"/>
          <w:color w:val="00112B"/>
          <w:sz w:val="24"/>
          <w:szCs w:val="24"/>
        </w:rPr>
        <w:t>of</w:t>
      </w:r>
      <w:r w:rsidRPr="00925AAC">
        <w:rPr>
          <w:rFonts w:ascii="Times New Roman" w:eastAsia="Times New Roman" w:hAnsi="Times New Roman" w:cs="Times New Roman"/>
          <w:color w:val="00112B"/>
          <w:sz w:val="24"/>
          <w:szCs w:val="24"/>
        </w:rPr>
        <w:t xml:space="preserve"> uncertainty and anxiety</w:t>
      </w:r>
      <w:r w:rsidR="000F26D1">
        <w:rPr>
          <w:rFonts w:ascii="Times New Roman" w:eastAsia="Times New Roman" w:hAnsi="Times New Roman" w:cs="Times New Roman"/>
          <w:color w:val="00112B"/>
          <w:sz w:val="24"/>
          <w:szCs w:val="24"/>
        </w:rPr>
        <w:t xml:space="preserve">, in fertility decision-making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{"citationID":"A3KV0O96","properties":{"formattedCitation":"(Comolli and Vignoli 2021; Nitsche and Lee 2021; Vignoli, Mencarini, and Alderotti 2020; Vignoli et al. 2022)","plainCitation":"(Comolli and Vignoli 2021; Nitsche and Lee 2021; Vignoli, Mencarini, and Alderotti 2020; Vignoli et al. 2022)","noteIndex":0},"citationItems":[{"id":2405,"uris":["http://zotero.org/users/7072385/items/NV86UN4V"],"itemData":{"id":2405,"type":"article-journal","abstract":"Abstract\n            Many previous studies have documented the procyclicality of fertility to business cycles or labour market indicators in Western countries. However, part of the recent fertility decline witnessed since the Great Recession has been left unexplained by traditional measures. The present study advances the notion that birth postponement might have accelerated in response to rising uncertainty, which fuelled negative expectations and declining levels of confidence about the future. To provide empirical support for the causal effect of perceived uncertainty on birth rates, we focus on Italy’s sovereign debt crisis of 2011–2012 as a natural experiment. Perceived uncertainty is measured using Google trends for the term ‘spread’—which acted as somewhat of a barometer for the crisis both in the media and everyday conversations—to capture the general public’s degree of concern about the stability of Italian public finances. A regression discontinuity in time identifies the effect of perceived uncertainty on birth rates in Italy as a drop between 1.5% and 5%, depending on model specification.","container-title":"European Sociological Review","DOI":"10.1093/esr/jcab001","ISSN":"0266-7215, 1468-2672","issue":"4","language":"en","page":"555-570","source":"DOI.org (Crossref)","title":"Spreading Uncertainty, Shrinking Birth Rates: A Natural Experiment for Italy","title-short":"Spreading Uncertainty, Shrinking Birth Rates","volume":"37","author":[{"family":"Comolli","given":"Chiara"},{"family":"Vignoli","given":"Daniele"}],"issued":{"date-parts":[["2021",7,29]]}}},{"id":2452,"uris":["http://zotero.org/users/7072385/items/W7ACR9JN"],"itemData":{"id":2452,"type":"speech","event":"Population Association of America - Annual Meeting","title":"Emotion and Fertility in Times of Disaster: Conceptualizing Fertility Responses to the COVID-19 Pandemic and Beyond","author":[{"family":"Nitsche","given":"Natalie"},{"family":"Lee","given":"Susie"}],"issued":{"date-parts":[["2021"]]}}},{"id":2440,"uris":["http://zotero.org/users/7072385/items/6HP6G45D"],"itemData":{"id":2440,"type":"article-journal","container-title":"Advances in Life Course Research","DOI":"10.1016/j.alcr.2020.100343","ISSN":"10402608","journalAbbreviation":"Advances in Life Course Research","language":"en","page":"100343","source":"DOI.org (Crossref)","title":"Is the effect of job uncertainty on fertility intentions channeled by subjective well-being?","volume":"46","author":[{"family":"Vignoli","given":"Daniele"},{"family":"Mencarini","given":"Letizia"},{"family":"Alderotti","given":"Giammarco"}],"issued":{"date-parts":[["2020",12]]}}},{"id":2442,"uris":["http://zotero.org/users/7072385/items/UA3NEYAS"],"itemData":{"id":2442,"type":"article-journal","abstract":"Abstract\n            \n              In recent years, fertility rates have declined in most wealthy countries. This phenomenon has largely been explained by focusing on the rise of economic uncertainty. We contribute to this debate by arguing that, under uncertain conditions,\n              narratives of the future\n              —i.e., socially conveyed imagined futures—impact individuals’ decision-making about childbearing. To assess this impact, we conducted (for the first time in fertility intention research) a controlled laboratory experiment in two contrasting settings: Florence (Italy,\n              N\n               = 800) and Oslo (Norway,\n              N \n              = 874). Individuals were randomly exposed to a specific positive or negative future economic scenario (treatments) and were compared with individuals who were not exposed to any scenario (control group). Participants were then asked whether they intended to have a child in the next three years. The results showed a clear\n              causal\n              impact of narratives of the future on fertility intentions among the participants. Moreover, when the a</w:instrText>
      </w:r>
      <w:r w:rsidR="004A1806" w:rsidRPr="007B040A">
        <w:rPr>
          <w:rFonts w:ascii="Times New Roman" w:hAnsi="Times New Roman" w:cs="Times New Roman"/>
          <w:sz w:val="24"/>
          <w:szCs w:val="24"/>
          <w:lang w:val="fr-CA"/>
          <w:rPrChange w:id="2" w:author="Microsoft account" w:date="2022-04-20T09:52:00Z">
            <w:rPr>
              <w:rFonts w:ascii="Times New Roman" w:hAnsi="Times New Roman" w:cs="Times New Roman"/>
              <w:sz w:val="24"/>
              <w:szCs w:val="24"/>
            </w:rPr>
          </w:rPrChange>
        </w:rPr>
        <w:instrText xml:space="preserve">ctual economic condition at the macro- (country context) or micro-level (labor-market status and characteristics) was more favorable,\n              negative\n              narratives of the future played a more crucial role. Conversely, when the actual economic conditions were less favorable,\n              positive\n              narratives of the future proved especially important. We conclude that, in the era of global uncertainty, individuals respond to more than their actual situation and constraints; narratives of the future create a\n              distance experience\n              from the daily routine that plays a potent role by inhibiting or facilitating fertility decision-making.","container-title":"European Journal of Population","DOI":"10.1007/s10680-021-09602-3","ISSN":"0168-6577, 1572-9885","journalAbbreviation":"Eur J Population","language":"en","source":"DOI.org (Crossref)","title":"Narratives of the Future Affect Fertility: Evidence from a Laboratory Experiment","title-short":"Narratives of the Future Affect Fertility","URL":"https://link.springer.com/10.1007/s10680-021-09602-3","author":[{"family":"Vignoli","given":"Daniele"},{"family":"Minello","given":"Alessandra"},{"family":"Bazzani","given":"Giacomo"},{"family":"Matera","given":"Camilla"},{"family":"Rapallini","given":"Chiara"}],"accessed":{"date-parts":[["2022",3,9]]},"issued":{"date-parts":[["2022",2,7]]}}}],"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7B040A">
        <w:rPr>
          <w:rFonts w:ascii="Times New Roman" w:hAnsi="Times New Roman" w:cs="Times New Roman"/>
          <w:sz w:val="24"/>
          <w:szCs w:val="24"/>
          <w:lang w:val="fr-CA"/>
          <w:rPrChange w:id="3" w:author="Microsoft account" w:date="2022-04-20T09:52:00Z">
            <w:rPr>
              <w:rFonts w:ascii="Times New Roman" w:hAnsi="Times New Roman" w:cs="Times New Roman"/>
              <w:sz w:val="24"/>
              <w:szCs w:val="24"/>
            </w:rPr>
          </w:rPrChange>
        </w:rPr>
        <w:t>(Comolli and Vignoli 2021; Nitsche and Lee 2021; Vignoli, Mencarini, and Alderotti 2020; Vignoli et al. 2022)</w:t>
      </w:r>
      <w:r w:rsidR="00925AAC" w:rsidRPr="00925AAC">
        <w:rPr>
          <w:rFonts w:ascii="Times New Roman" w:hAnsi="Times New Roman" w:cs="Times New Roman"/>
          <w:sz w:val="24"/>
          <w:szCs w:val="24"/>
        </w:rPr>
        <w:fldChar w:fldCharType="end"/>
      </w:r>
      <w:r w:rsidRPr="007B040A">
        <w:rPr>
          <w:rFonts w:ascii="Times New Roman" w:eastAsia="Times New Roman" w:hAnsi="Times New Roman" w:cs="Times New Roman"/>
          <w:color w:val="00112B"/>
          <w:sz w:val="24"/>
          <w:szCs w:val="24"/>
          <w:lang w:val="fr-CA"/>
          <w:rPrChange w:id="4" w:author="Microsoft account" w:date="2022-04-20T09:52:00Z">
            <w:rPr>
              <w:rFonts w:ascii="Times New Roman" w:eastAsia="Times New Roman" w:hAnsi="Times New Roman" w:cs="Times New Roman"/>
              <w:color w:val="00112B"/>
              <w:sz w:val="24"/>
              <w:szCs w:val="24"/>
            </w:rPr>
          </w:rPrChange>
        </w:rPr>
        <w:t>.</w:t>
      </w:r>
    </w:p>
    <w:p w14:paraId="00000034" w14:textId="3EF91ED4"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a separate study, </w:t>
      </w:r>
      <w:r w:rsidR="00975B80" w:rsidRPr="00925AAC">
        <w:rPr>
          <w:rFonts w:ascii="Times New Roman" w:eastAsia="Times New Roman" w:hAnsi="Times New Roman" w:cs="Times New Roman"/>
          <w:color w:val="00112B"/>
          <w:sz w:val="24"/>
          <w:szCs w:val="24"/>
        </w:rPr>
        <w:t>Sobotka et al.</w:t>
      </w:r>
      <w:r w:rsidR="004A1806" w:rsidRPr="00925AAC">
        <w:rPr>
          <w:rFonts w:ascii="Times New Roman" w:eastAsia="Times New Roman" w:hAnsi="Times New Roman" w:cs="Times New Roman"/>
          <w:color w:val="00112B"/>
          <w:sz w:val="24"/>
          <w:szCs w:val="24"/>
        </w:rPr>
        <w:t xml:space="preserve"> </w:t>
      </w:r>
      <w:r w:rsidR="004A1806"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{"citationID":"uqb13xyM","properties":{"formattedCitation":"(2021)","plainCitation":"(2021)","noteIndex":0},"citationItems":[{"id":2431,"uris":["http://zotero.org/users/7072385/items/627U48UC"],"itemData":{"id":2431,"type":"report","abstract":"Past evidence on fertility responses to external shocks, including economic recessions and the outbreaks of infectious diseases, show that people often put their childbearing plans on hold in uncertain times. We study the most recent data on monthly birth trends to analyse the initial fertility responses to the outbreak of the COVID-19 pandemic. Our research, based on new Short-Term Fertility Fluctuations (STFF) data series (https://www.humanfertility.org/cgi-bin/stff.php), embedded in the Human Fertility Database (HFD), shows the initial signs of the expected “birth recession”. Monthly number of births in many countries fell sharply between October 2020 and the most recent month observed, often bringing about a clear reversal of the previous trend. Across 17 countries with lower fluctuations in births, the number of births fell on average by 5.1% in November 2020, 6.5% in December 2020 and 8.9% in January 2021 when compared with the same month of the previous year. Spain sustained the sharpest drop in the number of births among the analysed countries, with the number of births plummeting by 20% in December 2020 and January 2021. The combined effect of rising mortality and falling birth rates is disrupting the balance of births and deaths in many countries, pushing natural population increase to record low levels in 2020 and 2021.","genre":"preprint","note":"DOI: 10.31235/osf.io/mvy62","publisher":"SocArXiv","source":"DOI.org (Crossref)","title":"Baby bust in the wake of the COVID-19 pandemic? First results from the new STFF data series","title-short":"Baby bust in the wake of the COVID-19 pandemic?","URL":"https://osf.io/mvy62","author":[{"family":"Sobotka","given":"Tomas"},{"family":"Jasilioniene","given":"Aiva"},{"family":"Galarza","given":"Ainhoa Alustiza"},{"family":"Zeman","given":"Kryštof"},{"family":"Nemeth","given":"Laszlo"},{"family":"Jdanov","given":"Dmitri"}],"accessed":{"date-parts":[["2022",3,9]]},"issued":{"date-parts":[["2021",3,24]]}},"suppress-author":true}],"schema":"https://github.com/citation-style-language/schema/raw/master/csl-citation.json"} </w:instrText>
      </w:r>
      <w:r w:rsidR="004A1806" w:rsidRPr="00925AAC">
        <w:rPr>
          <w:rFonts w:ascii="Times New Roman" w:hAnsi="Times New Roman" w:cs="Times New Roman"/>
          <w:sz w:val="24"/>
          <w:szCs w:val="24"/>
        </w:rPr>
        <w:fldChar w:fldCharType="separate"/>
      </w:r>
      <w:r w:rsidR="004A1806" w:rsidRPr="004A1806">
        <w:rPr>
          <w:rFonts w:ascii="Times New Roman" w:hAnsi="Times New Roman" w:cs="Times New Roman"/>
          <w:sz w:val="24"/>
        </w:rPr>
        <w:t>(2021)</w:t>
      </w:r>
      <w:r w:rsidR="004A1806" w:rsidRPr="00925AAC">
        <w:rPr>
          <w:rFonts w:ascii="Times New Roman" w:hAnsi="Times New Roman" w:cs="Times New Roman"/>
          <w:sz w:val="24"/>
          <w:szCs w:val="24"/>
        </w:rPr>
        <w:fldChar w:fldCharType="end"/>
      </w:r>
      <w:r w:rsidR="00975B80" w:rsidRPr="00925AAC">
        <w:rPr>
          <w:rFonts w:ascii="Times New Roman" w:eastAsia="Times New Roman" w:hAnsi="Times New Roman" w:cs="Times New Roman"/>
          <w:color w:val="00112B"/>
          <w:sz w:val="24"/>
          <w:szCs w:val="24"/>
        </w:rPr>
        <w:t xml:space="preserve"> </w:t>
      </w:r>
      <w:r w:rsidR="00975B80">
        <w:rPr>
          <w:rFonts w:ascii="Times New Roman" w:eastAsia="Times New Roman" w:hAnsi="Times New Roman" w:cs="Times New Roman"/>
          <w:color w:val="00112B"/>
          <w:sz w:val="24"/>
          <w:szCs w:val="24"/>
        </w:rPr>
        <w:t xml:space="preserve">found that </w:t>
      </w:r>
      <w:r w:rsidRPr="00925AAC">
        <w:rPr>
          <w:rFonts w:ascii="Times New Roman" w:eastAsia="Times New Roman" w:hAnsi="Times New Roman" w:cs="Times New Roman"/>
          <w:color w:val="00112B"/>
          <w:sz w:val="24"/>
          <w:szCs w:val="24"/>
        </w:rPr>
        <w:t xml:space="preserve">the baby boom hypothesis </w:t>
      </w:r>
      <w:r w:rsidR="00975B80">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w:t>
      </w:r>
      <w:r w:rsidR="00975B80">
        <w:rPr>
          <w:rFonts w:ascii="Times New Roman" w:eastAsia="Times New Roman" w:hAnsi="Times New Roman" w:cs="Times New Roman"/>
          <w:color w:val="00112B"/>
          <w:sz w:val="24"/>
          <w:szCs w:val="24"/>
        </w:rPr>
        <w:t>largely</w:t>
      </w:r>
      <w:r w:rsidR="00975B8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wrong in the 21 high-income countries</w:t>
      </w:r>
      <w:r w:rsidR="00975B80">
        <w:rPr>
          <w:rFonts w:ascii="Times New Roman" w:eastAsia="Times New Roman" w:hAnsi="Times New Roman" w:cs="Times New Roman"/>
          <w:color w:val="00112B"/>
          <w:sz w:val="24"/>
          <w:szCs w:val="24"/>
        </w:rPr>
        <w:t xml:space="preserve"> they</w:t>
      </w:r>
      <w:r w:rsidRPr="00925AAC">
        <w:rPr>
          <w:rFonts w:ascii="Times New Roman" w:eastAsia="Times New Roman" w:hAnsi="Times New Roman" w:cs="Times New Roman"/>
          <w:color w:val="00112B"/>
          <w:sz w:val="24"/>
          <w:szCs w:val="24"/>
        </w:rPr>
        <w:t xml:space="preserve"> analyzed. </w:t>
      </w:r>
      <w:r w:rsidR="00975B80">
        <w:rPr>
          <w:rFonts w:ascii="Times New Roman" w:eastAsia="Times New Roman" w:hAnsi="Times New Roman" w:cs="Times New Roman"/>
          <w:color w:val="00112B"/>
          <w:sz w:val="24"/>
          <w:szCs w:val="24"/>
        </w:rPr>
        <w:t xml:space="preserve">The </w:t>
      </w:r>
      <w:r w:rsidR="002B2DF2">
        <w:rPr>
          <w:rFonts w:ascii="Times New Roman" w:eastAsia="Times New Roman" w:hAnsi="Times New Roman" w:cs="Times New Roman"/>
          <w:color w:val="00112B"/>
          <w:sz w:val="24"/>
          <w:szCs w:val="24"/>
        </w:rPr>
        <w:t>results indicated</w:t>
      </w:r>
      <w:r w:rsidR="00975B80">
        <w:rPr>
          <w:rFonts w:ascii="Times New Roman" w:eastAsia="Times New Roman" w:hAnsi="Times New Roman" w:cs="Times New Roman"/>
          <w:color w:val="00112B"/>
          <w:sz w:val="24"/>
          <w:szCs w:val="24"/>
        </w:rPr>
        <w:t xml:space="preserve"> that </w:t>
      </w:r>
      <w:r w:rsidR="00975B80" w:rsidRPr="00925AAC">
        <w:rPr>
          <w:rFonts w:ascii="Times New Roman" w:eastAsia="Times New Roman" w:hAnsi="Times New Roman" w:cs="Times New Roman"/>
          <w:color w:val="00112B"/>
          <w:sz w:val="24"/>
          <w:szCs w:val="24"/>
        </w:rPr>
        <w:t xml:space="preserve">in Northern </w:t>
      </w:r>
      <w:r w:rsidR="00975B80">
        <w:rPr>
          <w:rFonts w:ascii="Times New Roman" w:eastAsia="Times New Roman" w:hAnsi="Times New Roman" w:cs="Times New Roman"/>
          <w:color w:val="00112B"/>
          <w:sz w:val="24"/>
          <w:szCs w:val="24"/>
        </w:rPr>
        <w:t>H</w:t>
      </w:r>
      <w:r w:rsidR="00975B80" w:rsidRPr="00925AAC">
        <w:rPr>
          <w:rFonts w:ascii="Times New Roman" w:eastAsia="Times New Roman" w:hAnsi="Times New Roman" w:cs="Times New Roman"/>
          <w:color w:val="00112B"/>
          <w:sz w:val="24"/>
          <w:szCs w:val="24"/>
        </w:rPr>
        <w:t>emisphere</w:t>
      </w:r>
      <w:r w:rsidR="00975B80">
        <w:rPr>
          <w:rFonts w:ascii="Times New Roman" w:eastAsia="Times New Roman" w:hAnsi="Times New Roman" w:cs="Times New Roman"/>
          <w:color w:val="00112B"/>
          <w:sz w:val="24"/>
          <w:szCs w:val="24"/>
        </w:rPr>
        <w:t xml:space="preserve"> countries,</w:t>
      </w:r>
      <w:r w:rsidR="00975B8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fertility decline</w:t>
      </w:r>
      <w:r w:rsidR="00975B80">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between November 2020 and February 2021, approximately nine months after the onset of the pandemic. Compared to the same month of the previous year, the number of births dropped by an average of 5.1% in November, 6.5% in December, and 8.9% in January. </w:t>
      </w:r>
      <w:r w:rsidR="002B2DF2">
        <w:rPr>
          <w:rFonts w:ascii="Times New Roman" w:eastAsia="Times New Roman" w:hAnsi="Times New Roman" w:cs="Times New Roman"/>
          <w:color w:val="00112B"/>
          <w:sz w:val="24"/>
          <w:szCs w:val="24"/>
        </w:rPr>
        <w:t>However, the findings also showed that births did not</w:t>
      </w:r>
      <w:r w:rsidR="002B2DF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decrease in Denmark, Finland, the Netherlands, </w:t>
      </w:r>
      <w:r w:rsidR="002B2DF2">
        <w:rPr>
          <w:rFonts w:ascii="Times New Roman" w:eastAsia="Times New Roman" w:hAnsi="Times New Roman" w:cs="Times New Roman"/>
          <w:color w:val="00112B"/>
          <w:sz w:val="24"/>
          <w:szCs w:val="24"/>
        </w:rPr>
        <w:t>or</w:t>
      </w:r>
      <w:r w:rsidR="002B2DF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Norway</w:t>
      </w:r>
      <w:r w:rsidR="002B2DF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w:t>
      </w:r>
      <w:r w:rsidR="002B2DF2">
        <w:rPr>
          <w:rFonts w:ascii="Times New Roman" w:eastAsia="Times New Roman" w:hAnsi="Times New Roman" w:cs="Times New Roman"/>
          <w:color w:val="00112B"/>
          <w:sz w:val="24"/>
          <w:szCs w:val="24"/>
        </w:rPr>
        <w:t xml:space="preserve">that the declines </w:t>
      </w:r>
      <w:r w:rsidRPr="00925AAC">
        <w:rPr>
          <w:rFonts w:ascii="Times New Roman" w:eastAsia="Times New Roman" w:hAnsi="Times New Roman" w:cs="Times New Roman"/>
          <w:color w:val="00112B"/>
          <w:sz w:val="24"/>
          <w:szCs w:val="24"/>
        </w:rPr>
        <w:t xml:space="preserve">were particularly </w:t>
      </w:r>
      <w:r w:rsidR="002B2DF2">
        <w:rPr>
          <w:rFonts w:ascii="Times New Roman" w:eastAsia="Times New Roman" w:hAnsi="Times New Roman" w:cs="Times New Roman"/>
          <w:color w:val="00112B"/>
          <w:sz w:val="24"/>
          <w:szCs w:val="24"/>
        </w:rPr>
        <w:t>large</w:t>
      </w:r>
      <w:r w:rsidR="002B2DF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 southern European countries, </w:t>
      </w:r>
      <w:r w:rsidR="002B2DF2">
        <w:rPr>
          <w:rFonts w:ascii="Times New Roman" w:eastAsia="Times New Roman" w:hAnsi="Times New Roman" w:cs="Times New Roman"/>
          <w:color w:val="00112B"/>
          <w:sz w:val="24"/>
          <w:szCs w:val="24"/>
        </w:rPr>
        <w:t>which generally have</w:t>
      </w:r>
      <w:r w:rsidRPr="00925AAC">
        <w:rPr>
          <w:rFonts w:ascii="Times New Roman" w:eastAsia="Times New Roman" w:hAnsi="Times New Roman" w:cs="Times New Roman"/>
          <w:color w:val="00112B"/>
          <w:sz w:val="24"/>
          <w:szCs w:val="24"/>
        </w:rPr>
        <w:t xml:space="preserve"> less robust welfare regimes </w:t>
      </w:r>
      <w:r w:rsidR="002B2DF2">
        <w:rPr>
          <w:rFonts w:ascii="Times New Roman" w:eastAsia="Times New Roman" w:hAnsi="Times New Roman" w:cs="Times New Roman"/>
          <w:color w:val="00112B"/>
          <w:sz w:val="24"/>
          <w:szCs w:val="24"/>
        </w:rPr>
        <w:t>than</w:t>
      </w:r>
      <w:r w:rsidRPr="00925AAC">
        <w:rPr>
          <w:rFonts w:ascii="Times New Roman" w:eastAsia="Times New Roman" w:hAnsi="Times New Roman" w:cs="Times New Roman"/>
          <w:color w:val="00112B"/>
          <w:sz w:val="24"/>
          <w:szCs w:val="24"/>
        </w:rPr>
        <w:t xml:space="preserve"> northern European countries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{"citationID":"Zu9quYnq","properties":{"formattedCitation":"(Rendall et al. 2010)","plainCitation":"(Rendall et al. 2010)","noteIndex":0},"citationItems":[{"id":561,"uris":["http://zotero.org/users/7072385/items/2E9Y95FI"],"itemData":{"id":561,"type":"article-journal","DOI":"10.1080/00324728.2010.512392","issue":"3","title":"Increasingly heterogeneous ages at first birth by education in Southern European and Anglo-American family-policy regimes : A seven-country comparison by birth cohort","volume":"64","author":[{"family":"Rendall","given":"Michael"},{"family":"Aracil","given":"Encarnacion"},{"family":"Bagavos","given":"Christos"},{"family":"Couet","given":"Christine"},{"family":"Derose","given":"Alessandra"},{"family":"Digiulio","given":"Paola"},{"family":"Lappegard","given":"Trude"},{"family":"Robert-bobe","given":"Isabelle"},{"family":"Rønsen","given":"Marit"},{"family":"Smallwood","given":"Steve"},{"family":"Verropoulou","given":"Georgia"}],"issued":{"date-parts":[["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(Rendall et al. 2010)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5" w14:textId="76AFC7CC"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proofErr w:type="spellStart"/>
      <w:r w:rsidRPr="00925AAC">
        <w:rPr>
          <w:rFonts w:ascii="Times New Roman" w:eastAsia="Times New Roman" w:hAnsi="Times New Roman" w:cs="Times New Roman"/>
          <w:color w:val="00112B"/>
          <w:sz w:val="24"/>
          <w:szCs w:val="24"/>
        </w:rPr>
        <w:t>Aassve</w:t>
      </w:r>
      <w:proofErr w:type="spellEnd"/>
      <w:r w:rsidRPr="00925AAC">
        <w:rPr>
          <w:rFonts w:ascii="Times New Roman" w:eastAsia="Times New Roman" w:hAnsi="Times New Roman" w:cs="Times New Roman"/>
          <w:color w:val="00112B"/>
          <w:sz w:val="24"/>
          <w:szCs w:val="24"/>
        </w:rPr>
        <w:t xml:space="preserve"> et. al.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{"citationID":"eN2TgujG","properties":{"formattedCitation":"(2021)","plainCitation":"(2021)","noteIndex":0},"citationItems":[{"id":2394,"uris":["http://zotero.org/users/7072385/items/WXADCSRU"],"itemData":{"id":2394,"type":"article-journal","abstract":"Drawing on past pandemics, scholars have suggested that the COVID-19 pandemic will bring about fertility decline. Evidence from actual birth data has so far been scarce. This brief report uses data on vital statistics from a selection of high-income countries, including the United States. The pandemic has been accompanied by a significant drop in crude birth rates beyond that predicted by past trends in 7 out of the 22 countries considered, with particularly strong declines in southern Europe: Italy (−9.1%), Spain (−8.4%), and Portugal (−6.6%). Substantial heterogeneities are, however, observed.","container-title":"Proceedings of the National Academy of Sciences","DOI":"10.1073/pnas.2105709118","ISSN":"0027-8424, 1091-6490","issue":"36","journalAbbreviation":"Proc. Natl. Acad. Sci. U.S.A.","language":"en","page":"e2105709118","source":"DOI.org (Crossref)","title":"Early assessment of the relationship between the COVID-19 pandemic and births in high-income countries","volume":"118","author":[{"family":"Aassve","given":""},{"family":"Cavalli","given":"Nicolò"},{"family":"Mencarini","given":"Letizia"},{"family":"Plach","given":"Samuel"},{"family":"Sanders","given":"Seth"}],"issued":{"date-parts":[["2021",9,7]]}},"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later assessed fertility declines </w:t>
      </w:r>
      <w:r w:rsidR="00B361B2">
        <w:rPr>
          <w:rFonts w:ascii="Times New Roman" w:eastAsia="Times New Roman" w:hAnsi="Times New Roman" w:cs="Times New Roman"/>
          <w:color w:val="00112B"/>
          <w:sz w:val="24"/>
          <w:szCs w:val="24"/>
        </w:rPr>
        <w:t>using</w:t>
      </w:r>
      <w:r w:rsidRPr="00925AAC">
        <w:rPr>
          <w:rFonts w:ascii="Times New Roman" w:eastAsia="Times New Roman" w:hAnsi="Times New Roman" w:cs="Times New Roman"/>
          <w:color w:val="00112B"/>
          <w:sz w:val="24"/>
          <w:szCs w:val="24"/>
        </w:rPr>
        <w:t xml:space="preserve"> the </w:t>
      </w:r>
      <w:r w:rsidR="00B361B2">
        <w:rPr>
          <w:rFonts w:ascii="Times New Roman" w:eastAsia="Times New Roman" w:hAnsi="Times New Roman" w:cs="Times New Roman"/>
          <w:color w:val="00112B"/>
          <w:sz w:val="24"/>
          <w:szCs w:val="24"/>
        </w:rPr>
        <w:t>c</w:t>
      </w:r>
      <w:r w:rsidRPr="00925AAC">
        <w:rPr>
          <w:rFonts w:ascii="Times New Roman" w:eastAsia="Times New Roman" w:hAnsi="Times New Roman" w:cs="Times New Roman"/>
          <w:color w:val="00112B"/>
          <w:sz w:val="24"/>
          <w:szCs w:val="24"/>
        </w:rPr>
        <w:t xml:space="preserve">rude </w:t>
      </w:r>
      <w:r w:rsidR="00B361B2">
        <w:rPr>
          <w:rFonts w:ascii="Times New Roman" w:eastAsia="Times New Roman" w:hAnsi="Times New Roman" w:cs="Times New Roman"/>
          <w:color w:val="00112B"/>
          <w:sz w:val="24"/>
          <w:szCs w:val="24"/>
        </w:rPr>
        <w:t>b</w:t>
      </w:r>
      <w:r w:rsidRPr="00925AAC">
        <w:rPr>
          <w:rFonts w:ascii="Times New Roman" w:eastAsia="Times New Roman" w:hAnsi="Times New Roman" w:cs="Times New Roman"/>
          <w:color w:val="00112B"/>
          <w:sz w:val="24"/>
          <w:szCs w:val="24"/>
        </w:rPr>
        <w:t xml:space="preserve">irth </w:t>
      </w:r>
      <w:r w:rsidR="00B361B2">
        <w:rPr>
          <w:rFonts w:ascii="Times New Roman" w:eastAsia="Times New Roman" w:hAnsi="Times New Roman" w:cs="Times New Roman"/>
          <w:color w:val="00112B"/>
          <w:sz w:val="24"/>
          <w:szCs w:val="24"/>
        </w:rPr>
        <w:t>r</w:t>
      </w:r>
      <w:r w:rsidRPr="00925AAC">
        <w:rPr>
          <w:rFonts w:ascii="Times New Roman" w:eastAsia="Times New Roman" w:hAnsi="Times New Roman" w:cs="Times New Roman"/>
          <w:color w:val="00112B"/>
          <w:sz w:val="24"/>
          <w:szCs w:val="24"/>
        </w:rPr>
        <w:t>ate in the same sample of countries</w:t>
      </w:r>
      <w:r w:rsidR="00B361B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but controlled </w:t>
      </w:r>
      <w:r w:rsidR="00B361B2">
        <w:rPr>
          <w:rFonts w:ascii="Times New Roman" w:eastAsia="Times New Roman" w:hAnsi="Times New Roman" w:cs="Times New Roman"/>
          <w:color w:val="00112B"/>
          <w:sz w:val="24"/>
          <w:szCs w:val="24"/>
        </w:rPr>
        <w:t>for</w:t>
      </w:r>
      <w:r w:rsidRPr="00925AAC">
        <w:rPr>
          <w:rFonts w:ascii="Times New Roman" w:eastAsia="Times New Roman" w:hAnsi="Times New Roman" w:cs="Times New Roman"/>
          <w:color w:val="00112B"/>
          <w:sz w:val="24"/>
          <w:szCs w:val="24"/>
        </w:rPr>
        <w:t xml:space="preserve"> the ongoing trends </w:t>
      </w:r>
      <w:r w:rsidR="00B361B2">
        <w:rPr>
          <w:rFonts w:ascii="Times New Roman" w:eastAsia="Times New Roman" w:hAnsi="Times New Roman" w:cs="Times New Roman"/>
          <w:color w:val="00112B"/>
          <w:sz w:val="24"/>
          <w:szCs w:val="24"/>
        </w:rPr>
        <w:t>during</w:t>
      </w:r>
      <w:r w:rsidRPr="00925AAC">
        <w:rPr>
          <w:rFonts w:ascii="Times New Roman" w:eastAsia="Times New Roman" w:hAnsi="Times New Roman" w:cs="Times New Roman"/>
          <w:color w:val="00112B"/>
          <w:sz w:val="24"/>
          <w:szCs w:val="24"/>
        </w:rPr>
        <w:t xml:space="preserve"> the </w:t>
      </w:r>
      <w:r w:rsidR="009E1D44">
        <w:rPr>
          <w:rFonts w:ascii="Times New Roman" w:eastAsia="Times New Roman" w:hAnsi="Times New Roman" w:cs="Times New Roman"/>
          <w:color w:val="00112B"/>
          <w:sz w:val="24"/>
          <w:szCs w:val="24"/>
        </w:rPr>
        <w:t xml:space="preserve">Covid-19 </w:t>
      </w:r>
      <w:r w:rsidRPr="00925AAC">
        <w:rPr>
          <w:rFonts w:ascii="Times New Roman" w:eastAsia="Times New Roman" w:hAnsi="Times New Roman" w:cs="Times New Roman"/>
          <w:color w:val="00112B"/>
          <w:sz w:val="24"/>
          <w:szCs w:val="24"/>
        </w:rPr>
        <w:t xml:space="preserve">pandemic. </w:t>
      </w:r>
      <w:r w:rsidR="00B361B2">
        <w:rPr>
          <w:rFonts w:ascii="Times New Roman" w:eastAsia="Times New Roman" w:hAnsi="Times New Roman" w:cs="Times New Roman"/>
          <w:color w:val="00112B"/>
          <w:sz w:val="24"/>
          <w:szCs w:val="24"/>
        </w:rPr>
        <w:t>They found that the pandemic had a</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net negative effect </w:t>
      </w:r>
      <w:r w:rsidR="00B361B2">
        <w:rPr>
          <w:rFonts w:ascii="Times New Roman" w:eastAsia="Times New Roman" w:hAnsi="Times New Roman" w:cs="Times New Roman"/>
          <w:color w:val="00112B"/>
          <w:sz w:val="24"/>
          <w:szCs w:val="24"/>
        </w:rPr>
        <w:t>on fertility</w:t>
      </w:r>
      <w:r w:rsidRPr="00925AAC">
        <w:rPr>
          <w:rFonts w:ascii="Times New Roman" w:eastAsia="Times New Roman" w:hAnsi="Times New Roman" w:cs="Times New Roman"/>
          <w:color w:val="00112B"/>
          <w:sz w:val="24"/>
          <w:szCs w:val="24"/>
        </w:rPr>
        <w:t xml:space="preserve"> in seven countries: Austria, Belgium, Hungary, Italy, Portugal, Singapore, and Spain. More recent research </w:t>
      </w:r>
      <w:r w:rsidR="00B361B2">
        <w:rPr>
          <w:rFonts w:ascii="Times New Roman" w:eastAsia="Times New Roman" w:hAnsi="Times New Roman" w:cs="Times New Roman"/>
          <w:color w:val="00112B"/>
          <w:sz w:val="24"/>
          <w:szCs w:val="24"/>
        </w:rPr>
        <w:t>has shown that</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this baby bust </w:t>
      </w:r>
      <w:r w:rsidR="00B361B2">
        <w:rPr>
          <w:rFonts w:ascii="Times New Roman" w:eastAsia="Times New Roman" w:hAnsi="Times New Roman" w:cs="Times New Roman"/>
          <w:color w:val="00112B"/>
          <w:sz w:val="24"/>
          <w:szCs w:val="24"/>
        </w:rPr>
        <w:t>was</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 short-term effect</w:t>
      </w:r>
      <w:r w:rsidR="00B361B2">
        <w:rPr>
          <w:rFonts w:ascii="Times New Roman" w:eastAsia="Times New Roman" w:hAnsi="Times New Roman" w:cs="Times New Roman"/>
          <w:color w:val="00112B"/>
          <w:sz w:val="24"/>
          <w:szCs w:val="24"/>
        </w:rPr>
        <w:t xml:space="preserve"> that was</w:t>
      </w:r>
      <w:r w:rsidRPr="00925AAC">
        <w:rPr>
          <w:rFonts w:ascii="Times New Roman" w:eastAsia="Times New Roman" w:hAnsi="Times New Roman" w:cs="Times New Roman"/>
          <w:color w:val="00112B"/>
          <w:sz w:val="24"/>
          <w:szCs w:val="24"/>
        </w:rPr>
        <w:t xml:space="preserve"> followed by the reversion of fertility rates to pre-pandemic levels in most countries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{"citationID":"lG0xf9Ud","properties":{"formattedCitation":"(UNFPA 2021)","plainCitation":"(UNFPA 2021)","noteIndex":0},"citationItems":[{"id":2453,"uris":["http://zotero.org/users/7072385/items/PB6H86MD"],"itemData":{"id":2453,"type":"report","genre":"Technical Brief","publisher":"United Nations Population Fund","title":"How will the COVID-19 pandemic affect births?","author":[{"family":"UNFPA","given":""}],"issued":{"date-parts":[["2021"]]}}}],"schema":"https://github.com/citation-style-language/schema/raw/master/csl-citation.json"}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(UNFPA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A scenario of </w:t>
      </w:r>
      <w:r w:rsidR="009E1D44">
        <w:rPr>
          <w:rFonts w:ascii="Times New Roman" w:eastAsia="Times New Roman" w:hAnsi="Times New Roman" w:cs="Times New Roman"/>
          <w:color w:val="00112B"/>
          <w:sz w:val="24"/>
          <w:szCs w:val="24"/>
        </w:rPr>
        <w:t xml:space="preserve">a </w:t>
      </w:r>
      <w:r w:rsidRPr="00925AAC">
        <w:rPr>
          <w:rFonts w:ascii="Times New Roman" w:eastAsia="Times New Roman" w:hAnsi="Times New Roman" w:cs="Times New Roman"/>
          <w:color w:val="00112B"/>
          <w:sz w:val="24"/>
          <w:szCs w:val="24"/>
        </w:rPr>
        <w:t>partial recovery</w:t>
      </w:r>
      <w:r w:rsidR="00B361B2">
        <w:rPr>
          <w:rFonts w:ascii="Times New Roman" w:eastAsia="Times New Roman" w:hAnsi="Times New Roman" w:cs="Times New Roman"/>
          <w:color w:val="00112B"/>
          <w:sz w:val="24"/>
          <w:szCs w:val="24"/>
        </w:rPr>
        <w:t xml:space="preserve"> of fertility</w:t>
      </w:r>
      <w:r w:rsidRPr="00925AAC">
        <w:rPr>
          <w:rFonts w:ascii="Times New Roman" w:eastAsia="Times New Roman" w:hAnsi="Times New Roman" w:cs="Times New Roman"/>
          <w:color w:val="00112B"/>
          <w:sz w:val="24"/>
          <w:szCs w:val="24"/>
        </w:rPr>
        <w:t xml:space="preserve"> seems probable, </w:t>
      </w:r>
      <w:r w:rsidRPr="00925AAC">
        <w:rPr>
          <w:rFonts w:ascii="Times New Roman" w:eastAsia="Times New Roman" w:hAnsi="Times New Roman" w:cs="Times New Roman"/>
          <w:color w:val="00112B"/>
          <w:sz w:val="24"/>
          <w:szCs w:val="24"/>
        </w:rPr>
        <w:lastRenderedPageBreak/>
        <w:t xml:space="preserve">although </w:t>
      </w:r>
      <w:r w:rsidR="009E1D44">
        <w:rPr>
          <w:rFonts w:ascii="Times New Roman" w:eastAsia="Times New Roman" w:hAnsi="Times New Roman" w:cs="Times New Roman"/>
          <w:color w:val="00112B"/>
          <w:sz w:val="24"/>
          <w:szCs w:val="24"/>
        </w:rPr>
        <w:t>fertility</w:t>
      </w:r>
      <w:r w:rsidR="00B361B2">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trends </w:t>
      </w:r>
      <w:r w:rsidR="00B361B2">
        <w:rPr>
          <w:rFonts w:ascii="Times New Roman" w:eastAsia="Times New Roman" w:hAnsi="Times New Roman" w:cs="Times New Roman"/>
          <w:color w:val="00112B"/>
          <w:sz w:val="24"/>
          <w:szCs w:val="24"/>
        </w:rPr>
        <w:t>may</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also be unstable, </w:t>
      </w:r>
      <w:r w:rsidR="00B361B2">
        <w:rPr>
          <w:rFonts w:ascii="Times New Roman" w:eastAsia="Times New Roman" w:hAnsi="Times New Roman" w:cs="Times New Roman"/>
          <w:color w:val="00112B"/>
          <w:sz w:val="24"/>
          <w:szCs w:val="24"/>
        </w:rPr>
        <w:t>characterized by</w:t>
      </w:r>
      <w:r w:rsidRPr="00925AAC">
        <w:rPr>
          <w:rFonts w:ascii="Times New Roman" w:eastAsia="Times New Roman" w:hAnsi="Times New Roman" w:cs="Times New Roman"/>
          <w:color w:val="00112B"/>
          <w:sz w:val="24"/>
          <w:szCs w:val="24"/>
        </w:rPr>
        <w:t xml:space="preserve"> cycles of busts and recoveries, similar to the cycles of the pandemic. </w:t>
      </w:r>
    </w:p>
    <w:p w14:paraId="00000036" w14:textId="4C51B89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Finally, subnational data </w:t>
      </w:r>
      <w:r w:rsidR="00B361B2">
        <w:rPr>
          <w:rFonts w:ascii="Times New Roman" w:eastAsia="Times New Roman" w:hAnsi="Times New Roman" w:cs="Times New Roman"/>
          <w:color w:val="00112B"/>
          <w:sz w:val="24"/>
          <w:szCs w:val="24"/>
        </w:rPr>
        <w:t>are</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becoming available </w:t>
      </w:r>
      <w:r w:rsidR="00B361B2">
        <w:rPr>
          <w:rFonts w:ascii="Times New Roman" w:eastAsia="Times New Roman" w:hAnsi="Times New Roman" w:cs="Times New Roman"/>
          <w:color w:val="00112B"/>
          <w:sz w:val="24"/>
          <w:szCs w:val="24"/>
        </w:rPr>
        <w:t>that will allow</w:t>
      </w:r>
      <w:r w:rsidR="00B361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researchers to examine these trends in a more disaggregated manner. The first </w:t>
      </w:r>
      <w:r w:rsidR="00B0319C">
        <w:rPr>
          <w:rFonts w:ascii="Times New Roman" w:eastAsia="Times New Roman" w:hAnsi="Times New Roman" w:cs="Times New Roman"/>
          <w:color w:val="00112B"/>
          <w:sz w:val="24"/>
          <w:szCs w:val="24"/>
        </w:rPr>
        <w:t>study</w:t>
      </w:r>
      <w:r w:rsidR="00B0319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on subnational patterns</w:t>
      </w:r>
      <w:r w:rsidR="00A255C4">
        <w:rPr>
          <w:rFonts w:ascii="Times New Roman" w:eastAsia="Times New Roman" w:hAnsi="Times New Roman" w:cs="Times New Roman"/>
          <w:color w:val="00112B"/>
          <w:sz w:val="24"/>
          <w:szCs w:val="24"/>
        </w:rPr>
        <w:t xml:space="preserve"> was </w:t>
      </w:r>
      <w:r w:rsidR="00E277E8">
        <w:rPr>
          <w:rFonts w:ascii="Times New Roman" w:eastAsia="Times New Roman" w:hAnsi="Times New Roman" w:cs="Times New Roman"/>
          <w:color w:val="00112B"/>
          <w:sz w:val="24"/>
          <w:szCs w:val="24"/>
        </w:rPr>
        <w:t xml:space="preserve">by </w:t>
      </w:r>
      <w:r w:rsidR="00A255C4" w:rsidRPr="00925AAC">
        <w:rPr>
          <w:rFonts w:ascii="Times New Roman" w:eastAsia="Times New Roman" w:hAnsi="Times New Roman" w:cs="Times New Roman"/>
          <w:color w:val="00112B"/>
          <w:sz w:val="24"/>
          <w:szCs w:val="24"/>
        </w:rPr>
        <w:t xml:space="preserve">Cohen </w:t>
      </w:r>
      <w:r w:rsidR="00A255C4"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{"citationID":"DlJGCjLn","properties":{"formattedCitation":"(2021)","plainCitation":"(2021)","noteIndex":0},"citationItems":[{"id":2402,"uris":["http://zotero.org/users/7072385/items/KXA4CSZL"],"itemData":{"id":2402,"type":"report","abstract":"The United States experienced a 3.8 percent decline in births for 2020 compared with 2019, but the rate of decline was much faster at the end of the year (8 percent in December), suggesting dramatic early effects of the COVID-19 pandemic, which began affecting social life in late March 2020. Using birth data from Florida and Ohio counties through February 2021, this analysis examines whether and how much falling birth rates were associated with local pandemic conditions, specifically infection rates and reductions in geographic mobility. Results show that the vast majority of counties experienced declining births, suggestive of a general influence of the pandemic, but also that declines were steeper in places with greater prevalence of COVID-19 infections and more extensive reductions in mobility. The latter result is consistent with more direct influences of the pandemic on family planning or sexual behavior. The idea that social isolation would cause an increase in subsequent births receives no support.","genre":"preprint","note":"DOI: 10.31235/osf.io/qwxz3","publisher":"SocArXiv","source":"DOI.org (Crossref)","title":"Baby Bust: Falling Fertility in US Counties Is Associated with COVID-19 Prevalence and Mobility Reductions","title-short":"Baby Bust","URL":"https://osf.io/qwxz3","author":[{"family":"Cohen","given":"Philip N."}],"accessed":{"date-parts":[["2022",3,9]]},"issued":{"date-parts":[["2021",3,17]]}},"suppress-author":true}],"schema":"https://github.com/citation-style-language/schema/raw/master/csl-citation.json"} </w:instrText>
      </w:r>
      <w:r w:rsidR="00A255C4" w:rsidRPr="00925AAC">
        <w:rPr>
          <w:rFonts w:ascii="Times New Roman" w:hAnsi="Times New Roman" w:cs="Times New Roman"/>
          <w:sz w:val="24"/>
          <w:szCs w:val="24"/>
        </w:rPr>
        <w:fldChar w:fldCharType="separate"/>
      </w:r>
      <w:r w:rsidR="00A255C4" w:rsidRPr="00925AAC">
        <w:rPr>
          <w:rFonts w:ascii="Times New Roman" w:hAnsi="Times New Roman" w:cs="Times New Roman"/>
          <w:sz w:val="24"/>
          <w:szCs w:val="24"/>
        </w:rPr>
        <w:t>(2021)</w:t>
      </w:r>
      <w:r w:rsidR="00A255C4" w:rsidRPr="00925AAC">
        <w:rPr>
          <w:rFonts w:ascii="Times New Roman" w:hAnsi="Times New Roman" w:cs="Times New Roman"/>
          <w:sz w:val="24"/>
          <w:szCs w:val="24"/>
        </w:rPr>
        <w:fldChar w:fldCharType="end"/>
      </w:r>
      <w:r w:rsidR="00A255C4">
        <w:rPr>
          <w:rFonts w:ascii="Times New Roman" w:hAnsi="Times New Roman" w:cs="Times New Roman"/>
          <w:sz w:val="24"/>
          <w:szCs w:val="24"/>
        </w:rPr>
        <w:t>,</w:t>
      </w:r>
      <w:r w:rsidR="00A255C4" w:rsidRPr="00925AAC">
        <w:rPr>
          <w:rFonts w:ascii="Times New Roman" w:eastAsia="Times New Roman" w:hAnsi="Times New Roman" w:cs="Times New Roman"/>
          <w:color w:val="00112B"/>
          <w:sz w:val="24"/>
          <w:szCs w:val="24"/>
        </w:rPr>
        <w:t xml:space="preserve"> </w:t>
      </w:r>
      <w:r w:rsidR="00A255C4">
        <w:rPr>
          <w:rFonts w:ascii="Times New Roman" w:eastAsia="Times New Roman" w:hAnsi="Times New Roman" w:cs="Times New Roman"/>
          <w:color w:val="00112B"/>
          <w:sz w:val="24"/>
          <w:szCs w:val="24"/>
        </w:rPr>
        <w:t>who examined fertility in</w:t>
      </w:r>
      <w:r w:rsidR="00A255C4" w:rsidRPr="00925AAC">
        <w:rPr>
          <w:rFonts w:ascii="Times New Roman" w:eastAsia="Times New Roman" w:hAnsi="Times New Roman" w:cs="Times New Roman"/>
          <w:color w:val="00112B"/>
          <w:sz w:val="24"/>
          <w:szCs w:val="24"/>
        </w:rPr>
        <w:t xml:space="preserve"> counties </w:t>
      </w:r>
      <w:r w:rsidR="00A255C4">
        <w:rPr>
          <w:rFonts w:ascii="Times New Roman" w:eastAsia="Times New Roman" w:hAnsi="Times New Roman" w:cs="Times New Roman"/>
          <w:color w:val="00112B"/>
          <w:sz w:val="24"/>
          <w:szCs w:val="24"/>
        </w:rPr>
        <w:t>in</w:t>
      </w:r>
      <w:r w:rsidR="00A255C4" w:rsidRPr="00925AAC">
        <w:rPr>
          <w:rFonts w:ascii="Times New Roman" w:eastAsia="Times New Roman" w:hAnsi="Times New Roman" w:cs="Times New Roman"/>
          <w:color w:val="00112B"/>
          <w:sz w:val="24"/>
          <w:szCs w:val="24"/>
        </w:rPr>
        <w:t xml:space="preserve"> Florida and Ohio in the U.S.</w:t>
      </w:r>
      <w:r w:rsidR="004A1806">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see Nitsche et. al.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{"citationID":"Zc0TP9rw","properties":{"formattedCitation":"(2021)","plainCitation":"(2021)","noteIndex":0},"citationItems":[{"id":2484,"uris":["http://zotero.org/users/7072385/items/FUI3SRNS"],"itemData":{"id":2484,"type":"paper-conference","event":"Pandemic Babies? The Covid-19 Pandemic and Its Impact on Fertility and Family Dynamics","event-place":"Berlin","publisher":"Max Planck Institute for Demographic Research","publisher-place":"Berlin","title":"Pandemic Babies? The Fertility Response to the First Covid-19 Wave across European Regions","author":[{"family":"Nitsche","given":"Natalie"},{"family":"Jasilioniene","given":"A"},{"family":"Kniffka","given":"M"},{"family":"Myrskylä","given":"Mikko"},{"family":"Nissen","given":"Jessica"}],"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for </w:t>
      </w:r>
      <w:r w:rsidR="00A255C4">
        <w:rPr>
          <w:rFonts w:ascii="Times New Roman" w:eastAsia="Times New Roman" w:hAnsi="Times New Roman" w:cs="Times New Roman"/>
          <w:color w:val="00112B"/>
          <w:sz w:val="24"/>
          <w:szCs w:val="24"/>
        </w:rPr>
        <w:t xml:space="preserve">an analysis of subnational fertility patterns in </w:t>
      </w:r>
      <w:r w:rsidRPr="00925AAC">
        <w:rPr>
          <w:rFonts w:ascii="Times New Roman" w:eastAsia="Times New Roman" w:hAnsi="Times New Roman" w:cs="Times New Roman"/>
          <w:color w:val="00112B"/>
          <w:sz w:val="24"/>
          <w:szCs w:val="24"/>
        </w:rPr>
        <w:t>European countries</w:t>
      </w:r>
      <w:r w:rsidR="004A1806">
        <w:rPr>
          <w:rFonts w:ascii="Times New Roman" w:eastAsia="Times New Roman" w:hAnsi="Times New Roman" w:cs="Times New Roman"/>
          <w:color w:val="00112B"/>
          <w:sz w:val="24"/>
          <w:szCs w:val="24"/>
        </w:rPr>
        <w:t>)</w:t>
      </w:r>
      <w:r w:rsidR="00A255C4">
        <w:rPr>
          <w:rFonts w:ascii="Times New Roman" w:eastAsia="Times New Roman" w:hAnsi="Times New Roman" w:cs="Times New Roman"/>
          <w:color w:val="00112B"/>
          <w:sz w:val="24"/>
          <w:szCs w:val="24"/>
        </w:rPr>
        <w:t xml:space="preserve">. </w:t>
      </w:r>
      <w:r w:rsidR="00E277E8">
        <w:rPr>
          <w:rFonts w:ascii="Times New Roman" w:eastAsia="Times New Roman" w:hAnsi="Times New Roman" w:cs="Times New Roman"/>
          <w:color w:val="00112B"/>
          <w:sz w:val="24"/>
          <w:szCs w:val="24"/>
        </w:rPr>
        <w:t>T</w:t>
      </w:r>
      <w:r w:rsidR="00A255C4">
        <w:rPr>
          <w:rFonts w:ascii="Times New Roman" w:eastAsia="Times New Roman" w:hAnsi="Times New Roman" w:cs="Times New Roman"/>
          <w:color w:val="00112B"/>
          <w:sz w:val="24"/>
          <w:szCs w:val="24"/>
        </w:rPr>
        <w:t>he results showed t</w:t>
      </w:r>
      <w:r w:rsidR="00E277E8">
        <w:rPr>
          <w:rFonts w:ascii="Times New Roman" w:eastAsia="Times New Roman" w:hAnsi="Times New Roman" w:cs="Times New Roman"/>
          <w:color w:val="00112B"/>
          <w:sz w:val="24"/>
          <w:szCs w:val="24"/>
        </w:rPr>
        <w:t xml:space="preserve">hat there was </w:t>
      </w:r>
      <w:r w:rsidR="00E277E8" w:rsidRPr="00925AAC">
        <w:rPr>
          <w:rFonts w:ascii="Times New Roman" w:eastAsia="Times New Roman" w:hAnsi="Times New Roman" w:cs="Times New Roman"/>
          <w:color w:val="00112B"/>
          <w:sz w:val="24"/>
          <w:szCs w:val="24"/>
        </w:rPr>
        <w:t>regional within-country heterogeneity in “excess births</w:t>
      </w:r>
      <w:r w:rsidR="00E277E8">
        <w:rPr>
          <w:rFonts w:ascii="Times New Roman" w:eastAsia="Times New Roman" w:hAnsi="Times New Roman" w:cs="Times New Roman"/>
          <w:color w:val="00112B"/>
          <w:sz w:val="24"/>
          <w:szCs w:val="24"/>
        </w:rPr>
        <w:t>,</w:t>
      </w:r>
      <w:r w:rsidR="00E277E8" w:rsidRPr="00925AA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E277E8">
        <w:rPr>
          <w:rFonts w:ascii="Times New Roman" w:eastAsia="Times New Roman" w:hAnsi="Times New Roman" w:cs="Times New Roman"/>
          <w:color w:val="00112B"/>
          <w:sz w:val="24"/>
          <w:szCs w:val="24"/>
        </w:rPr>
        <w:t>with</w:t>
      </w:r>
      <w:r w:rsidR="00E277E8"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largest fertility </w:t>
      </w:r>
      <w:r w:rsidR="00E277E8">
        <w:rPr>
          <w:rFonts w:ascii="Times New Roman" w:eastAsia="Times New Roman" w:hAnsi="Times New Roman" w:cs="Times New Roman"/>
          <w:color w:val="00112B"/>
          <w:sz w:val="24"/>
          <w:szCs w:val="24"/>
        </w:rPr>
        <w:t>declines being observed</w:t>
      </w:r>
      <w:r w:rsidRPr="00925AAC">
        <w:rPr>
          <w:rFonts w:ascii="Times New Roman" w:eastAsia="Times New Roman" w:hAnsi="Times New Roman" w:cs="Times New Roman"/>
          <w:color w:val="00112B"/>
          <w:sz w:val="24"/>
          <w:szCs w:val="24"/>
        </w:rPr>
        <w:t xml:space="preserve"> in places</w:t>
      </w:r>
      <w:r w:rsidR="00E277E8">
        <w:rPr>
          <w:rFonts w:ascii="Times New Roman" w:eastAsia="Times New Roman" w:hAnsi="Times New Roman" w:cs="Times New Roman"/>
          <w:color w:val="00112B"/>
          <w:sz w:val="24"/>
          <w:szCs w:val="24"/>
        </w:rPr>
        <w:t xml:space="preserve"> that were</w:t>
      </w:r>
      <w:r w:rsidRPr="00925AAC">
        <w:rPr>
          <w:rFonts w:ascii="Times New Roman" w:eastAsia="Times New Roman" w:hAnsi="Times New Roman" w:cs="Times New Roman"/>
          <w:color w:val="00112B"/>
          <w:sz w:val="24"/>
          <w:szCs w:val="24"/>
        </w:rPr>
        <w:t xml:space="preserve"> most affected by the pandemic in terms of infection rates and reductions in mobility</w:t>
      </w:r>
      <w:r w:rsidR="00767900">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p>
    <w:p w14:paraId="00000037" w14:textId="77777777" w:rsidR="00F71367" w:rsidRPr="00925AAC" w:rsidRDefault="003B6693" w:rsidP="00925AAC">
      <w:pPr>
        <w:spacing w:before="240"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The case of Brazil and Colombia</w:t>
      </w:r>
    </w:p>
    <w:p w14:paraId="00000038" w14:textId="1A3153E8" w:rsidR="00F71367" w:rsidRPr="00925AAC" w:rsidRDefault="00173CC1"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 xml:space="preserve">We </w:t>
      </w:r>
      <w:r w:rsidR="00445DD1">
        <w:rPr>
          <w:rFonts w:ascii="Times New Roman" w:eastAsia="Times New Roman" w:hAnsi="Times New Roman" w:cs="Times New Roman"/>
          <w:color w:val="00112B"/>
          <w:sz w:val="24"/>
          <w:szCs w:val="24"/>
        </w:rPr>
        <w:t>have chosen to study the</w:t>
      </w:r>
      <w:r>
        <w:rPr>
          <w:rFonts w:ascii="Times New Roman" w:eastAsia="Times New Roman" w:hAnsi="Times New Roman" w:cs="Times New Roman"/>
          <w:color w:val="00112B"/>
          <w:sz w:val="24"/>
          <w:szCs w:val="24"/>
        </w:rPr>
        <w:t xml:space="preserve"> </w:t>
      </w:r>
      <w:r w:rsidR="004A1806">
        <w:rPr>
          <w:rFonts w:ascii="Times New Roman" w:eastAsia="Times New Roman" w:hAnsi="Times New Roman" w:cs="Times New Roman"/>
          <w:color w:val="00112B"/>
          <w:sz w:val="24"/>
          <w:szCs w:val="24"/>
        </w:rPr>
        <w:t>influences</w:t>
      </w:r>
      <w:r w:rsidR="002525CC">
        <w:rPr>
          <w:rFonts w:ascii="Times New Roman" w:eastAsia="Times New Roman" w:hAnsi="Times New Roman" w:cs="Times New Roman"/>
          <w:color w:val="00112B"/>
          <w:sz w:val="24"/>
          <w:szCs w:val="24"/>
        </w:rPr>
        <w:t xml:space="preserve"> of</w:t>
      </w:r>
      <w:r w:rsidR="00445DD1" w:rsidRPr="004A1806">
        <w:rPr>
          <w:rFonts w:ascii="Times New Roman" w:eastAsia="Times New Roman" w:hAnsi="Times New Roman" w:cs="Times New Roman"/>
          <w:color w:val="00112B"/>
          <w:sz w:val="24"/>
          <w:szCs w:val="24"/>
        </w:rPr>
        <w:t xml:space="preserve"> the Covid-19 pandemic </w:t>
      </w:r>
      <w:r w:rsidR="002525CC">
        <w:rPr>
          <w:rFonts w:ascii="Times New Roman" w:eastAsia="Times New Roman" w:hAnsi="Times New Roman" w:cs="Times New Roman"/>
          <w:color w:val="00112B"/>
          <w:sz w:val="24"/>
          <w:szCs w:val="24"/>
        </w:rPr>
        <w:t>on</w:t>
      </w:r>
      <w:r w:rsidR="00445DD1" w:rsidRPr="004A1806">
        <w:rPr>
          <w:rFonts w:ascii="Times New Roman" w:eastAsia="Times New Roman" w:hAnsi="Times New Roman" w:cs="Times New Roman"/>
          <w:color w:val="00112B"/>
          <w:sz w:val="24"/>
          <w:szCs w:val="24"/>
        </w:rPr>
        <w:t xml:space="preserve"> births</w:t>
      </w:r>
      <w:r w:rsidR="00445DD1">
        <w:rPr>
          <w:rFonts w:ascii="Times New Roman" w:eastAsia="Times New Roman" w:hAnsi="Times New Roman" w:cs="Times New Roman"/>
          <w:color w:val="00112B"/>
          <w:sz w:val="24"/>
          <w:szCs w:val="24"/>
        </w:rPr>
        <w:t xml:space="preserve"> in</w:t>
      </w:r>
      <w:r w:rsidR="00445DD1" w:rsidRPr="004A1806">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Brazil and Col</w:t>
      </w:r>
      <w:r w:rsidR="004A1806">
        <w:rPr>
          <w:rFonts w:ascii="Times New Roman" w:eastAsia="Times New Roman" w:hAnsi="Times New Roman" w:cs="Times New Roman"/>
          <w:color w:val="00112B"/>
          <w:sz w:val="24"/>
          <w:szCs w:val="24"/>
        </w:rPr>
        <w:t>o</w:t>
      </w:r>
      <w:r>
        <w:rPr>
          <w:rFonts w:ascii="Times New Roman" w:eastAsia="Times New Roman" w:hAnsi="Times New Roman" w:cs="Times New Roman"/>
          <w:color w:val="00112B"/>
          <w:sz w:val="24"/>
          <w:szCs w:val="24"/>
        </w:rPr>
        <w:t>mbia because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these two countries </w:t>
      </w:r>
      <w:r w:rsidR="00445DD1">
        <w:rPr>
          <w:rFonts w:ascii="Times New Roman" w:eastAsia="Times New Roman" w:hAnsi="Times New Roman" w:cs="Times New Roman"/>
          <w:color w:val="00112B"/>
          <w:sz w:val="24"/>
          <w:szCs w:val="24"/>
        </w:rPr>
        <w:t>have similar overall</w:t>
      </w:r>
      <w:r w:rsidR="003B6693" w:rsidRPr="00925AAC">
        <w:rPr>
          <w:rFonts w:ascii="Times New Roman" w:eastAsia="Times New Roman" w:hAnsi="Times New Roman" w:cs="Times New Roman"/>
          <w:color w:val="00112B"/>
          <w:sz w:val="24"/>
          <w:szCs w:val="24"/>
        </w:rPr>
        <w:t xml:space="preserve"> fertility trends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{"citationID":"lv1y102U","properties":{"formattedCitation":"(Guzm\\uc0\\u225{}n et al. 2006)","plainCitation":"(Guzmán et al. 2006)","noteIndex":0},"citationItems":[{"id":1033,"uris":["http://zotero.org/users/7072385/items/MFIDLPTE"],"itemData":{"id":1033,"type":"article-journal","container-title":"Population English Edition","DOI":"10.3917/pope.605.0519","ISSN":"1634-2941","issue":"5-6","page":"519–576","title":"The Demography of Latin America and the Caribbean since 1950","volume":"61","author":[{"family":"Guzmán","given":"José"},{"family":"Rodríguez","given":"Jorge"},{"family":"Martínez","given":"Jorge"},{"family":"Contreras","given":"Juan"},{"family":"González","given":"Daniela"}],"issued":{"date-parts":[["2006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(Guzmán et al. 2006)</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and social stratification systems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{"citationID":"WuVIOTis","properties":{"formattedCitation":"(Portes and Hoffman 2003)","plainCitation":"(Portes and Hoffman 2003)","noteIndex":0},"citationItems":[{"id":1187,"uris":["http://zotero.org/users/7072385/items/CPYD7EGK"],"itemData":{"id":1187,"type":"article-journal","abstract":"This article proposes a framework for the analysis of social classes in Latin America and presents evidence on the composition of the class structure in the region and its evolution during the last two decades, corresponding to the years of implementation of a new economic model in most countries. The paper is an update of an earlier article on the same topic published in this journal at the end of the period of import substitution industrialization. Relative to that earlier period, the present era registers a visible increase in income inequality, a persistent concentration of wealth in the top decile of the population, a rapid expansion of the class of micro-entrepreneurs, and a stagnation or increase of the informal proletariat. The contraction of public sector employment and the stagnation of formal sector labor demand in most countries has led to a series of adaptive solutions by the middle and lower classes. The rise of informal self-employment and micro-entrepreneurialism throughout the region can be interpreted as a direct result of the new adjustment policies. We explore other, less orthodox adaptive strategies, including the rise of violent crime in the cities and migration abroad by an increasingly diversified cross-section of the population. The impact that changes in the class structure have had an party politics and other forms of popular political mobilization in Latin American countries is discussed.","container-title":"Latin American Research Review","DOI":"10.1353/lar.2003.0011","ISSN":"00238791","issue":"1","note":"ISBN: 1542-4278","page":"41–82","title":"Latin American Class Structures: Their Composition and Change during the Neoliberal Era","volume":"38","author":[{"family":"Portes","given":"Alejandro"},{"family":"Hoffman","given":"Kelly"}],"issued":{"date-parts":[["2003"]]}}}],"schema":"https://github.com/citation-style-language/schema/raw/master/csl-citation.json"}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(Portes and Hoffman 2003)</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445DD1">
        <w:rPr>
          <w:rFonts w:ascii="Times New Roman" w:eastAsia="Times New Roman" w:hAnsi="Times New Roman" w:cs="Times New Roman"/>
          <w:color w:val="00112B"/>
          <w:sz w:val="24"/>
          <w:szCs w:val="24"/>
        </w:rPr>
        <w:t>However</w:t>
      </w:r>
      <w:r w:rsidR="003B6693" w:rsidRPr="00925AAC">
        <w:rPr>
          <w:rFonts w:ascii="Times New Roman" w:eastAsia="Times New Roman" w:hAnsi="Times New Roman" w:cs="Times New Roman"/>
          <w:color w:val="00112B"/>
          <w:sz w:val="24"/>
          <w:szCs w:val="24"/>
        </w:rPr>
        <w:t xml:space="preserve">, </w:t>
      </w:r>
      <w:r w:rsidR="00BE1426">
        <w:rPr>
          <w:rFonts w:ascii="Times New Roman" w:eastAsia="Times New Roman" w:hAnsi="Times New Roman" w:cs="Times New Roman"/>
          <w:color w:val="00112B"/>
          <w:sz w:val="24"/>
          <w:szCs w:val="24"/>
        </w:rPr>
        <w:t>the differences between these two</w:t>
      </w:r>
      <w:r w:rsidR="00445DD1">
        <w:rPr>
          <w:rFonts w:ascii="Times New Roman" w:eastAsia="Times New Roman" w:hAnsi="Times New Roman" w:cs="Times New Roman"/>
          <w:color w:val="00112B"/>
          <w:sz w:val="24"/>
          <w:szCs w:val="24"/>
        </w:rPr>
        <w:t xml:space="preserve"> countries</w:t>
      </w:r>
      <w:r w:rsidR="003B6693" w:rsidRPr="00925AAC">
        <w:rPr>
          <w:rFonts w:ascii="Times New Roman" w:eastAsia="Times New Roman" w:hAnsi="Times New Roman" w:cs="Times New Roman"/>
          <w:color w:val="00112B"/>
          <w:sz w:val="24"/>
          <w:szCs w:val="24"/>
        </w:rPr>
        <w:t xml:space="preserve"> in terms of </w:t>
      </w:r>
      <w:r w:rsidR="00445DD1">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 xml:space="preserve">population size, </w:t>
      </w:r>
      <w:r w:rsidR="00445DD1">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 xml:space="preserve">geographical </w:t>
      </w:r>
      <w:r w:rsidR="00445DD1">
        <w:rPr>
          <w:rFonts w:ascii="Times New Roman" w:eastAsia="Times New Roman" w:hAnsi="Times New Roman" w:cs="Times New Roman"/>
          <w:color w:val="00112B"/>
          <w:sz w:val="24"/>
          <w:szCs w:val="24"/>
        </w:rPr>
        <w:t>area</w:t>
      </w:r>
      <w:r w:rsidR="003B6693" w:rsidRPr="00925AAC">
        <w:rPr>
          <w:rFonts w:ascii="Times New Roman" w:eastAsia="Times New Roman" w:hAnsi="Times New Roman" w:cs="Times New Roman"/>
          <w:color w:val="00112B"/>
          <w:sz w:val="24"/>
          <w:szCs w:val="24"/>
        </w:rPr>
        <w:t xml:space="preserve">, the functioning of </w:t>
      </w:r>
      <w:r w:rsidR="00445DD1">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 xml:space="preserve">national health system, and </w:t>
      </w:r>
      <w:r w:rsidR="00445DD1">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 xml:space="preserve">economic development may account for </w:t>
      </w:r>
      <w:r w:rsidR="00BE1426">
        <w:rPr>
          <w:rFonts w:ascii="Times New Roman" w:eastAsia="Times New Roman" w:hAnsi="Times New Roman" w:cs="Times New Roman"/>
          <w:color w:val="00112B"/>
          <w:sz w:val="24"/>
          <w:szCs w:val="24"/>
        </w:rPr>
        <w:t xml:space="preserve">some of the </w:t>
      </w:r>
      <w:r w:rsidR="002525CC">
        <w:rPr>
          <w:rFonts w:ascii="Times New Roman" w:eastAsia="Times New Roman" w:hAnsi="Times New Roman" w:cs="Times New Roman"/>
          <w:color w:val="00112B"/>
          <w:sz w:val="24"/>
          <w:szCs w:val="24"/>
        </w:rPr>
        <w:t>discrepancies</w:t>
      </w:r>
      <w:r w:rsidR="00BE1426">
        <w:rPr>
          <w:rFonts w:ascii="Times New Roman" w:eastAsia="Times New Roman" w:hAnsi="Times New Roman" w:cs="Times New Roman"/>
          <w:color w:val="00112B"/>
          <w:sz w:val="24"/>
          <w:szCs w:val="24"/>
        </w:rPr>
        <w:t xml:space="preserve"> </w:t>
      </w:r>
      <w:r w:rsidR="004A1806">
        <w:rPr>
          <w:rFonts w:ascii="Times New Roman" w:eastAsia="Times New Roman" w:hAnsi="Times New Roman" w:cs="Times New Roman"/>
          <w:color w:val="00112B"/>
          <w:sz w:val="24"/>
          <w:szCs w:val="24"/>
        </w:rPr>
        <w:t>in the Covid-19-fertility associations</w:t>
      </w:r>
      <w:r w:rsidR="003B6693" w:rsidRPr="00925AAC">
        <w:rPr>
          <w:rFonts w:ascii="Times New Roman" w:eastAsia="Times New Roman" w:hAnsi="Times New Roman" w:cs="Times New Roman"/>
          <w:color w:val="00112B"/>
          <w:sz w:val="24"/>
          <w:szCs w:val="24"/>
        </w:rPr>
        <w:t>.</w:t>
      </w:r>
      <w:r w:rsidR="004A1806">
        <w:rPr>
          <w:rFonts w:ascii="Times New Roman" w:eastAsia="Times New Roman" w:hAnsi="Times New Roman" w:cs="Times New Roman"/>
          <w:color w:val="00112B"/>
          <w:sz w:val="24"/>
          <w:szCs w:val="24"/>
        </w:rPr>
        <w:t xml:space="preserve"> </w:t>
      </w:r>
      <w:r w:rsidR="004A1806" w:rsidRPr="00E572B3">
        <w:rPr>
          <w:rFonts w:ascii="Times New Roman" w:eastAsia="Times New Roman" w:hAnsi="Times New Roman" w:cs="Times New Roman"/>
          <w:color w:val="FF0000"/>
          <w:sz w:val="24"/>
          <w:szCs w:val="24"/>
        </w:rPr>
        <w:t>Importantly, over the past seven decades, Colombia has witnessed an undeclared civil war</w:t>
      </w:r>
      <w:r w:rsidR="00E572B3" w:rsidRPr="00E572B3">
        <w:rPr>
          <w:rFonts w:ascii="Times New Roman" w:eastAsia="Times New Roman" w:hAnsi="Times New Roman" w:cs="Times New Roman"/>
          <w:color w:val="FF0000"/>
          <w:sz w:val="24"/>
          <w:szCs w:val="24"/>
        </w:rPr>
        <w:t xml:space="preserve"> involving the official forces, paramilitary groups, and guerrillas</w:t>
      </w:r>
      <w:r w:rsidR="004A1806" w:rsidRPr="00E572B3">
        <w:rPr>
          <w:rFonts w:ascii="Times New Roman" w:eastAsia="Times New Roman" w:hAnsi="Times New Roman" w:cs="Times New Roman"/>
          <w:color w:val="FF0000"/>
          <w:sz w:val="24"/>
          <w:szCs w:val="24"/>
        </w:rPr>
        <w:t xml:space="preserve"> </w:t>
      </w:r>
      <w:r w:rsidR="00E572B3" w:rsidRPr="00E572B3">
        <w:rPr>
          <w:rFonts w:ascii="Times New Roman" w:eastAsia="Times New Roman" w:hAnsi="Times New Roman" w:cs="Times New Roman"/>
          <w:color w:val="FF0000"/>
          <w:sz w:val="24"/>
          <w:szCs w:val="24"/>
        </w:rPr>
        <w:t xml:space="preserve">– the </w:t>
      </w:r>
      <w:r w:rsidR="004A1806" w:rsidRPr="00E572B3">
        <w:rPr>
          <w:rFonts w:ascii="Times New Roman" w:eastAsia="Times New Roman" w:hAnsi="Times New Roman" w:cs="Times New Roman"/>
          <w:color w:val="FF0000"/>
          <w:sz w:val="24"/>
          <w:szCs w:val="24"/>
        </w:rPr>
        <w:t>longest internal armed conflict of the LATAM region. This conflict has left thousand</w:t>
      </w:r>
      <w:r w:rsidR="00E572B3" w:rsidRPr="00E572B3">
        <w:rPr>
          <w:rFonts w:ascii="Times New Roman" w:eastAsia="Times New Roman" w:hAnsi="Times New Roman" w:cs="Times New Roman"/>
          <w:color w:val="FF0000"/>
          <w:sz w:val="24"/>
          <w:szCs w:val="24"/>
        </w:rPr>
        <w:t>s</w:t>
      </w:r>
      <w:r w:rsidR="004A1806" w:rsidRPr="00E572B3">
        <w:rPr>
          <w:rFonts w:ascii="Times New Roman" w:eastAsia="Times New Roman" w:hAnsi="Times New Roman" w:cs="Times New Roman"/>
          <w:color w:val="FF0000"/>
          <w:sz w:val="24"/>
          <w:szCs w:val="24"/>
        </w:rPr>
        <w:t xml:space="preserve"> of </w:t>
      </w:r>
      <w:r w:rsidR="00E572B3" w:rsidRPr="00E572B3">
        <w:rPr>
          <w:rFonts w:ascii="Times New Roman" w:eastAsia="Times New Roman" w:hAnsi="Times New Roman" w:cs="Times New Roman"/>
          <w:color w:val="FF0000"/>
          <w:sz w:val="24"/>
          <w:szCs w:val="24"/>
        </w:rPr>
        <w:t>fatalities among civilians</w:t>
      </w:r>
      <w:r w:rsidR="004A1806" w:rsidRPr="00E572B3">
        <w:rPr>
          <w:rFonts w:ascii="Times New Roman" w:eastAsia="Times New Roman" w:hAnsi="Times New Roman" w:cs="Times New Roman"/>
          <w:color w:val="FF0000"/>
          <w:sz w:val="24"/>
          <w:szCs w:val="24"/>
        </w:rPr>
        <w:t xml:space="preserve">, </w:t>
      </w:r>
      <w:r w:rsidR="00E572B3" w:rsidRPr="00E572B3">
        <w:rPr>
          <w:rFonts w:ascii="Times New Roman" w:eastAsia="Times New Roman" w:hAnsi="Times New Roman" w:cs="Times New Roman"/>
          <w:color w:val="FF0000"/>
          <w:sz w:val="24"/>
          <w:szCs w:val="24"/>
        </w:rPr>
        <w:t>and</w:t>
      </w:r>
      <w:r w:rsidR="004A1806" w:rsidRPr="00E572B3">
        <w:rPr>
          <w:rFonts w:ascii="Times New Roman" w:eastAsia="Times New Roman" w:hAnsi="Times New Roman" w:cs="Times New Roman"/>
          <w:color w:val="FF0000"/>
          <w:sz w:val="24"/>
          <w:szCs w:val="24"/>
        </w:rPr>
        <w:t xml:space="preserve"> more than eight million internally displaced individuals making Colombia the second country with the largest internally displaced population only surpassed by Syria</w:t>
      </w:r>
      <w:r w:rsidR="00E572B3" w:rsidRPr="00E572B3">
        <w:rPr>
          <w:rFonts w:ascii="Times New Roman" w:eastAsia="Times New Roman" w:hAnsi="Times New Roman" w:cs="Times New Roman"/>
          <w:color w:val="FF0000"/>
          <w:sz w:val="24"/>
          <w:szCs w:val="24"/>
        </w:rPr>
        <w:t xml:space="preserve"> as of 2018 </w:t>
      </w:r>
      <w:r w:rsidR="00E572B3" w:rsidRPr="00E572B3">
        <w:rPr>
          <w:rFonts w:ascii="Times New Roman" w:eastAsia="Times New Roman" w:hAnsi="Times New Roman" w:cs="Times New Roman"/>
          <w:color w:val="FF0000"/>
          <w:sz w:val="24"/>
          <w:szCs w:val="24"/>
        </w:rPr>
        <w:fldChar w:fldCharType="begin"/>
      </w:r>
      <w:r w:rsidR="00E572B3" w:rsidRPr="00E572B3">
        <w:rPr>
          <w:rFonts w:ascii="Times New Roman" w:eastAsia="Times New Roman" w:hAnsi="Times New Roman" w:cs="Times New Roman"/>
          <w:color w:val="FF0000"/>
          <w:sz w:val="24"/>
          <w:szCs w:val="24"/>
        </w:rPr>
        <w:instrText xml:space="preserve"> ADDIN ZOTERO_ITEM CSL_CITATION {"citationID":"SSsCrfHN","properties":{"formattedCitation":"(United Nations High Commissioner for Refugees 2019)","plainCitation":"(United Nations High Commissioner for Refugees 2019)","noteIndex":0},"citationItems":[{"id":1172,"uris":["http://zotero.org/users/7072385/items/QPATZQ6E"],"itemData":{"id":1172,"type":"report","collection-title":"GLOBAL TRENDS","event-place":"Geneva","publisher":"United Nations","publisher-place":"Geneva","title":"Forced displacement in 2018","author":[{"family":"United Nations High Commissioner for Refugees","given":""}],"issued":{"date-parts":[["2019"]]}}}],"schema":"https://github.com/citation-style-language/schema/raw/master/csl-citation.json"} </w:instrText>
      </w:r>
      <w:r w:rsidR="00E572B3" w:rsidRPr="00E572B3">
        <w:rPr>
          <w:rFonts w:ascii="Times New Roman" w:eastAsia="Times New Roman" w:hAnsi="Times New Roman" w:cs="Times New Roman"/>
          <w:color w:val="FF0000"/>
          <w:sz w:val="24"/>
          <w:szCs w:val="24"/>
        </w:rPr>
        <w:fldChar w:fldCharType="separate"/>
      </w:r>
      <w:r w:rsidR="00E572B3" w:rsidRPr="00E572B3">
        <w:rPr>
          <w:rFonts w:ascii="Times New Roman" w:hAnsi="Times New Roman" w:cs="Times New Roman"/>
          <w:color w:val="FF0000"/>
          <w:sz w:val="24"/>
        </w:rPr>
        <w:t>(United Nations High Commissioner for Refugees 2019)</w:t>
      </w:r>
      <w:r w:rsidR="00E572B3" w:rsidRPr="00E572B3">
        <w:rPr>
          <w:rFonts w:ascii="Times New Roman" w:eastAsia="Times New Roman" w:hAnsi="Times New Roman" w:cs="Times New Roman"/>
          <w:color w:val="FF0000"/>
          <w:sz w:val="24"/>
          <w:szCs w:val="24"/>
        </w:rPr>
        <w:fldChar w:fldCharType="end"/>
      </w:r>
      <w:r w:rsidR="00E572B3">
        <w:rPr>
          <w:rFonts w:ascii="Times New Roman" w:eastAsia="Times New Roman" w:hAnsi="Times New Roman" w:cs="Times New Roman"/>
          <w:color w:val="00112B"/>
          <w:sz w:val="24"/>
          <w:szCs w:val="24"/>
        </w:rPr>
        <w:t>.</w:t>
      </w:r>
    </w:p>
    <w:p w14:paraId="00000039" w14:textId="7A13BBC3" w:rsidR="00F71367" w:rsidRPr="00925AAC" w:rsidRDefault="00BE1426"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When we look at the</w:t>
      </w:r>
      <w:r w:rsidR="003B6693" w:rsidRPr="00925AAC">
        <w:rPr>
          <w:rFonts w:ascii="Times New Roman" w:eastAsia="Times New Roman" w:hAnsi="Times New Roman" w:cs="Times New Roman"/>
          <w:color w:val="00112B"/>
          <w:sz w:val="24"/>
          <w:szCs w:val="24"/>
        </w:rPr>
        <w:t xml:space="preserve"> similarities</w:t>
      </w:r>
      <w:r>
        <w:rPr>
          <w:rFonts w:ascii="Times New Roman" w:eastAsia="Times New Roman" w:hAnsi="Times New Roman" w:cs="Times New Roman"/>
          <w:color w:val="00112B"/>
          <w:sz w:val="24"/>
          <w:szCs w:val="24"/>
        </w:rPr>
        <w:t xml:space="preserve"> between these two countries</w:t>
      </w:r>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 xml:space="preserve">we note that </w:t>
      </w:r>
      <w:r w:rsidR="003B6693" w:rsidRPr="00925AAC">
        <w:rPr>
          <w:rFonts w:ascii="Times New Roman" w:eastAsia="Times New Roman" w:hAnsi="Times New Roman" w:cs="Times New Roman"/>
          <w:color w:val="00112B"/>
          <w:sz w:val="24"/>
          <w:szCs w:val="24"/>
        </w:rPr>
        <w:t xml:space="preserve">although </w:t>
      </w:r>
      <w:r>
        <w:rPr>
          <w:rFonts w:ascii="Times New Roman" w:eastAsia="Times New Roman" w:hAnsi="Times New Roman" w:cs="Times New Roman"/>
          <w:color w:val="00112B"/>
          <w:sz w:val="24"/>
          <w:szCs w:val="24"/>
        </w:rPr>
        <w:t xml:space="preserve">their </w:t>
      </w:r>
      <w:r w:rsidR="003B6693" w:rsidRPr="00925AAC">
        <w:rPr>
          <w:rFonts w:ascii="Times New Roman" w:eastAsia="Times New Roman" w:hAnsi="Times New Roman" w:cs="Times New Roman"/>
          <w:color w:val="00112B"/>
          <w:sz w:val="24"/>
          <w:szCs w:val="24"/>
        </w:rPr>
        <w:t>population</w:t>
      </w:r>
      <w:r>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are</w:t>
      </w:r>
      <w:r w:rsidR="003B6693" w:rsidRPr="00925AAC">
        <w:rPr>
          <w:rFonts w:ascii="Times New Roman" w:eastAsia="Times New Roman" w:hAnsi="Times New Roman" w:cs="Times New Roman"/>
          <w:color w:val="00112B"/>
          <w:sz w:val="24"/>
          <w:szCs w:val="24"/>
        </w:rPr>
        <w:t xml:space="preserve"> still growing, the</w:t>
      </w:r>
      <w:r>
        <w:rPr>
          <w:rFonts w:ascii="Times New Roman" w:eastAsia="Times New Roman" w:hAnsi="Times New Roman" w:cs="Times New Roman"/>
          <w:color w:val="00112B"/>
          <w:sz w:val="24"/>
          <w:szCs w:val="24"/>
        </w:rPr>
        <w:t>ir</w:t>
      </w:r>
      <w:r w:rsidR="003B6693" w:rsidRPr="00925AAC">
        <w:rPr>
          <w:rFonts w:ascii="Times New Roman" w:eastAsia="Times New Roman" w:hAnsi="Times New Roman" w:cs="Times New Roman"/>
          <w:color w:val="00112B"/>
          <w:sz w:val="24"/>
          <w:szCs w:val="24"/>
        </w:rPr>
        <w:t xml:space="preserve"> natural </w:t>
      </w:r>
      <w:r>
        <w:rPr>
          <w:rFonts w:ascii="Times New Roman" w:eastAsia="Times New Roman" w:hAnsi="Times New Roman" w:cs="Times New Roman"/>
          <w:color w:val="00112B"/>
          <w:sz w:val="24"/>
          <w:szCs w:val="24"/>
        </w:rPr>
        <w:t xml:space="preserve">population </w:t>
      </w:r>
      <w:r w:rsidR="003B6693" w:rsidRPr="00925AAC">
        <w:rPr>
          <w:rFonts w:ascii="Times New Roman" w:eastAsia="Times New Roman" w:hAnsi="Times New Roman" w:cs="Times New Roman"/>
          <w:color w:val="00112B"/>
          <w:sz w:val="24"/>
          <w:szCs w:val="24"/>
        </w:rPr>
        <w:t>growth rate</w:t>
      </w:r>
      <w:r>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have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slowed considerably in recent years</w:t>
      </w:r>
      <w:r>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to below 1% per year. These relatively low growth rates </w:t>
      </w:r>
      <w:r w:rsidR="00D758D2">
        <w:rPr>
          <w:rFonts w:ascii="Times New Roman" w:eastAsia="Times New Roman" w:hAnsi="Times New Roman" w:cs="Times New Roman"/>
          <w:color w:val="00112B"/>
          <w:sz w:val="24"/>
          <w:szCs w:val="24"/>
        </w:rPr>
        <w:t>can be attributed to</w:t>
      </w:r>
      <w:r w:rsidR="003B6693" w:rsidRPr="00925AAC">
        <w:rPr>
          <w:rFonts w:ascii="Times New Roman" w:eastAsia="Times New Roman" w:hAnsi="Times New Roman" w:cs="Times New Roman"/>
          <w:color w:val="00112B"/>
          <w:sz w:val="24"/>
          <w:szCs w:val="24"/>
        </w:rPr>
        <w:t xml:space="preserve"> rapid and sustained fertility declines throughout the second half of the 20th century, </w:t>
      </w:r>
      <w:r w:rsidR="00D758D2">
        <w:rPr>
          <w:rFonts w:ascii="Times New Roman" w:eastAsia="Times New Roman" w:hAnsi="Times New Roman" w:cs="Times New Roman"/>
          <w:color w:val="00112B"/>
          <w:sz w:val="24"/>
          <w:szCs w:val="24"/>
        </w:rPr>
        <w:t xml:space="preserve">albeit </w:t>
      </w:r>
      <w:r w:rsidR="003B6693" w:rsidRPr="00925AAC">
        <w:rPr>
          <w:rFonts w:ascii="Times New Roman" w:eastAsia="Times New Roman" w:hAnsi="Times New Roman" w:cs="Times New Roman"/>
          <w:color w:val="00112B"/>
          <w:sz w:val="24"/>
          <w:szCs w:val="24"/>
        </w:rPr>
        <w:t xml:space="preserve">with </w:t>
      </w:r>
      <w:r w:rsidR="00D758D2">
        <w:rPr>
          <w:rFonts w:ascii="Times New Roman" w:eastAsia="Times New Roman" w:hAnsi="Times New Roman" w:cs="Times New Roman"/>
          <w:color w:val="00112B"/>
          <w:sz w:val="24"/>
          <w:szCs w:val="24"/>
        </w:rPr>
        <w:t>considerable variation</w:t>
      </w:r>
      <w:r w:rsidR="003B6693" w:rsidRPr="00925AAC">
        <w:rPr>
          <w:rFonts w:ascii="Times New Roman" w:eastAsia="Times New Roman" w:hAnsi="Times New Roman" w:cs="Times New Roman"/>
          <w:color w:val="00112B"/>
          <w:sz w:val="24"/>
          <w:szCs w:val="24"/>
        </w:rPr>
        <w:t xml:space="preserve"> </w:t>
      </w:r>
      <w:r w:rsidR="002525CC">
        <w:rPr>
          <w:rFonts w:ascii="Times New Roman" w:eastAsia="Times New Roman" w:hAnsi="Times New Roman" w:cs="Times New Roman"/>
          <w:color w:val="00112B"/>
          <w:sz w:val="24"/>
          <w:szCs w:val="24"/>
        </w:rPr>
        <w:t xml:space="preserve">across </w:t>
      </w:r>
      <w:r w:rsidR="00D758D2">
        <w:rPr>
          <w:rFonts w:ascii="Times New Roman" w:eastAsia="Times New Roman" w:hAnsi="Times New Roman" w:cs="Times New Roman"/>
          <w:color w:val="00112B"/>
          <w:sz w:val="24"/>
          <w:szCs w:val="24"/>
        </w:rPr>
        <w:t>geographic region</w:t>
      </w:r>
      <w:r w:rsidR="002525CC">
        <w:rPr>
          <w:rFonts w:ascii="Times New Roman" w:eastAsia="Times New Roman" w:hAnsi="Times New Roman" w:cs="Times New Roman"/>
          <w:color w:val="00112B"/>
          <w:sz w:val="24"/>
          <w:szCs w:val="24"/>
        </w:rPr>
        <w:t>s</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and socioeconomic </w:t>
      </w:r>
      <w:r w:rsidR="002525CC">
        <w:rPr>
          <w:rFonts w:ascii="Times New Roman" w:eastAsia="Times New Roman" w:hAnsi="Times New Roman" w:cs="Times New Roman"/>
          <w:color w:val="00112B"/>
          <w:sz w:val="24"/>
          <w:szCs w:val="24"/>
        </w:rPr>
        <w:t>groups</w:t>
      </w:r>
      <w:r w:rsidR="002525CC"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{"citationID":"36nXaHEi","properties":{"formattedCitation":"(Adser\\uc0\\u224{} and Menendez 2011; Castro Torres 2021)","plainCitation":"(Adserà and Menendez 2011; Castro Torres 2021)","noteIndex":0},"citationItems":[{"id":97,"uris":["http://zotero.org/users/7072385/items/PAXS47QK"],"itemData":{"id":97,"type":"article-journal","abstract":"We explored the relation between fertility and the business cycle in Latin America. First, we used aggregate data on fertility rates and economic performance for 18 countries. We then studied these same associations in the transitions to first, second, and third births with DHS individual data for ten countries. The results show that in general, childbearing declined during economic downturns. The decline was mainly associated with increasing unemployment rather than slowdowns in the growth of gross domestic product, although there was a positive relationship between first-birth rates and growth. While periods of unemployment may be a good time to have children because opportunity costs are lower, in fact childbearing was reduced or postponed, especially among the most recent cohorts and among urban and more educated women. The finding is consistent with the contention that, during this particular period in Latin America, income effects were dominant.","container-title":"Population Studies","DOI":"10.1080/00324728.2010.530291","ISSN":"0032-4728","issue":"1","note":"ISBN: 0032-4728\nPMID: 21213181","page":"37–56","title":"Fertility changes in Latin America in periods of economic uncertainty","volume":"65","author":[{"family":"Adserà","given":"Alícia"},{"family":"Menendez","given":"Alicia"}],"issued":{"date-parts":[["2011",3]]}}},{"id":1134,"uris":["http://zotero.org/users/7072385/items/GSDI3J4C"],"itemData":{"id":1134,"type":"article-journal","abstract":"Abstract\n            \n              Theories of demographic change have not paid enough attention to how factors associated with fertility decline play different roles across social classes that are defined multidimensionally. I use a multidimensional definition of social class along with information on the reproductive histories of women born between 1920 and 1965 in six Latin American countries to show the following: the enduring connection between social stratification and fertility differentials, the concomitance of diverse fertility decline trajectories by class, and the role of within- and between-class social distances in promoting/preventing ideational change towards the acceptance of lower fertility. These results enable me to revisit the scope of theories of fertility change and to provide an explanatory narrative centred on empirically constructed social classes (\n              probable social classes\n              ) and the macro- and micro-level conditions that influenced their life courses. I use 21 census samples collected between 1970 and 2005 in Bolivia, Brazil, Chile, Colombia, Mexico, and Paraguay.","container-title":"European Journal of Population","DOI":"10.1007/s10680-020-09569-7","ISSN":"0168-6577, 1572-9885","issue":"2","journalAbbreviation":"Eur J Population","language":"en","page":"297-339","source":"DOI.org (Crossref)","title":"Analysis of Latin American Fertility in Terms of Probable Social Classes","volume":"37","author":[{"family":"Castro Torres","given":"Andrés Felipe"}],"issued":{"date-parts":[["2021",4]]}}}],"schema":"https://github.com/citation-style-language/schema/raw/master/csl-citation.json"}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(Adserà and Menendez 2011; Castro Torres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D758D2">
        <w:rPr>
          <w:rFonts w:ascii="Times New Roman" w:eastAsia="Times New Roman" w:hAnsi="Times New Roman" w:cs="Times New Roman"/>
          <w:color w:val="00112B"/>
          <w:sz w:val="24"/>
          <w:szCs w:val="24"/>
        </w:rPr>
        <w:t>In Colombia,</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fertility has been declining from high levels since the 1960s</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and has </w:t>
      </w:r>
      <w:r w:rsidR="00D758D2">
        <w:rPr>
          <w:rFonts w:ascii="Times New Roman" w:eastAsia="Times New Roman" w:hAnsi="Times New Roman" w:cs="Times New Roman"/>
          <w:color w:val="00112B"/>
          <w:sz w:val="24"/>
          <w:szCs w:val="24"/>
        </w:rPr>
        <w:t>been at</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below-replacement levels since 2015. </w:t>
      </w:r>
      <w:r w:rsidR="00D758D2">
        <w:rPr>
          <w:rFonts w:ascii="Times New Roman" w:eastAsia="Times New Roman" w:hAnsi="Times New Roman" w:cs="Times New Roman"/>
          <w:color w:val="00112B"/>
          <w:sz w:val="24"/>
          <w:szCs w:val="24"/>
        </w:rPr>
        <w:t xml:space="preserve">In </w:t>
      </w:r>
      <w:r w:rsidR="003B6693" w:rsidRPr="00925AAC">
        <w:rPr>
          <w:rFonts w:ascii="Times New Roman" w:eastAsia="Times New Roman" w:hAnsi="Times New Roman" w:cs="Times New Roman"/>
          <w:color w:val="00112B"/>
          <w:sz w:val="24"/>
          <w:szCs w:val="24"/>
        </w:rPr>
        <w:t>Brazil</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fertility </w:t>
      </w:r>
      <w:r w:rsidR="00D758D2">
        <w:rPr>
          <w:rFonts w:ascii="Times New Roman" w:eastAsia="Times New Roman" w:hAnsi="Times New Roman" w:cs="Times New Roman"/>
          <w:color w:val="00112B"/>
          <w:sz w:val="24"/>
          <w:szCs w:val="24"/>
        </w:rPr>
        <w:t>trends have</w:t>
      </w:r>
      <w:r w:rsidR="00D758D2" w:rsidRPr="00925AAC">
        <w:rPr>
          <w:rFonts w:ascii="Times New Roman" w:eastAsia="Times New Roman" w:hAnsi="Times New Roman" w:cs="Times New Roman"/>
          <w:color w:val="00112B"/>
          <w:sz w:val="24"/>
          <w:szCs w:val="24"/>
        </w:rPr>
        <w:t xml:space="preserve"> </w:t>
      </w:r>
      <w:r w:rsidR="00D758D2">
        <w:rPr>
          <w:rFonts w:ascii="Times New Roman" w:eastAsia="Times New Roman" w:hAnsi="Times New Roman" w:cs="Times New Roman"/>
          <w:color w:val="00112B"/>
          <w:sz w:val="24"/>
          <w:szCs w:val="24"/>
        </w:rPr>
        <w:t>followed</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 similar trajectory, with the most rapid </w:t>
      </w:r>
      <w:r w:rsidR="00D758D2">
        <w:rPr>
          <w:rFonts w:ascii="Times New Roman" w:eastAsia="Times New Roman" w:hAnsi="Times New Roman" w:cs="Times New Roman"/>
          <w:color w:val="00112B"/>
          <w:sz w:val="24"/>
          <w:szCs w:val="24"/>
        </w:rPr>
        <w:t xml:space="preserve">period of </w:t>
      </w:r>
      <w:r w:rsidR="003B6693" w:rsidRPr="00925AAC">
        <w:rPr>
          <w:rFonts w:ascii="Times New Roman" w:eastAsia="Times New Roman" w:hAnsi="Times New Roman" w:cs="Times New Roman"/>
          <w:color w:val="00112B"/>
          <w:sz w:val="24"/>
          <w:szCs w:val="24"/>
        </w:rPr>
        <w:t xml:space="preserve">decline beginning in the late </w:t>
      </w:r>
      <w:r w:rsidR="003B6693" w:rsidRPr="00925AAC">
        <w:rPr>
          <w:rFonts w:ascii="Times New Roman" w:eastAsia="Times New Roman" w:hAnsi="Times New Roman" w:cs="Times New Roman"/>
          <w:color w:val="00112B"/>
          <w:sz w:val="24"/>
          <w:szCs w:val="24"/>
        </w:rPr>
        <w:lastRenderedPageBreak/>
        <w:t>1970s</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D758D2">
        <w:rPr>
          <w:rFonts w:ascii="Times New Roman" w:eastAsia="Times New Roman" w:hAnsi="Times New Roman" w:cs="Times New Roman"/>
          <w:color w:val="00112B"/>
          <w:sz w:val="24"/>
          <w:szCs w:val="24"/>
        </w:rPr>
        <w:t>Fertility reached</w:t>
      </w:r>
      <w:r w:rsidR="003B6693" w:rsidRPr="00925AAC">
        <w:rPr>
          <w:rFonts w:ascii="Times New Roman" w:eastAsia="Times New Roman" w:hAnsi="Times New Roman" w:cs="Times New Roman"/>
          <w:color w:val="00112B"/>
          <w:sz w:val="24"/>
          <w:szCs w:val="24"/>
        </w:rPr>
        <w:t xml:space="preserve"> below-replacement levels even earlier</w:t>
      </w:r>
      <w:r w:rsidR="00D758D2">
        <w:rPr>
          <w:rFonts w:ascii="Times New Roman" w:eastAsia="Times New Roman" w:hAnsi="Times New Roman" w:cs="Times New Roman"/>
          <w:color w:val="00112B"/>
          <w:sz w:val="24"/>
          <w:szCs w:val="24"/>
        </w:rPr>
        <w:t xml:space="preserve"> in Brazil than in Colombia</w:t>
      </w:r>
      <w:r w:rsidR="003B6693" w:rsidRPr="00925AAC">
        <w:rPr>
          <w:rFonts w:ascii="Times New Roman" w:eastAsia="Times New Roman" w:hAnsi="Times New Roman" w:cs="Times New Roman"/>
          <w:color w:val="00112B"/>
          <w:sz w:val="24"/>
          <w:szCs w:val="24"/>
        </w:rPr>
        <w:t xml:space="preserve">, in the </w:t>
      </w:r>
      <w:r w:rsidR="00D758D2">
        <w:rPr>
          <w:rFonts w:ascii="Times New Roman" w:eastAsia="Times New Roman" w:hAnsi="Times New Roman" w:cs="Times New Roman"/>
          <w:color w:val="00112B"/>
          <w:sz w:val="24"/>
          <w:szCs w:val="24"/>
        </w:rPr>
        <w:t>early</w:t>
      </w:r>
      <w:r w:rsidR="00D758D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years of the current century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{"citationID":"tT3kDhA3","properties":{"formattedCitation":"(Rios-Neto, Miranda-Ribeiro, and Miranda-Ribeiro 2018)","plainCitation":"(Rios-Neto, Miranda-Ribeiro, and Miranda-Ribeiro 2018)","noteIndex":0},"citationItems":[{"id":986,"uris":["http://zotero.org/users/7072385/items/FRT2FBBS"],"itemData":{"id":986,"type":"article-journal","abstract":"Brazil entered the group of countries that had below-replacement fertility forty to fifty years after the onset of fertility transition. The last decade also marks the onset of the so-called postponement transition in Brazil. We build birth histories from the 2000 and 2010 Brazilian demographic censuses. We divide women into four groups according to years of schooling and apply a decomposition of rate and composition effects to estimate the extent to which within-group rate effects and compositional effects account for change in some fertility- and postponement-related variables. The rate effects explain changes that are not associated with education, while the compositional effects explain changes driven by the education gradient. In the case of fertility-related variables, there is a combination of rate and composition impacts on fertility decline. In the case of the postponement of childbearing, the education gradient (composition effect) explains most of the observed rise in postponement.","container-title":"Population and Development Review","ISSN":"0098-7921","issue":"3","note":"publisher: [Population Council, Wiley]","page":"489-517","source":"JSTOR","title":"Fertility Differentials by Education in Brazil: From the Conclusion of Fertility to the Onset of Postponement Transition","title-short":"Fertility Differentials by Education in Brazil","volume":"44","author":[{"family":"Rios-Neto","given":"Eduardo L. G."},{"family":"Miranda-Ribeiro","given":"Adriana"},{"family":"Miranda-Ribeiro","given":"Paula"}],"issued":{"date-parts":[["2018"]]}}}],"schema":"https://github.com/citation-style-language/schema/raw/master/csl-citation.json"}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(Rios-Neto, Miranda-Ribeiro, and Miranda-Ribeiro 2018)</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Although </w:t>
      </w:r>
      <w:r w:rsidR="00D758D2">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fertility patterns in LATAM</w:t>
      </w:r>
      <w:r w:rsidR="00D758D2">
        <w:rPr>
          <w:rFonts w:ascii="Times New Roman" w:eastAsia="Times New Roman" w:hAnsi="Times New Roman" w:cs="Times New Roman"/>
          <w:color w:val="00112B"/>
          <w:sz w:val="24"/>
          <w:szCs w:val="24"/>
        </w:rPr>
        <w:t xml:space="preserve"> are </w:t>
      </w:r>
      <w:r w:rsidR="00D039CA">
        <w:rPr>
          <w:rFonts w:ascii="Times New Roman" w:eastAsia="Times New Roman" w:hAnsi="Times New Roman" w:cs="Times New Roman"/>
          <w:color w:val="00112B"/>
          <w:sz w:val="24"/>
          <w:szCs w:val="24"/>
        </w:rPr>
        <w:t xml:space="preserve">unlike those in many other </w:t>
      </w:r>
      <w:r w:rsidR="00D039CA" w:rsidRPr="00925AAC">
        <w:rPr>
          <w:rFonts w:ascii="Times New Roman" w:eastAsia="Times New Roman" w:hAnsi="Times New Roman" w:cs="Times New Roman"/>
          <w:color w:val="00112B"/>
          <w:sz w:val="24"/>
          <w:szCs w:val="24"/>
        </w:rPr>
        <w:t>low-fertility contexts</w:t>
      </w:r>
      <w:r w:rsidR="003B6693" w:rsidRPr="00925AAC">
        <w:rPr>
          <w:rFonts w:ascii="Times New Roman" w:eastAsia="Times New Roman" w:hAnsi="Times New Roman" w:cs="Times New Roman"/>
          <w:color w:val="00112B"/>
          <w:sz w:val="24"/>
          <w:szCs w:val="24"/>
        </w:rPr>
        <w:t xml:space="preserve"> </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e.g., adolescent fertility rates </w:t>
      </w:r>
      <w:r w:rsidR="00D758D2">
        <w:rPr>
          <w:rFonts w:ascii="Times New Roman" w:eastAsia="Times New Roman" w:hAnsi="Times New Roman" w:cs="Times New Roman"/>
          <w:color w:val="00112B"/>
          <w:sz w:val="24"/>
          <w:szCs w:val="24"/>
        </w:rPr>
        <w:t>tend to be</w:t>
      </w:r>
      <w:r w:rsidR="003B6693" w:rsidRPr="00925AAC">
        <w:rPr>
          <w:rFonts w:ascii="Times New Roman" w:eastAsia="Times New Roman" w:hAnsi="Times New Roman" w:cs="Times New Roman"/>
          <w:color w:val="00112B"/>
          <w:sz w:val="24"/>
          <w:szCs w:val="24"/>
        </w:rPr>
        <w:t xml:space="preserve"> high</w:t>
      </w:r>
      <w:r w:rsidR="00D758D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social norms relating to stopping mechanisms and </w:t>
      </w:r>
      <w:r w:rsidR="00D039CA">
        <w:rPr>
          <w:rFonts w:ascii="Times New Roman" w:eastAsia="Times New Roman" w:hAnsi="Times New Roman" w:cs="Times New Roman"/>
          <w:color w:val="00112B"/>
          <w:sz w:val="24"/>
          <w:szCs w:val="24"/>
        </w:rPr>
        <w:t xml:space="preserve">to a </w:t>
      </w:r>
      <w:r w:rsidR="003B6693" w:rsidRPr="00925AAC">
        <w:rPr>
          <w:rFonts w:ascii="Times New Roman" w:eastAsia="Times New Roman" w:hAnsi="Times New Roman" w:cs="Times New Roman"/>
          <w:color w:val="00112B"/>
          <w:sz w:val="24"/>
          <w:szCs w:val="24"/>
        </w:rPr>
        <w:t>later transition to motherhood are emerging in both countries</w:t>
      </w:r>
      <w:r w:rsidR="00D039CA">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{"citationID":"4JDy6wbJ","properties":{"formattedCitation":"(Castanheira and Kohler 2017; B. P. Urdinola and Ospino 2015)","plainCitation":"(Castanheira and Kohler 2017; B. P. Urdinola and Ospino 2015)","noteIndex":0},"citationItems":[{"id":321,"uris":["http://zotero.org/users/7072385/items/5SAHNG4C"],"itemData":{"id":321,"type":"article-journal","abstract":"An increasing number of developing countries are experiencing below replacement fertility rates. Although the factors associated with low fertility in developed countries have been widely explored in the literature, studies of low fertility in middle- and low-income countries continue to be rare. To help fill this gap, Brazil was used as a case study to assess whether human development, gender equality and the ability of mothers with young children to work are associated with the likelihood of married or cohabiting women to have a child. For this purpose, multilevel logistic regressions were estimated using the 1991, 2000 and 2010 Brazilian Demographic Censuses. It was found that human development was negatively associated with fertility in the three periods analysed. Gender equality and the ability of mothers with young children to work were positively associated with the odds of having higher order births in Brazil in 2000 and 2010. In 1991, these variables were not associated with higher order births, and gender equality was negatively associated with first births. The positive association found in 2000 and 2010 may constitute a reversal of the relationship that in all likelihood prevailed earlier in the demographic transition when gender equality was most likely negatively correlated with fertility levels.","container-title":"Journal of Biosocial Science","DOI":"10.1017/S0021932017000396","ISSN":"0021-9320","issue":"S1","page":"S131–S155","title":"SOCIAL DETERMINANTS OF LOW FERTILITY IN BRAZIL","volume":"49","author":[{"family":"Castanheira","given":"Helena Cruz"},{"family":"Kohler","given":"Hans-Peter"}],"issued":{"date-parts":[["2017",11]]}}},{"id":274,"uris":["http://zotero.org/users/7072385/items/NB2ZDFBP"],"itemData":{"id":274,"type":"article-journal","abstract":"BACKGROUND Estimating the long-term effects of adolescent motherhood is challenging for all developing countries, including Colombia, where this rate has been steadily increasing for 24 years, despite the reduction in the overall fertility rate. We propose a replicable methodology by applying a pseudo panel that evaluates the consequences of adolescent motherhood on outcomes previously neglected in the literature, such as job quality, marriage instability, partner's job class, presence of physical abuse by current partner, and children's health. OBJECTIVE To examine how adolescent mothers compare with non-adolescent mothers in outcomes not previously studied, such as job quality, marriage instability, partner's job class, if respondent has been physically abused by current partner, and health outcomes for their children. METHODS We built a pseudo panel using four Demographic and Health Surveys (1995–2010) and compared the effects of older adolescent childbearing (ages 18–19) with those of women who postponed motherhood for just a couple of years (ages 20–21), exploiting the natural difference between adolescents and young adults who become mothers. RESULTS The results revealed younger mothers as well as their partners hold lower-class jobs, suffer higher rates of domestic violence at the hands of their partners, and have a higher share of deceased children.","container-title":"Demographic Research","DOI":"10.4054/DemRes.2015.32.55","ISSN":"1435-9871","issue":"1","page":"1487–1518","title":"Long-term consequences of adolescent fertility: The Colombian case","volume":"32","author":[{"family":"Urdinola","given":"B. Piedad"},{"family":"Ospino","given":"Carlos"}],"issued":{"date-parts":[["2015",6]]}}}],"schema":"https://github.com/citation-style-language/schema/raw/master/csl-citation.json"}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(Castanheira and Kohler 2017; B. P. Urdinola and Ospino 2015)</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w:t>
      </w:r>
    </w:p>
    <w:p w14:paraId="0000003A" w14:textId="51484136" w:rsidR="00F71367" w:rsidRPr="00925AAC" w:rsidRDefault="00D039CA"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 xml:space="preserve">In both Brazil and Colombia, there </w:t>
      </w:r>
      <w:r w:rsidR="00D72DFC">
        <w:rPr>
          <w:rFonts w:ascii="Times New Roman" w:eastAsia="Times New Roman" w:hAnsi="Times New Roman" w:cs="Times New Roman"/>
          <w:color w:val="00112B"/>
          <w:sz w:val="24"/>
          <w:szCs w:val="24"/>
        </w:rPr>
        <w:t>has been</w:t>
      </w:r>
      <w:r>
        <w:rPr>
          <w:rFonts w:ascii="Times New Roman" w:eastAsia="Times New Roman" w:hAnsi="Times New Roman" w:cs="Times New Roman"/>
          <w:color w:val="00112B"/>
          <w:sz w:val="24"/>
          <w:szCs w:val="24"/>
        </w:rPr>
        <w:t xml:space="preserve"> a</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limited governmental response to the health and economic crises </w:t>
      </w:r>
      <w:r>
        <w:rPr>
          <w:rFonts w:ascii="Times New Roman" w:eastAsia="Times New Roman" w:hAnsi="Times New Roman" w:cs="Times New Roman"/>
          <w:color w:val="00112B"/>
          <w:sz w:val="24"/>
          <w:szCs w:val="24"/>
        </w:rPr>
        <w:t>sparked</w:t>
      </w:r>
      <w:r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by</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the spread of the virus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{"citationID":"ebYV2ccW","properties":{"formattedCitation":"(Hale et al. 2021)","plainCitation":"(Hale et al. 2021)","noteIndex":0},"citationItems":[{"id":2414,"uris":["http://zotero.org/users/7072385/items/8LP9G5KW"],"itemData":{"id":2414,"type":"article-journal","container-title":"Nature Human Behaviour","DOI":"10.1038/s41562-021-01079-8","ISSN":"2397-3374","issue":"4","journalAbbreviation":"Nat Hum Behav","language":"en","page":"529-538","source":"DOI.org (Crossref)","title":"A global panel database of pandemic policies (Oxford COVID-19 Government Response Tracker)","volume":"5","author":[{"family":"Hale","given":"Thomas"},{"family":"Angrist","given":"Noam"},{"family":"Goldszmidt","given":"Rafael"},{"family":"Kira","given":"Beatriz"},{"family":"Petherick","given":"Anna"},{"family":"Phillips","given":"Toby"},{"family":"Webster","given":"Samuel"},{"family":"Cameron-Blake","given":"Emily"},{"family":"Hallas","given":"Laura"},{"family":"Majumdar","given":"Saptarshi"},{"family":"Tatlow","given":"Helen"}],"issued":{"date-parts":[["2021",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(Hale et al. 2021)</w:t>
      </w:r>
      <w:r w:rsidR="00925AAC" w:rsidRPr="00925AAC">
        <w:rPr>
          <w:rFonts w:ascii="Times New Roman" w:hAnsi="Times New Roman" w:cs="Times New Roman"/>
          <w:sz w:val="24"/>
          <w:szCs w:val="24"/>
        </w:rPr>
        <w:fldChar w:fldCharType="end"/>
      </w:r>
      <w:r>
        <w:rPr>
          <w:rFonts w:ascii="Times New Roman" w:hAnsi="Times New Roman" w:cs="Times New Roman"/>
          <w:sz w:val="24"/>
          <w:szCs w:val="24"/>
        </w:rPr>
        <w:t>. Moreover</w:t>
      </w:r>
      <w:r w:rsidR="003B6693" w:rsidRPr="00925AAC">
        <w:rPr>
          <w:rFonts w:ascii="Times New Roman" w:eastAsia="Times New Roman" w:hAnsi="Times New Roman" w:cs="Times New Roman"/>
          <w:color w:val="00112B"/>
          <w:sz w:val="24"/>
          <w:szCs w:val="24"/>
        </w:rPr>
        <w:t xml:space="preserve">, both countries </w:t>
      </w:r>
      <w:r w:rsidR="00D72DFC">
        <w:rPr>
          <w:rFonts w:ascii="Times New Roman" w:eastAsia="Times New Roman" w:hAnsi="Times New Roman" w:cs="Times New Roman"/>
          <w:color w:val="00112B"/>
          <w:sz w:val="24"/>
          <w:szCs w:val="24"/>
        </w:rPr>
        <w:t xml:space="preserve">have low rankings </w:t>
      </w:r>
      <w:r>
        <w:rPr>
          <w:rFonts w:ascii="Times New Roman" w:eastAsia="Times New Roman" w:hAnsi="Times New Roman" w:cs="Times New Roman"/>
          <w:color w:val="00112B"/>
          <w:sz w:val="24"/>
          <w:szCs w:val="24"/>
        </w:rPr>
        <w:t>in</w:t>
      </w:r>
      <w:r w:rsidR="003B6693" w:rsidRPr="00925AAC">
        <w:rPr>
          <w:rFonts w:ascii="Times New Roman" w:eastAsia="Times New Roman" w:hAnsi="Times New Roman" w:cs="Times New Roman"/>
          <w:color w:val="00112B"/>
          <w:sz w:val="24"/>
          <w:szCs w:val="24"/>
        </w:rPr>
        <w:t xml:space="preserve"> international measures</w:t>
      </w:r>
      <w:r>
        <w:rPr>
          <w:rFonts w:ascii="Times New Roman" w:eastAsia="Times New Roman" w:hAnsi="Times New Roman" w:cs="Times New Roman"/>
          <w:color w:val="00112B"/>
          <w:sz w:val="24"/>
          <w:szCs w:val="24"/>
        </w:rPr>
        <w:t xml:space="preserve"> of countries’ responses to the pandemic,</w:t>
      </w:r>
      <w:r w:rsidR="003B6693" w:rsidRPr="00925AAC">
        <w:rPr>
          <w:rFonts w:ascii="Times New Roman" w:eastAsia="Times New Roman" w:hAnsi="Times New Roman" w:cs="Times New Roman"/>
          <w:color w:val="00112B"/>
          <w:sz w:val="24"/>
          <w:szCs w:val="24"/>
        </w:rPr>
        <w:t xml:space="preserve"> such as</w:t>
      </w:r>
      <w:r>
        <w:rPr>
          <w:rFonts w:ascii="Times New Roman" w:eastAsia="Times New Roman" w:hAnsi="Times New Roman" w:cs="Times New Roman"/>
          <w:color w:val="00112B"/>
          <w:sz w:val="24"/>
          <w:szCs w:val="24"/>
        </w:rPr>
        <w:t xml:space="preserve"> in</w:t>
      </w:r>
      <w:r w:rsidR="003B6693" w:rsidRPr="00925AAC">
        <w:rPr>
          <w:rFonts w:ascii="Times New Roman" w:eastAsia="Times New Roman" w:hAnsi="Times New Roman" w:cs="Times New Roman"/>
          <w:color w:val="00112B"/>
          <w:sz w:val="24"/>
          <w:szCs w:val="24"/>
        </w:rPr>
        <w:t xml:space="preserve"> the </w:t>
      </w:r>
      <w:proofErr w:type="spellStart"/>
      <w:r w:rsidR="003B6693" w:rsidRPr="00925AAC">
        <w:rPr>
          <w:rFonts w:ascii="Times New Roman" w:eastAsia="Times New Roman" w:hAnsi="Times New Roman" w:cs="Times New Roman"/>
          <w:color w:val="00112B"/>
          <w:sz w:val="24"/>
          <w:szCs w:val="24"/>
        </w:rPr>
        <w:t>Covid</w:t>
      </w:r>
      <w:proofErr w:type="spellEnd"/>
      <w:r w:rsidR="00BB2582">
        <w:rPr>
          <w:rFonts w:ascii="Times New Roman" w:eastAsia="Times New Roman" w:hAnsi="Times New Roman" w:cs="Times New Roman"/>
          <w:color w:val="00112B"/>
          <w:sz w:val="24"/>
          <w:szCs w:val="24"/>
        </w:rPr>
        <w:t xml:space="preserve"> P</w:t>
      </w:r>
      <w:r w:rsidR="003B6693" w:rsidRPr="00925AAC">
        <w:rPr>
          <w:rFonts w:ascii="Times New Roman" w:eastAsia="Times New Roman" w:hAnsi="Times New Roman" w:cs="Times New Roman"/>
          <w:color w:val="00112B"/>
          <w:sz w:val="24"/>
          <w:szCs w:val="24"/>
        </w:rPr>
        <w:t xml:space="preserve">erformance </w:t>
      </w:r>
      <w:r w:rsidR="00BB2582">
        <w:rPr>
          <w:rFonts w:ascii="Times New Roman" w:eastAsia="Times New Roman" w:hAnsi="Times New Roman" w:cs="Times New Roman"/>
          <w:color w:val="00112B"/>
          <w:sz w:val="24"/>
          <w:szCs w:val="24"/>
        </w:rPr>
        <w:t>I</w:t>
      </w:r>
      <w:r w:rsidR="003B6693" w:rsidRPr="00925AAC">
        <w:rPr>
          <w:rFonts w:ascii="Times New Roman" w:eastAsia="Times New Roman" w:hAnsi="Times New Roman" w:cs="Times New Roman"/>
          <w:color w:val="00112B"/>
          <w:sz w:val="24"/>
          <w:szCs w:val="24"/>
        </w:rPr>
        <w:t>ndex of the Lowy Institute</w:t>
      </w:r>
      <w:r w:rsidR="003B6693" w:rsidRPr="00925AAC">
        <w:rPr>
          <w:rFonts w:ascii="Times New Roman" w:eastAsia="Times New Roman" w:hAnsi="Times New Roman" w:cs="Times New Roman"/>
          <w:color w:val="00112B"/>
          <w:sz w:val="24"/>
          <w:szCs w:val="24"/>
          <w:vertAlign w:val="superscript"/>
        </w:rPr>
        <w:footnoteReference w:id="1"/>
      </w:r>
      <w:r w:rsidR="003B6693" w:rsidRPr="00925AAC">
        <w:rPr>
          <w:rFonts w:ascii="Times New Roman" w:eastAsia="Times New Roman" w:hAnsi="Times New Roman" w:cs="Times New Roman"/>
          <w:color w:val="00112B"/>
          <w:sz w:val="24"/>
          <w:szCs w:val="24"/>
        </w:rPr>
        <w:t xml:space="preserve">. </w:t>
      </w:r>
      <w:r w:rsidR="00BB2582">
        <w:rPr>
          <w:rFonts w:ascii="Times New Roman" w:eastAsia="Times New Roman" w:hAnsi="Times New Roman" w:cs="Times New Roman"/>
          <w:color w:val="00112B"/>
          <w:sz w:val="24"/>
          <w:szCs w:val="24"/>
        </w:rPr>
        <w:t>Additionally</w:t>
      </w:r>
      <w:r w:rsidR="003B6693" w:rsidRPr="00925AAC">
        <w:rPr>
          <w:rFonts w:ascii="Times New Roman" w:eastAsia="Times New Roman" w:hAnsi="Times New Roman" w:cs="Times New Roman"/>
          <w:color w:val="00112B"/>
          <w:sz w:val="24"/>
          <w:szCs w:val="24"/>
        </w:rPr>
        <w:t xml:space="preserve">, </w:t>
      </w:r>
      <w:r w:rsidR="00BB2582">
        <w:rPr>
          <w:rFonts w:ascii="Times New Roman" w:eastAsia="Times New Roman" w:hAnsi="Times New Roman" w:cs="Times New Roman"/>
          <w:color w:val="00112B"/>
          <w:sz w:val="24"/>
          <w:szCs w:val="24"/>
        </w:rPr>
        <w:t xml:space="preserve">in both countries, </w:t>
      </w:r>
      <w:r w:rsidR="003B6693" w:rsidRPr="00925AAC">
        <w:rPr>
          <w:rFonts w:ascii="Times New Roman" w:eastAsia="Times New Roman" w:hAnsi="Times New Roman" w:cs="Times New Roman"/>
          <w:color w:val="00112B"/>
          <w:sz w:val="24"/>
          <w:szCs w:val="24"/>
        </w:rPr>
        <w:t>socioeconomic inequalities</w:t>
      </w:r>
      <w:r w:rsidR="00BB2582">
        <w:rPr>
          <w:rFonts w:ascii="Times New Roman" w:eastAsia="Times New Roman" w:hAnsi="Times New Roman" w:cs="Times New Roman"/>
          <w:color w:val="00112B"/>
          <w:sz w:val="24"/>
          <w:szCs w:val="24"/>
        </w:rPr>
        <w:t xml:space="preserve"> vary considerably across geographic regions</w:t>
      </w:r>
      <w:r w:rsidR="003B6693" w:rsidRPr="00925AAC">
        <w:rPr>
          <w:rFonts w:ascii="Times New Roman" w:eastAsia="Times New Roman" w:hAnsi="Times New Roman" w:cs="Times New Roman"/>
          <w:color w:val="00112B"/>
          <w:sz w:val="24"/>
          <w:szCs w:val="24"/>
        </w:rPr>
        <w:t xml:space="preserve">, </w:t>
      </w:r>
      <w:r w:rsidR="00BB2582">
        <w:rPr>
          <w:rFonts w:ascii="Times New Roman" w:eastAsia="Times New Roman" w:hAnsi="Times New Roman" w:cs="Times New Roman"/>
          <w:color w:val="00112B"/>
          <w:sz w:val="24"/>
          <w:szCs w:val="24"/>
        </w:rPr>
        <w:t xml:space="preserve">with Covid-19 mortality being </w:t>
      </w:r>
      <w:r w:rsidR="003B6693" w:rsidRPr="00925AAC">
        <w:rPr>
          <w:rFonts w:ascii="Times New Roman" w:eastAsia="Times New Roman" w:hAnsi="Times New Roman" w:cs="Times New Roman"/>
          <w:color w:val="00112B"/>
          <w:sz w:val="24"/>
          <w:szCs w:val="24"/>
        </w:rPr>
        <w:t xml:space="preserve">highly correlated with the spatial distribution of ethnic minorities, and </w:t>
      </w:r>
      <w:r w:rsidR="00BB2582">
        <w:rPr>
          <w:rFonts w:ascii="Times New Roman" w:eastAsia="Times New Roman" w:hAnsi="Times New Roman" w:cs="Times New Roman"/>
          <w:color w:val="00112B"/>
          <w:sz w:val="24"/>
          <w:szCs w:val="24"/>
        </w:rPr>
        <w:t>with</w:t>
      </w:r>
      <w:r w:rsidR="003B6693" w:rsidRPr="00925AAC">
        <w:rPr>
          <w:rFonts w:ascii="Times New Roman" w:eastAsia="Times New Roman" w:hAnsi="Times New Roman" w:cs="Times New Roman"/>
          <w:color w:val="00112B"/>
          <w:sz w:val="24"/>
          <w:szCs w:val="24"/>
        </w:rPr>
        <w:t xml:space="preserve"> access to quality health services</w:t>
      </w:r>
      <w:r w:rsidR="00E572B3">
        <w:rPr>
          <w:rFonts w:ascii="Times New Roman" w:eastAsia="Times New Roman" w:hAnsi="Times New Roman" w:cs="Times New Roman"/>
          <w:color w:val="00112B"/>
          <w:sz w:val="24"/>
          <w:szCs w:val="24"/>
        </w:rPr>
        <w:t xml:space="preserve">, </w:t>
      </w:r>
      <w:r w:rsidR="00E572B3" w:rsidRPr="00E572B3">
        <w:rPr>
          <w:rFonts w:ascii="Times New Roman" w:eastAsia="Times New Roman" w:hAnsi="Times New Roman" w:cs="Times New Roman"/>
          <w:color w:val="FF0000"/>
          <w:sz w:val="24"/>
          <w:szCs w:val="24"/>
        </w:rPr>
        <w:t>including some State-led responses to the Covid-19 pandemic in light of perceived negligence from the national government in Brazil</w:t>
      </w:r>
      <w:r w:rsidR="003B6693" w:rsidRPr="00925AAC">
        <w:rPr>
          <w:rFonts w:ascii="Times New Roman" w:eastAsia="Times New Roman" w:hAnsi="Times New Roman" w:cs="Times New Roman"/>
          <w:color w:val="00112B"/>
          <w:sz w:val="24"/>
          <w:szCs w:val="24"/>
        </w:rPr>
        <w:t>. In</w:t>
      </w:r>
      <w:r w:rsidR="00BB2582">
        <w:rPr>
          <w:rFonts w:ascii="Times New Roman" w:eastAsia="Times New Roman" w:hAnsi="Times New Roman" w:cs="Times New Roman"/>
          <w:color w:val="00112B"/>
          <w:sz w:val="24"/>
          <w:szCs w:val="24"/>
        </w:rPr>
        <w:t>deed</w:t>
      </w:r>
      <w:r w:rsidR="003B6693" w:rsidRPr="00925AAC">
        <w:rPr>
          <w:rFonts w:ascii="Times New Roman" w:eastAsia="Times New Roman" w:hAnsi="Times New Roman" w:cs="Times New Roman"/>
          <w:color w:val="00112B"/>
          <w:sz w:val="24"/>
          <w:szCs w:val="24"/>
        </w:rPr>
        <w:t xml:space="preserve">, during the </w:t>
      </w:r>
      <w:r w:rsidR="00BB2582">
        <w:rPr>
          <w:rFonts w:ascii="Times New Roman" w:eastAsia="Times New Roman" w:hAnsi="Times New Roman" w:cs="Times New Roman"/>
          <w:color w:val="00112B"/>
          <w:sz w:val="24"/>
          <w:szCs w:val="24"/>
        </w:rPr>
        <w:t xml:space="preserve">first </w:t>
      </w:r>
      <w:r w:rsidR="003B6693" w:rsidRPr="00925AAC">
        <w:rPr>
          <w:rFonts w:ascii="Times New Roman" w:eastAsia="Times New Roman" w:hAnsi="Times New Roman" w:cs="Times New Roman"/>
          <w:color w:val="00112B"/>
          <w:sz w:val="24"/>
          <w:szCs w:val="24"/>
        </w:rPr>
        <w:t>pandemic wave</w:t>
      </w:r>
      <w:r w:rsidR="00BB2582">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BB2582">
        <w:rPr>
          <w:rFonts w:ascii="Times New Roman" w:eastAsia="Times New Roman" w:hAnsi="Times New Roman" w:cs="Times New Roman"/>
          <w:color w:val="00112B"/>
          <w:sz w:val="24"/>
          <w:szCs w:val="24"/>
        </w:rPr>
        <w:t>most Covid-19 deaths were among</w:t>
      </w:r>
      <w:r w:rsidR="003B6693" w:rsidRPr="00925AAC">
        <w:rPr>
          <w:rFonts w:ascii="Times New Roman" w:eastAsia="Times New Roman" w:hAnsi="Times New Roman" w:cs="Times New Roman"/>
          <w:color w:val="00112B"/>
          <w:sz w:val="24"/>
          <w:szCs w:val="24"/>
        </w:rPr>
        <w:t xml:space="preserve"> inhabitants of the Amazon region</w:t>
      </w:r>
      <w:r w:rsidR="00BB2582">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w:t>
      </w:r>
      <w:r w:rsidR="00132383">
        <w:rPr>
          <w:rFonts w:ascii="Times New Roman" w:eastAsia="Times New Roman" w:hAnsi="Times New Roman" w:cs="Times New Roman"/>
          <w:color w:val="00112B"/>
          <w:sz w:val="24"/>
          <w:szCs w:val="24"/>
        </w:rPr>
        <w:t>of both</w:t>
      </w:r>
      <w:r w:rsidR="003B6693" w:rsidRPr="00925AAC">
        <w:rPr>
          <w:rFonts w:ascii="Times New Roman" w:eastAsia="Times New Roman" w:hAnsi="Times New Roman" w:cs="Times New Roman"/>
          <w:color w:val="00112B"/>
          <w:sz w:val="24"/>
          <w:szCs w:val="24"/>
        </w:rPr>
        <w:t xml:space="preserve"> countr</w:t>
      </w:r>
      <w:r w:rsidR="00132383">
        <w:rPr>
          <w:rFonts w:ascii="Times New Roman" w:eastAsia="Times New Roman" w:hAnsi="Times New Roman" w:cs="Times New Roman"/>
          <w:color w:val="00112B"/>
          <w:sz w:val="24"/>
          <w:szCs w:val="24"/>
        </w:rPr>
        <w:t>ies.</w:t>
      </w:r>
      <w:r w:rsidR="003B6693" w:rsidRPr="00925AAC">
        <w:rPr>
          <w:rFonts w:ascii="Times New Roman" w:eastAsia="Times New Roman" w:hAnsi="Times New Roman" w:cs="Times New Roman"/>
          <w:color w:val="00112B"/>
          <w:sz w:val="24"/>
          <w:szCs w:val="24"/>
        </w:rPr>
        <w:t xml:space="preserve"> </w:t>
      </w:r>
      <w:r w:rsidR="00132383">
        <w:rPr>
          <w:rFonts w:ascii="Times New Roman" w:eastAsia="Times New Roman" w:hAnsi="Times New Roman" w:cs="Times New Roman"/>
          <w:color w:val="00112B"/>
          <w:sz w:val="24"/>
          <w:szCs w:val="24"/>
        </w:rPr>
        <w:t>I</w:t>
      </w:r>
      <w:r w:rsidR="00132383" w:rsidRPr="00925AAC">
        <w:rPr>
          <w:rFonts w:ascii="Times New Roman" w:eastAsia="Times New Roman" w:hAnsi="Times New Roman" w:cs="Times New Roman"/>
          <w:color w:val="00112B"/>
          <w:sz w:val="24"/>
          <w:szCs w:val="24"/>
        </w:rPr>
        <w:t xml:space="preserve">n </w:t>
      </w:r>
      <w:r w:rsidR="00132383">
        <w:rPr>
          <w:rFonts w:ascii="Times New Roman" w:eastAsia="Times New Roman" w:hAnsi="Times New Roman" w:cs="Times New Roman"/>
          <w:color w:val="00112B"/>
          <w:sz w:val="24"/>
          <w:szCs w:val="24"/>
        </w:rPr>
        <w:t xml:space="preserve">the </w:t>
      </w:r>
      <w:r w:rsidR="00132383" w:rsidRPr="00925AAC">
        <w:rPr>
          <w:rFonts w:ascii="Times New Roman" w:eastAsia="Times New Roman" w:hAnsi="Times New Roman" w:cs="Times New Roman"/>
          <w:color w:val="00112B"/>
          <w:sz w:val="24"/>
          <w:szCs w:val="24"/>
        </w:rPr>
        <w:t>pre-pandemic years</w:t>
      </w:r>
      <w:r w:rsidR="00EB6E08">
        <w:rPr>
          <w:rFonts w:ascii="Times New Roman" w:eastAsia="Times New Roman" w:hAnsi="Times New Roman" w:cs="Times New Roman"/>
          <w:color w:val="00112B"/>
          <w:sz w:val="24"/>
          <w:szCs w:val="24"/>
        </w:rPr>
        <w:t xml:space="preserve"> in Brazil and Colombia</w:t>
      </w:r>
      <w:r w:rsidR="00132383">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overall mortality at the subnational level </w:t>
      </w:r>
      <w:r w:rsidR="00132383">
        <w:rPr>
          <w:rFonts w:ascii="Times New Roman" w:eastAsia="Times New Roman" w:hAnsi="Times New Roman" w:cs="Times New Roman"/>
          <w:color w:val="00112B"/>
          <w:sz w:val="24"/>
          <w:szCs w:val="24"/>
        </w:rPr>
        <w:t>was</w:t>
      </w:r>
      <w:r w:rsidR="003B6693" w:rsidRPr="00925AAC">
        <w:rPr>
          <w:rFonts w:ascii="Times New Roman" w:eastAsia="Times New Roman" w:hAnsi="Times New Roman" w:cs="Times New Roman"/>
          <w:color w:val="00112B"/>
          <w:sz w:val="24"/>
          <w:szCs w:val="24"/>
        </w:rPr>
        <w:t xml:space="preserve"> higher in the least developed and</w:t>
      </w:r>
      <w:r w:rsidR="00132383">
        <w:rPr>
          <w:rFonts w:ascii="Times New Roman" w:eastAsia="Times New Roman" w:hAnsi="Times New Roman" w:cs="Times New Roman"/>
          <w:color w:val="00112B"/>
          <w:sz w:val="24"/>
          <w:szCs w:val="24"/>
        </w:rPr>
        <w:t xml:space="preserve"> the least</w:t>
      </w:r>
      <w:r w:rsidR="003B6693" w:rsidRPr="00925AAC">
        <w:rPr>
          <w:rFonts w:ascii="Times New Roman" w:eastAsia="Times New Roman" w:hAnsi="Times New Roman" w:cs="Times New Roman"/>
          <w:color w:val="00112B"/>
          <w:sz w:val="24"/>
          <w:szCs w:val="24"/>
        </w:rPr>
        <w:t xml:space="preserve"> populated zones, while large urban areas </w:t>
      </w:r>
      <w:r w:rsidR="00132383">
        <w:rPr>
          <w:rFonts w:ascii="Times New Roman" w:eastAsia="Times New Roman" w:hAnsi="Times New Roman" w:cs="Times New Roman"/>
          <w:color w:val="00112B"/>
          <w:sz w:val="24"/>
          <w:szCs w:val="24"/>
        </w:rPr>
        <w:t>had the lowest mortality</w:t>
      </w:r>
      <w:r w:rsidR="003B6693"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{"citationID":"Pn11RGWM","properties":{"formattedCitation":"(Queiroz et al. 2020; P. Urdinola 2021)","plainCitation":"(Queiroz et al. 2020; P. Urdinola 2021)","noteIndex":0},"citationItems":[{"id":2426,"uris":["http://zotero.org/users/7072385/items/9B3K2NJP"],"itemData":{"id":2426,"type":"article-journal","abstract":"Abstract\n            \n              Background\n              Estimates of completeness of death registration are crucial to produce estimates of life tables and population projections and to estimate the burden of disease. They are an important step in assessing the quality of data. In the case of subnational data analysis in Brazil, it is important to consider spatial and temporal variation in the quality of mortality data. There are two main sources of data quality evaluation in Brazil, but there are few comparative studies and how they evolve over time. The aim of the paper is to compare and discuss alternative estimates of completeness of death registration, adult mortality (45q15) and life expectancy estimates produced by the National Statistics Office (IBGE), Institute for Health Metrics and Evaluation (IHME), and estimates presented in Queiroz et al. (2017) and Schmertmann and Gonzaga (2018), for 1980 and 2010.\n            \n            \n              Methods\n              We provide a descriptive and comparative analysis of aforementioned estimates from four (4) sources of estimates at subnational level (26 states and one Federal District) in Brazil from two different points in time.\n            \n            \n              Results\n              We found significant differences in estimates that affect both levels and trends of completeness of adult mortality in Brazil and states. IHME and Queiroz et al. (2017) estimates converge by 2010, but there are large differences when compared to estimates from the National Statistics Office (IBGE). Larger differences are observed for less developed states. We have showed that the quality of mortality data in Brazil has improved steadily overtime, but with large regional variations. However, we have observed that IBGE estimates show the lowest levels of completeness for the Northern of the country compared to other estimates. Choice of methods and approaches might lead to very unexpected results.\n            \n            \n              Conclusion\n              We produced a detailed comparative analysis of estimates of completeness of death registration from different sources and discuss the main results and possible explanations for these differences. We have also showed that new improved methods are still needed to study adult mortality in less developed countries and at a subnational level. More comparative studies are important in order to improve quality of estimates in Brazil.","container-title":"Population Health Metrics","DOI":"10.1186/s12963-020-00213-4","ISSN":"1478-7954","issue":"S1","journalAbbreviation":"Popul Health Metrics","language":"en","page":"11","source":"DOI.org (Crossref)","title":"Comparative analysis of completeness of death registration, adult mortality and life expectancy at birth in Brazil at the subnational level","volume":"18","author":[{"family":"Queiroz","given":"Bernardo L"},{"family":"Gonzaga","given":"Marcos R."},{"family":"Vasconcelos","given":"Ana M. N."},{"family":"Lopes","given":"Bruno T."},{"family":"Abreu","given":"Daisy M. X."}],"issued":{"date-parts":[["2020",9]]}}},{"id":2439,"uris":["http://zotero.org/users/7072385/items/VVADWMTN"],"itemData":{"id":2439,"type":"chapter","container-title":"Descifrar el futuro. La economía colombiana en los próximos diez año","event-place":"S.l.","language":"Spanish","page":"111-175","publisher":"Penguin","publisher-place":"S.l.","title":"Demografía colombiana: en preparación para la era del envejecimiento","author":[{"family":"Urdinola","given":"Piedad"}],"issued":{"date-parts":[["2021"]]}}}],"schema":"https://github.com/citation-style-language/schema/raw/master/csl-citation.json"}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(Queiroz et al. 2020; P. Urdinola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This territorial heterogeneity </w:t>
      </w:r>
      <w:r w:rsidR="00132383">
        <w:rPr>
          <w:rFonts w:ascii="Times New Roman" w:eastAsia="Times New Roman" w:hAnsi="Times New Roman" w:cs="Times New Roman"/>
          <w:color w:val="00112B"/>
          <w:sz w:val="24"/>
          <w:szCs w:val="24"/>
        </w:rPr>
        <w:t>was</w:t>
      </w:r>
      <w:r w:rsidR="0013238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reflected in the </w:t>
      </w:r>
      <w:r w:rsidR="00132383">
        <w:rPr>
          <w:rFonts w:ascii="Times New Roman" w:eastAsia="Times New Roman" w:hAnsi="Times New Roman" w:cs="Times New Roman"/>
          <w:color w:val="00112B"/>
          <w:sz w:val="24"/>
          <w:szCs w:val="24"/>
        </w:rPr>
        <w:t>levels</w:t>
      </w:r>
      <w:r w:rsidR="0013238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of resources available </w:t>
      </w:r>
      <w:r w:rsidR="00132383">
        <w:rPr>
          <w:rFonts w:ascii="Times New Roman" w:eastAsia="Times New Roman" w:hAnsi="Times New Roman" w:cs="Times New Roman"/>
          <w:color w:val="00112B"/>
          <w:sz w:val="24"/>
          <w:szCs w:val="24"/>
        </w:rPr>
        <w:t>in</w:t>
      </w:r>
      <w:r w:rsidR="0013238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each region </w:t>
      </w:r>
      <w:r w:rsidR="00132383">
        <w:rPr>
          <w:rFonts w:ascii="Times New Roman" w:eastAsia="Times New Roman" w:hAnsi="Times New Roman" w:cs="Times New Roman"/>
          <w:color w:val="00112B"/>
          <w:sz w:val="24"/>
          <w:szCs w:val="24"/>
        </w:rPr>
        <w:t>due to its</w:t>
      </w:r>
      <w:r w:rsidR="003B6693" w:rsidRPr="00925AAC">
        <w:rPr>
          <w:rFonts w:ascii="Times New Roman" w:eastAsia="Times New Roman" w:hAnsi="Times New Roman" w:cs="Times New Roman"/>
          <w:color w:val="00112B"/>
          <w:sz w:val="24"/>
          <w:szCs w:val="24"/>
        </w:rPr>
        <w:t xml:space="preserve"> economic conditions, public infrastructure, and health care facilities</w:t>
      </w:r>
      <w:r w:rsidR="00EB6E08">
        <w:rPr>
          <w:rFonts w:ascii="Times New Roman" w:eastAsia="Times New Roman" w:hAnsi="Times New Roman" w:cs="Times New Roman"/>
          <w:color w:val="00112B"/>
          <w:sz w:val="24"/>
          <w:szCs w:val="24"/>
        </w:rPr>
        <w:t xml:space="preserve"> – </w:t>
      </w:r>
      <w:r w:rsidR="003B6693" w:rsidRPr="00925AAC">
        <w:rPr>
          <w:rFonts w:ascii="Times New Roman" w:eastAsia="Times New Roman" w:hAnsi="Times New Roman" w:cs="Times New Roman"/>
          <w:color w:val="00112B"/>
          <w:sz w:val="24"/>
          <w:szCs w:val="24"/>
        </w:rPr>
        <w:t xml:space="preserve">all of which were key to responding to the pandemic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{"citationID":"3NAAErJX","properties":{"formattedCitation":"(Tan-Torres et al. 2020)","plainCitation":"(Tan-Torres et al. 2020)","noteIndex":0},"citationItems":[{"id":2437,"uris":["http://zotero.org/users/7072385/items/U8TZX3U9"],"itemData":{"id":2437,"type":"article-journal","container-title":"The Lancet Global Health","DOI":"10.1016/S2214-109X(20)30383-1","ISSN":"2214109X","issue":"11","journalAbbreviation":"The Lancet Global Health","language":"en","page":"e1372-e1379","source":"DOI.org (Crossref)","title":"Projected health-care resource needs for an effective response to COVID-19 in 73 low-income and middle-income countries: a modelling study","title-short":"Projected health-care resource needs for an effective response to COVID-19 in 73 low-income and middle-income countries","volume":"8","author":[{"family":"Tan-Torres","given":"Tessa"},{"family":"Hanssen","given":"Odd"},{"family":"Mirelman","given":"Andrew"},{"family":"Verboom","given":"Paul"},{"family":"Lolong","given":"Glenn"},{"family":"Watson","given":"Oliver John"},{"family":"Boulanger","given":"Lucy Linda"},{"family":"Soucat","given":"Agnès"}],"issued":{"date-parts":[["2020",11]]}}}],"schema":"https://github.com/citation-style-language/schema/raw/master/csl-citation.json"}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(Tan-Torres et al. 2020)</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p>
    <w:p w14:paraId="0000003B" w14:textId="51FAACAD"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 primary difference</w:t>
      </w:r>
      <w:r w:rsidR="00132383">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between these two countries </w:t>
      </w:r>
      <w:r w:rsidR="00132383">
        <w:rPr>
          <w:rFonts w:ascii="Times New Roman" w:eastAsia="Times New Roman" w:hAnsi="Times New Roman" w:cs="Times New Roman"/>
          <w:color w:val="00112B"/>
          <w:sz w:val="24"/>
          <w:szCs w:val="24"/>
        </w:rPr>
        <w:t>are</w:t>
      </w:r>
      <w:r w:rsidR="00132383" w:rsidRPr="00925AAC">
        <w:rPr>
          <w:rFonts w:ascii="Times New Roman" w:eastAsia="Times New Roman" w:hAnsi="Times New Roman" w:cs="Times New Roman"/>
          <w:color w:val="00112B"/>
          <w:sz w:val="24"/>
          <w:szCs w:val="24"/>
        </w:rPr>
        <w:t xml:space="preserve"> </w:t>
      </w:r>
      <w:r w:rsidR="00EB6E08">
        <w:rPr>
          <w:rFonts w:ascii="Times New Roman" w:eastAsia="Times New Roman" w:hAnsi="Times New Roman" w:cs="Times New Roman"/>
          <w:color w:val="00112B"/>
          <w:sz w:val="24"/>
          <w:szCs w:val="24"/>
        </w:rPr>
        <w:t xml:space="preserve">related to </w:t>
      </w:r>
      <w:r w:rsidRPr="00925AAC">
        <w:rPr>
          <w:rFonts w:ascii="Times New Roman" w:eastAsia="Times New Roman" w:hAnsi="Times New Roman" w:cs="Times New Roman"/>
          <w:color w:val="00112B"/>
          <w:sz w:val="24"/>
          <w:szCs w:val="24"/>
        </w:rPr>
        <w:t xml:space="preserve">their population size and </w:t>
      </w:r>
      <w:r w:rsidR="00132383">
        <w:rPr>
          <w:rFonts w:ascii="Times New Roman" w:eastAsia="Times New Roman" w:hAnsi="Times New Roman" w:cs="Times New Roman"/>
          <w:color w:val="00112B"/>
          <w:sz w:val="24"/>
          <w:szCs w:val="24"/>
        </w:rPr>
        <w:t xml:space="preserve">their </w:t>
      </w:r>
      <w:r w:rsidRPr="00925AAC">
        <w:rPr>
          <w:rFonts w:ascii="Times New Roman" w:eastAsia="Times New Roman" w:hAnsi="Times New Roman" w:cs="Times New Roman"/>
          <w:color w:val="00112B"/>
          <w:sz w:val="24"/>
          <w:szCs w:val="24"/>
        </w:rPr>
        <w:t xml:space="preserve">geographical </w:t>
      </w:r>
      <w:r w:rsidR="00132383">
        <w:rPr>
          <w:rFonts w:ascii="Times New Roman" w:eastAsia="Times New Roman" w:hAnsi="Times New Roman" w:cs="Times New Roman"/>
          <w:color w:val="00112B"/>
          <w:sz w:val="24"/>
          <w:szCs w:val="24"/>
        </w:rPr>
        <w:t>a</w:t>
      </w:r>
      <w:r w:rsidR="008627D9">
        <w:rPr>
          <w:rFonts w:ascii="Times New Roman" w:eastAsia="Times New Roman" w:hAnsi="Times New Roman" w:cs="Times New Roman"/>
          <w:color w:val="00112B"/>
          <w:sz w:val="24"/>
          <w:szCs w:val="24"/>
        </w:rPr>
        <w:t>rea</w:t>
      </w:r>
      <w:r w:rsidRPr="00925AAC">
        <w:rPr>
          <w:rFonts w:ascii="Times New Roman" w:eastAsia="Times New Roman" w:hAnsi="Times New Roman" w:cs="Times New Roman"/>
          <w:color w:val="00112B"/>
          <w:sz w:val="24"/>
          <w:szCs w:val="24"/>
        </w:rPr>
        <w:t>. Brazil’s population (213 million)</w:t>
      </w:r>
      <w:r w:rsidR="008627D9">
        <w:rPr>
          <w:rFonts w:ascii="Times New Roman" w:eastAsia="Times New Roman" w:hAnsi="Times New Roman" w:cs="Times New Roman"/>
          <w:color w:val="00112B"/>
          <w:sz w:val="24"/>
          <w:szCs w:val="24"/>
        </w:rPr>
        <w:t xml:space="preserve"> is more than four times that of Colombia,</w:t>
      </w:r>
      <w:r w:rsidRPr="00925AAC">
        <w:rPr>
          <w:rFonts w:ascii="Times New Roman" w:eastAsia="Times New Roman" w:hAnsi="Times New Roman" w:cs="Times New Roman"/>
          <w:color w:val="00112B"/>
          <w:sz w:val="24"/>
          <w:szCs w:val="24"/>
        </w:rPr>
        <w:t xml:space="preserve"> and </w:t>
      </w:r>
      <w:r w:rsidR="008627D9">
        <w:rPr>
          <w:rFonts w:ascii="Times New Roman" w:eastAsia="Times New Roman" w:hAnsi="Times New Roman" w:cs="Times New Roman"/>
          <w:color w:val="00112B"/>
          <w:sz w:val="24"/>
          <w:szCs w:val="24"/>
        </w:rPr>
        <w:t xml:space="preserve">its </w:t>
      </w:r>
      <w:r w:rsidRPr="00925AAC">
        <w:rPr>
          <w:rFonts w:ascii="Times New Roman" w:eastAsia="Times New Roman" w:hAnsi="Times New Roman" w:cs="Times New Roman"/>
          <w:color w:val="00112B"/>
          <w:sz w:val="24"/>
          <w:szCs w:val="24"/>
        </w:rPr>
        <w:t xml:space="preserve">area (8.5 million </w:t>
      </w:r>
      <w:r w:rsidR="008627D9">
        <w:rPr>
          <w:rFonts w:ascii="Times New Roman" w:eastAsia="Times New Roman" w:hAnsi="Times New Roman" w:cs="Times New Roman"/>
          <w:color w:val="00112B"/>
          <w:sz w:val="24"/>
          <w:szCs w:val="24"/>
        </w:rPr>
        <w:t>square kilometers</w:t>
      </w:r>
      <w:r w:rsidRPr="00925AAC">
        <w:rPr>
          <w:rFonts w:ascii="Times New Roman" w:eastAsia="Times New Roman" w:hAnsi="Times New Roman" w:cs="Times New Roman"/>
          <w:color w:val="00112B"/>
          <w:sz w:val="24"/>
          <w:szCs w:val="24"/>
        </w:rPr>
        <w:t xml:space="preserve">) </w:t>
      </w:r>
      <w:r w:rsidR="008627D9">
        <w:rPr>
          <w:rFonts w:ascii="Times New Roman" w:eastAsia="Times New Roman" w:hAnsi="Times New Roman" w:cs="Times New Roman"/>
          <w:color w:val="00112B"/>
          <w:sz w:val="24"/>
          <w:szCs w:val="24"/>
        </w:rPr>
        <w:t>is more than</w:t>
      </w:r>
      <w:r w:rsidRPr="00925AAC">
        <w:rPr>
          <w:rFonts w:ascii="Times New Roman" w:eastAsia="Times New Roman" w:hAnsi="Times New Roman" w:cs="Times New Roman"/>
          <w:color w:val="00112B"/>
          <w:sz w:val="24"/>
          <w:szCs w:val="24"/>
        </w:rPr>
        <w:t xml:space="preserve"> eight times </w:t>
      </w:r>
      <w:r w:rsidR="008627D9">
        <w:rPr>
          <w:rFonts w:ascii="Times New Roman" w:eastAsia="Times New Roman" w:hAnsi="Times New Roman" w:cs="Times New Roman"/>
          <w:color w:val="00112B"/>
          <w:sz w:val="24"/>
          <w:szCs w:val="24"/>
        </w:rPr>
        <w:t xml:space="preserve">that of </w:t>
      </w:r>
      <w:r w:rsidRPr="00925AAC">
        <w:rPr>
          <w:rFonts w:ascii="Times New Roman" w:eastAsia="Times New Roman" w:hAnsi="Times New Roman" w:cs="Times New Roman"/>
          <w:color w:val="00112B"/>
          <w:sz w:val="24"/>
          <w:szCs w:val="24"/>
        </w:rPr>
        <w:t xml:space="preserve">Colombia. Second, </w:t>
      </w:r>
      <w:r w:rsidR="00C6386E">
        <w:rPr>
          <w:rFonts w:ascii="Times New Roman" w:eastAsia="Times New Roman" w:hAnsi="Times New Roman" w:cs="Times New Roman"/>
          <w:color w:val="00112B"/>
          <w:sz w:val="24"/>
          <w:szCs w:val="24"/>
        </w:rPr>
        <w:t>while</w:t>
      </w:r>
      <w:r w:rsidRPr="00925AAC">
        <w:rPr>
          <w:rFonts w:ascii="Times New Roman" w:eastAsia="Times New Roman" w:hAnsi="Times New Roman" w:cs="Times New Roman"/>
          <w:color w:val="00112B"/>
          <w:sz w:val="24"/>
          <w:szCs w:val="24"/>
        </w:rPr>
        <w:t xml:space="preserve"> both</w:t>
      </w:r>
      <w:r w:rsidR="008627D9">
        <w:rPr>
          <w:rFonts w:ascii="Times New Roman" w:eastAsia="Times New Roman" w:hAnsi="Times New Roman" w:cs="Times New Roman"/>
          <w:color w:val="00112B"/>
          <w:sz w:val="24"/>
          <w:szCs w:val="24"/>
        </w:rPr>
        <w:t xml:space="preserve"> nations are</w:t>
      </w:r>
      <w:r w:rsidRPr="00925AAC">
        <w:rPr>
          <w:rFonts w:ascii="Times New Roman" w:eastAsia="Times New Roman" w:hAnsi="Times New Roman" w:cs="Times New Roman"/>
          <w:color w:val="00112B"/>
          <w:sz w:val="24"/>
          <w:szCs w:val="24"/>
        </w:rPr>
        <w:t xml:space="preserve"> ethnically diverse, the Afro</w:t>
      </w:r>
      <w:r w:rsidR="00C6386E">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escendant population is much </w:t>
      </w:r>
      <w:r w:rsidR="00C6386E">
        <w:rPr>
          <w:rFonts w:ascii="Times New Roman" w:eastAsia="Times New Roman" w:hAnsi="Times New Roman" w:cs="Times New Roman"/>
          <w:color w:val="00112B"/>
          <w:sz w:val="24"/>
          <w:szCs w:val="24"/>
        </w:rPr>
        <w:t>larger</w:t>
      </w:r>
      <w:r w:rsidRPr="00925AAC">
        <w:rPr>
          <w:rFonts w:ascii="Times New Roman" w:eastAsia="Times New Roman" w:hAnsi="Times New Roman" w:cs="Times New Roman"/>
          <w:color w:val="00112B"/>
          <w:sz w:val="24"/>
          <w:szCs w:val="24"/>
        </w:rPr>
        <w:t xml:space="preserve"> in Brazil </w:t>
      </w:r>
      <w:r w:rsidR="00C6386E">
        <w:rPr>
          <w:rFonts w:ascii="Times New Roman" w:eastAsia="Times New Roman" w:hAnsi="Times New Roman" w:cs="Times New Roman"/>
          <w:color w:val="00112B"/>
          <w:sz w:val="24"/>
          <w:szCs w:val="24"/>
        </w:rPr>
        <w:t>than in</w:t>
      </w:r>
      <w:r w:rsidRPr="00925AAC">
        <w:rPr>
          <w:rFonts w:ascii="Times New Roman" w:eastAsia="Times New Roman" w:hAnsi="Times New Roman" w:cs="Times New Roman"/>
          <w:color w:val="00112B"/>
          <w:sz w:val="24"/>
          <w:szCs w:val="24"/>
        </w:rPr>
        <w:t xml:space="preserve"> Colombia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{"citationID":"tn3chJP9","properties":{"formattedCitation":"(Woo-Mora 2021)","plainCitation":"(Woo-Mora 2021)","noteIndex":0},"citationItems":[{"id":1174,"uris":["http://zotero.org/users/7072385/items/RI3LWKGA"],"itemData":{"id":1174,"type":"article-journal","abstract":"Latin America is one of the regions with the highest income inequality and one of the most racially diverse. Historically, most Latin American countries build their national identities through a ‘melting pot’ ethnic figure: ‘mestizos’ or ‘mulatos’ —the mixed-race descendent from European, Indigenous, and African population. However, Latin American countries have veiled income inequalities between racial groups through mestizaje identity or the ‘Cosmic Race’. Using LAPOP AmericasBarometer data, I compile information on skin tone and proxies for income for nearly 150,000 individuals across Latin American countries during the last decade. The purpose of the paper is twofold. In the first part, I estimate newly racial inequality measures at the national level. Countries with higher income inequality between racial groups have worse economic development: a one percent increase in the ratio of racial over total income inequality correlates with a decrease of nearly 4 percent in GDP per capita. In the second part of the paper, I use Oaxaca-Blinder decomposition and control functions to analyze the racial income gap at the individual level. Every darker skin tone out of an eleven-color palette has at least 6 percent less monthly income per capita. More than half of the effect cannot be attributed to returns to observable average characteristics of the racial groups. There is substantial heterogeneity between countries. Besides taste-based racial discrimination, other mechanisms are statistical discrimination and occupational segregation. Alongside justice and reparations, progressive taxation in income or ‘tagging’ could decrease race-based disparities and improve economic development.","container-title":"Social Science Research Network","language":"en","page":"60","source":"Zotero","title":"Unveiling the Cosmic Race: Racial Inequalities in Latin America","author":[{"family":"Woo-Mora","given":"L Guillermo"}],"issued":{"date-parts":[["2021"]]}}}],"schema":"https://github.com/citation-style-language/schema/raw/master/csl-citation.json"}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(Woo-Mora 2021)</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In addition, Brazil’s economy is much more robust and developed than Colombia’s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{"citationID":"AXUkDwSE","properties":{"formattedCitation":"(Williamson 2010)","plainCitation":"(Williamson 2010)","noteIndex":0},"citationItems":[{"id":578,"uris":["http://zotero.org/users/7072385/items/M5KPNVJB"],"itemData":{"id":578,"type":"article-journal","abstract":"Most analysts of the modern Latin American economy believe that it has$\\backslash$nalways had very high levels of inequality. Indeed, some have argued that$\\backslash$nhigh inequality appeared very early in the post-conquest Americas, and$\\backslash$nthat this fact supported rent-seeking and anti-growth institutions that$\\backslash$nhelp explain the disappointing growth performance we observe there even$\\backslash$ntoday. This paper argues to the contrary. Compared with the rest of the$\\backslash$nworld, Latin American inequality was not high either in pre-conquest$\\backslash$n1491 or in the post-conquest decades following 1492. Indeed, it was not$\\backslash$neven high in the mid-19(th) century just before Latin America's belle$\\backslash$nepoque. It only became high thereafter. Historical persistence in Latin$\\backslash$nAmerican inequality is a myth.","container-title":"Revista de Historia Económica / Journal of Iberian and Latin American Economic History","DOI":"10.1017/S0212610910000078","ISSN":"0212-6109","issue":"02","note":"ISBN: 0212610910000","page":"227–252","title":"Five centuries of Latin American income inequality","volume":"28","author":[{"family":"Williamson","given":"Jeffrey G."}],"issued":{"date-parts":[["2010",9]]}}}],"schema":"https://github.com/citation-style-language/schema/raw/master/csl-citation.json"}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(Williamson 2010)</w:t>
      </w:r>
      <w:r w:rsidR="00925AAC" w:rsidRPr="00925AAC">
        <w:rPr>
          <w:rFonts w:ascii="Times New Roman" w:hAnsi="Times New Roman" w:cs="Times New Roman"/>
          <w:sz w:val="24"/>
          <w:szCs w:val="24"/>
        </w:rPr>
        <w:fldChar w:fldCharType="end"/>
      </w:r>
      <w:r w:rsidR="00F55FE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F55FE7">
        <w:rPr>
          <w:rFonts w:ascii="Times New Roman" w:eastAsia="Times New Roman" w:hAnsi="Times New Roman" w:cs="Times New Roman"/>
          <w:color w:val="00112B"/>
          <w:sz w:val="24"/>
          <w:szCs w:val="24"/>
        </w:rPr>
        <w:t>E</w:t>
      </w:r>
      <w:r w:rsidRPr="00925AAC">
        <w:rPr>
          <w:rFonts w:ascii="Times New Roman" w:eastAsia="Times New Roman" w:hAnsi="Times New Roman" w:cs="Times New Roman"/>
          <w:color w:val="00112B"/>
          <w:sz w:val="24"/>
          <w:szCs w:val="24"/>
        </w:rPr>
        <w:t>conomic inequality is slightly higher in the former</w:t>
      </w:r>
      <w:r w:rsidR="00F55FE7">
        <w:rPr>
          <w:rFonts w:ascii="Times New Roman" w:eastAsia="Times New Roman" w:hAnsi="Times New Roman" w:cs="Times New Roman"/>
          <w:color w:val="00112B"/>
          <w:sz w:val="24"/>
          <w:szCs w:val="24"/>
        </w:rPr>
        <w:t xml:space="preserve"> than in the latter</w:t>
      </w:r>
      <w:r w:rsidRPr="00925AAC">
        <w:rPr>
          <w:rFonts w:ascii="Times New Roman" w:eastAsia="Times New Roman" w:hAnsi="Times New Roman" w:cs="Times New Roman"/>
          <w:color w:val="00112B"/>
          <w:sz w:val="24"/>
          <w:szCs w:val="24"/>
        </w:rPr>
        <w:t xml:space="preserve"> country</w:t>
      </w:r>
      <w:r w:rsidR="00F55FE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F55FE7">
        <w:rPr>
          <w:rFonts w:ascii="Times New Roman" w:eastAsia="Times New Roman" w:hAnsi="Times New Roman" w:cs="Times New Roman"/>
          <w:color w:val="00112B"/>
          <w:sz w:val="24"/>
          <w:szCs w:val="24"/>
        </w:rPr>
        <w:t xml:space="preserve">i.e., </w:t>
      </w:r>
      <w:r w:rsidR="00C6386E">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Gini </w:t>
      </w:r>
      <w:r w:rsidR="00C6386E">
        <w:rPr>
          <w:rFonts w:ascii="Times New Roman" w:eastAsia="Times New Roman" w:hAnsi="Times New Roman" w:cs="Times New Roman"/>
          <w:color w:val="00112B"/>
          <w:sz w:val="24"/>
          <w:szCs w:val="24"/>
        </w:rPr>
        <w:t>i</w:t>
      </w:r>
      <w:r w:rsidRPr="00925AAC">
        <w:rPr>
          <w:rFonts w:ascii="Times New Roman" w:eastAsia="Times New Roman" w:hAnsi="Times New Roman" w:cs="Times New Roman"/>
          <w:color w:val="00112B"/>
          <w:sz w:val="24"/>
          <w:szCs w:val="24"/>
        </w:rPr>
        <w:t xml:space="preserve">ndex for 2019 </w:t>
      </w:r>
      <w:r w:rsidR="00F55FE7">
        <w:rPr>
          <w:rFonts w:ascii="Times New Roman" w:eastAsia="Times New Roman" w:hAnsi="Times New Roman" w:cs="Times New Roman"/>
          <w:color w:val="00112B"/>
          <w:sz w:val="24"/>
          <w:szCs w:val="24"/>
        </w:rPr>
        <w:t>was</w:t>
      </w:r>
      <w:r w:rsidR="00C6386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53.4</w:t>
      </w:r>
      <w:r w:rsidR="00C6386E">
        <w:rPr>
          <w:rFonts w:ascii="Times New Roman" w:eastAsia="Times New Roman" w:hAnsi="Times New Roman" w:cs="Times New Roman"/>
          <w:color w:val="00112B"/>
          <w:sz w:val="24"/>
          <w:szCs w:val="24"/>
        </w:rPr>
        <w:t xml:space="preserve"> in Brazil</w:t>
      </w:r>
      <w:r w:rsidRPr="00925AAC">
        <w:rPr>
          <w:rFonts w:ascii="Times New Roman" w:eastAsia="Times New Roman" w:hAnsi="Times New Roman" w:cs="Times New Roman"/>
          <w:color w:val="00112B"/>
          <w:sz w:val="24"/>
          <w:szCs w:val="24"/>
        </w:rPr>
        <w:t xml:space="preserve"> and 51.3</w:t>
      </w:r>
      <w:r w:rsidR="00C6386E">
        <w:rPr>
          <w:rFonts w:ascii="Times New Roman" w:eastAsia="Times New Roman" w:hAnsi="Times New Roman" w:cs="Times New Roman"/>
          <w:color w:val="00112B"/>
          <w:sz w:val="24"/>
          <w:szCs w:val="24"/>
        </w:rPr>
        <w:t xml:space="preserve"> in Colombia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{"citationID":"uxEx5U6L","properties":{"formattedCitation":"(World Bank Group 2020)","plainCitation":"(World Bank Group 2020)","noteIndex":0},"citationItems":[{"id":987,"uris":["http://zotero.org/users/7072385/items/TC7U3DN3"],"itemData":{"id":987,"type":"book","title":"World Bank Indicators","URL":"https://data.worldbank.org/indicator","author":[{"literal":"World Bank Group"}],"accessed":{"date-parts":[["2017",1,1]]},"issued":{"date-parts":[["2020"]]}}}],"schema":"https://github.com/citation-style-language/schema/raw/master/csl-citation.json"}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 xml:space="preserve">(World </w:t>
      </w:r>
      <w:r w:rsidR="00925AAC" w:rsidRPr="00925AAC">
        <w:rPr>
          <w:rFonts w:ascii="Times New Roman" w:hAnsi="Times New Roman" w:cs="Times New Roman"/>
          <w:sz w:val="24"/>
          <w:szCs w:val="24"/>
        </w:rPr>
        <w:lastRenderedPageBreak/>
        <w:t>Bank Group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This </w:t>
      </w:r>
      <w:r w:rsidR="00C6386E">
        <w:rPr>
          <w:rFonts w:ascii="Times New Roman" w:eastAsia="Times New Roman" w:hAnsi="Times New Roman" w:cs="Times New Roman"/>
          <w:color w:val="00112B"/>
          <w:sz w:val="24"/>
          <w:szCs w:val="24"/>
        </w:rPr>
        <w:t>gap</w:t>
      </w:r>
      <w:r w:rsidR="00C6386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in the Gini index is similar </w:t>
      </w:r>
      <w:r w:rsidR="00B93B8A">
        <w:rPr>
          <w:rFonts w:ascii="Times New Roman" w:eastAsia="Times New Roman" w:hAnsi="Times New Roman" w:cs="Times New Roman"/>
          <w:color w:val="00112B"/>
          <w:sz w:val="24"/>
          <w:szCs w:val="24"/>
        </w:rPr>
        <w:t xml:space="preserve">in magnitude </w:t>
      </w:r>
      <w:r w:rsidR="00C6386E">
        <w:rPr>
          <w:rFonts w:ascii="Times New Roman" w:eastAsia="Times New Roman" w:hAnsi="Times New Roman" w:cs="Times New Roman"/>
          <w:color w:val="00112B"/>
          <w:sz w:val="24"/>
          <w:szCs w:val="24"/>
        </w:rPr>
        <w:t xml:space="preserve">to the differences between the two countries </w:t>
      </w:r>
      <w:r w:rsidR="00F55FE7">
        <w:rPr>
          <w:rFonts w:ascii="Times New Roman" w:eastAsia="Times New Roman" w:hAnsi="Times New Roman" w:cs="Times New Roman"/>
          <w:color w:val="00112B"/>
          <w:sz w:val="24"/>
          <w:szCs w:val="24"/>
        </w:rPr>
        <w:t>reported</w:t>
      </w:r>
      <w:r w:rsidR="00B93B8A">
        <w:rPr>
          <w:rFonts w:ascii="Times New Roman" w:eastAsia="Times New Roman" w:hAnsi="Times New Roman" w:cs="Times New Roman"/>
          <w:color w:val="00112B"/>
          <w:sz w:val="24"/>
          <w:szCs w:val="24"/>
        </w:rPr>
        <w:t xml:space="preserve"> in</w:t>
      </w:r>
      <w:r w:rsidR="00B93B8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other measures of inequality</w:t>
      </w:r>
      <w:r w:rsidR="00B93B8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B93B8A">
        <w:rPr>
          <w:rFonts w:ascii="Times New Roman" w:eastAsia="Times New Roman" w:hAnsi="Times New Roman" w:cs="Times New Roman"/>
          <w:color w:val="00112B"/>
          <w:sz w:val="24"/>
          <w:szCs w:val="24"/>
        </w:rPr>
        <w:t xml:space="preserve">For example, </w:t>
      </w:r>
      <w:r w:rsidRPr="00925AAC">
        <w:rPr>
          <w:rFonts w:ascii="Times New Roman" w:eastAsia="Times New Roman" w:hAnsi="Times New Roman" w:cs="Times New Roman"/>
          <w:color w:val="00112B"/>
          <w:sz w:val="24"/>
          <w:szCs w:val="24"/>
        </w:rPr>
        <w:t>the income share of the top 1%</w:t>
      </w:r>
      <w:r w:rsidR="00F55FE7">
        <w:rPr>
          <w:rFonts w:ascii="Times New Roman" w:eastAsia="Times New Roman" w:hAnsi="Times New Roman" w:cs="Times New Roman"/>
          <w:color w:val="00112B"/>
          <w:sz w:val="24"/>
          <w:szCs w:val="24"/>
        </w:rPr>
        <w:t xml:space="preserve"> </w:t>
      </w:r>
      <w:r w:rsidR="00F55FE7" w:rsidRPr="00925AAC">
        <w:rPr>
          <w:rFonts w:ascii="Times New Roman" w:eastAsia="Times New Roman" w:hAnsi="Times New Roman" w:cs="Times New Roman"/>
          <w:color w:val="00112B"/>
          <w:sz w:val="24"/>
          <w:szCs w:val="24"/>
        </w:rPr>
        <w:t>in 2019</w:t>
      </w:r>
      <w:r w:rsidR="00B93B8A">
        <w:rPr>
          <w:rFonts w:ascii="Times New Roman" w:eastAsia="Times New Roman" w:hAnsi="Times New Roman" w:cs="Times New Roman"/>
          <w:color w:val="00112B"/>
          <w:sz w:val="24"/>
          <w:szCs w:val="24"/>
        </w:rPr>
        <w:t xml:space="preserve"> </w:t>
      </w:r>
      <w:r w:rsidR="00C6386E">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27% in Brazil and 19% in Colombia</w:t>
      </w:r>
      <w:r w:rsidR="00B93B8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which indicates that</w:t>
      </w:r>
      <w:r w:rsidR="00C6386E">
        <w:rPr>
          <w:rFonts w:ascii="Times New Roman" w:eastAsia="Times New Roman" w:hAnsi="Times New Roman" w:cs="Times New Roman"/>
          <w:color w:val="00112B"/>
          <w:sz w:val="24"/>
          <w:szCs w:val="24"/>
        </w:rPr>
        <w:t xml:space="preserve"> the</w:t>
      </w:r>
      <w:r w:rsidRPr="00925AAC">
        <w:rPr>
          <w:rFonts w:ascii="Times New Roman" w:eastAsia="Times New Roman" w:hAnsi="Times New Roman" w:cs="Times New Roman"/>
          <w:color w:val="00112B"/>
          <w:sz w:val="24"/>
          <w:szCs w:val="24"/>
        </w:rPr>
        <w:t xml:space="preserve"> income distribution is even more concentrated </w:t>
      </w:r>
      <w:r w:rsidR="00C6386E">
        <w:rPr>
          <w:rFonts w:ascii="Times New Roman" w:eastAsia="Times New Roman" w:hAnsi="Times New Roman" w:cs="Times New Roman"/>
          <w:color w:val="00112B"/>
          <w:sz w:val="24"/>
          <w:szCs w:val="24"/>
        </w:rPr>
        <w:t>at</w:t>
      </w:r>
      <w:r w:rsidR="00C6386E"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 top</w:t>
      </w:r>
      <w:r w:rsidR="00C6386E">
        <w:rPr>
          <w:rFonts w:ascii="Times New Roman" w:eastAsia="Times New Roman" w:hAnsi="Times New Roman" w:cs="Times New Roman"/>
          <w:color w:val="00112B"/>
          <w:sz w:val="24"/>
          <w:szCs w:val="24"/>
        </w:rPr>
        <w:t xml:space="preserve"> in Brazil</w:t>
      </w:r>
      <w:r w:rsidRPr="00925AAC">
        <w:rPr>
          <w:rFonts w:ascii="Times New Roman" w:eastAsia="Times New Roman" w:hAnsi="Times New Roman" w:cs="Times New Roman"/>
          <w:color w:val="00112B"/>
          <w:sz w:val="24"/>
          <w:szCs w:val="24"/>
        </w:rPr>
        <w:t xml:space="preserve"> than </w:t>
      </w:r>
      <w:r w:rsidR="00C6386E">
        <w:rPr>
          <w:rFonts w:ascii="Times New Roman" w:eastAsia="Times New Roman" w:hAnsi="Times New Roman" w:cs="Times New Roman"/>
          <w:color w:val="00112B"/>
          <w:sz w:val="24"/>
          <w:szCs w:val="24"/>
        </w:rPr>
        <w:t xml:space="preserve">it is </w:t>
      </w:r>
      <w:r w:rsidRPr="00925AAC">
        <w:rPr>
          <w:rFonts w:ascii="Times New Roman" w:eastAsia="Times New Roman" w:hAnsi="Times New Roman" w:cs="Times New Roman"/>
          <w:color w:val="00112B"/>
          <w:sz w:val="24"/>
          <w:szCs w:val="24"/>
        </w:rPr>
        <w:t xml:space="preserve">in Colombia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{"citationID":"aTYMNrsj","properties":{"formattedCitation":"(World Inequality Lab 2020)","plainCitation":"(World Inequality Lab 2020)","noteIndex":0},"citationItems":[{"id":990,"uris":["http://zotero.org/users/7072385/items/J2KUWZ9M"],"itemData":{"id":990,"type":"book","abstract":"Data The source for global inequality data. Open access, high qality wealth and income inequality data developed by an international academic consortium.","language":"en-US","title":"World Inequality Database","URL":"https://wid.world/data/","author":[{"family":"World Inequality Lab","given":""}],"accessed":{"date-parts":[["2021",4,22]]},"issued":{"date-parts":[["2020"]]}}}],"schema":"https://github.com/citation-style-language/schema/raw/master/csl-citation.json"}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(World Inequality Lab 2020)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p>
    <w:p w14:paraId="0000003C" w14:textId="2E2677FC" w:rsidR="00F71367" w:rsidRPr="00925AAC" w:rsidRDefault="00B93B8A"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Although the</w:t>
      </w:r>
      <w:r w:rsidR="003B6693" w:rsidRPr="00925AAC">
        <w:rPr>
          <w:rFonts w:ascii="Times New Roman" w:eastAsia="Times New Roman" w:hAnsi="Times New Roman" w:cs="Times New Roman"/>
          <w:color w:val="00112B"/>
          <w:sz w:val="24"/>
          <w:szCs w:val="24"/>
        </w:rPr>
        <w:t xml:space="preserve"> inequalit</w:t>
      </w:r>
      <w:r>
        <w:rPr>
          <w:rFonts w:ascii="Times New Roman" w:eastAsia="Times New Roman" w:hAnsi="Times New Roman" w:cs="Times New Roman"/>
          <w:color w:val="00112B"/>
          <w:sz w:val="24"/>
          <w:szCs w:val="24"/>
        </w:rPr>
        <w:t>y levels are higher</w:t>
      </w:r>
      <w:r w:rsidR="003B6693" w:rsidRPr="00925AAC">
        <w:rPr>
          <w:rFonts w:ascii="Times New Roman" w:eastAsia="Times New Roman" w:hAnsi="Times New Roman" w:cs="Times New Roman"/>
          <w:color w:val="00112B"/>
          <w:sz w:val="24"/>
          <w:szCs w:val="24"/>
        </w:rPr>
        <w:t xml:space="preserve"> in Brazil than in Colombia, </w:t>
      </w:r>
      <w:r>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public health expenditures and health systems </w:t>
      </w:r>
      <w:r>
        <w:rPr>
          <w:rFonts w:ascii="Times New Roman" w:eastAsia="Times New Roman" w:hAnsi="Times New Roman" w:cs="Times New Roman"/>
          <w:color w:val="00112B"/>
          <w:sz w:val="24"/>
          <w:szCs w:val="24"/>
        </w:rPr>
        <w:t>are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better in the former than </w:t>
      </w:r>
      <w:r>
        <w:rPr>
          <w:rFonts w:ascii="Times New Roman" w:eastAsia="Times New Roman" w:hAnsi="Times New Roman" w:cs="Times New Roman"/>
          <w:color w:val="00112B"/>
          <w:sz w:val="24"/>
          <w:szCs w:val="24"/>
        </w:rPr>
        <w:t xml:space="preserve">in </w:t>
      </w:r>
      <w:r w:rsidR="003B6693" w:rsidRPr="00925AAC">
        <w:rPr>
          <w:rFonts w:ascii="Times New Roman" w:eastAsia="Times New Roman" w:hAnsi="Times New Roman" w:cs="Times New Roman"/>
          <w:color w:val="00112B"/>
          <w:sz w:val="24"/>
          <w:szCs w:val="24"/>
        </w:rPr>
        <w:t>the latter</w:t>
      </w:r>
      <w:r w:rsidR="00CD5C2A">
        <w:rPr>
          <w:rFonts w:ascii="Times New Roman" w:eastAsia="Times New Roman" w:hAnsi="Times New Roman" w:cs="Times New Roman"/>
          <w:color w:val="00112B"/>
          <w:sz w:val="24"/>
          <w:szCs w:val="24"/>
        </w:rPr>
        <w:t xml:space="preserve"> country</w:t>
      </w:r>
      <w:r w:rsidR="003B6693" w:rsidRPr="00925AAC">
        <w:rPr>
          <w:rFonts w:ascii="Times New Roman" w:eastAsia="Times New Roman" w:hAnsi="Times New Roman" w:cs="Times New Roman"/>
          <w:color w:val="00112B"/>
          <w:sz w:val="24"/>
          <w:szCs w:val="24"/>
        </w:rPr>
        <w:t xml:space="preserve">. These differences </w:t>
      </w:r>
      <w:r>
        <w:rPr>
          <w:rFonts w:ascii="Times New Roman" w:eastAsia="Times New Roman" w:hAnsi="Times New Roman" w:cs="Times New Roman"/>
          <w:color w:val="00112B"/>
          <w:sz w:val="24"/>
          <w:szCs w:val="24"/>
        </w:rPr>
        <w:t>should be seen</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in the context of </w:t>
      </w:r>
      <w:r>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long-</w:t>
      </w:r>
      <w:r>
        <w:rPr>
          <w:rFonts w:ascii="Times New Roman" w:eastAsia="Times New Roman" w:hAnsi="Times New Roman" w:cs="Times New Roman"/>
          <w:color w:val="00112B"/>
          <w:sz w:val="24"/>
          <w:szCs w:val="24"/>
        </w:rPr>
        <w:t>standing</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deficit</w:t>
      </w:r>
      <w:r>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in health systems in LATAM, despite </w:t>
      </w:r>
      <w:r>
        <w:rPr>
          <w:rFonts w:ascii="Times New Roman" w:eastAsia="Times New Roman" w:hAnsi="Times New Roman" w:cs="Times New Roman"/>
          <w:color w:val="00112B"/>
          <w:sz w:val="24"/>
          <w:szCs w:val="24"/>
        </w:rPr>
        <w:t>some signs of improvement</w:t>
      </w:r>
      <w:r w:rsidR="003B6693" w:rsidRPr="00925AAC">
        <w:rPr>
          <w:rFonts w:ascii="Times New Roman" w:eastAsia="Times New Roman" w:hAnsi="Times New Roman" w:cs="Times New Roman"/>
          <w:color w:val="00112B"/>
          <w:sz w:val="24"/>
          <w:szCs w:val="24"/>
        </w:rPr>
        <w:t xml:space="preserve"> in recent decades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{"citationID":"5UuJHmcV","properties":{"formattedCitation":"(Ruano et al. 2021)","plainCitation":"(Ruano et al. 2021)","noteIndex":0},"citationItems":[{"id":2465,"uris":["http://zotero.org/users/7072385/items/85H6TTVS"],"itemData":{"id":2465,"type":"article-journal","abstract":"Abstract\n            Latin America, with its culturally and ethnically diverse populations, its burgeoning economies, high levels of violence, growing political instability, and its striking levels of inequality, is a region that is difficult to define and to understand. The region’s health systems are deeply fragmented and segmented, which poses great challenges related to the provision of quality of care and overall equity levels in health and in Latin American society at large. Market, social, and political forces continue to push towards the poorly regulated privatization of public health care in many countries within the region, in detriment of public healthcare services where management capacities are limited.\n            In this first collection of papers, we showcase how the region has tackled, with different levels of success, the incorporation of innovative health system reforms aimed at strengthening governance, participation, and the response to the growing epidemiological and demographic demands of its diverse population. We are delighted that this Special Collection will remain open to house future papers from Latin America and the Caribbean. The region has important experiences and lessons to share with the world. We look forward to learning more about how researchers and practitioners continue to experiment and innovate in their struggle to reach equity in health for all. This thematic series is a platform where the region’s lessons and approaches can be shared with the global community of Health Policy and Systems Researchers.","container-title":"International Journal for Equity in Health","DOI":"10.1186/s12939-021-01426-1","ISSN":"1475-9276","issue":"1","journalAbbreviation":"Int J Equity Health","language":"en","page":"94, s12939-021-01426-1","source":"DOI.org (Crossref)","title":"Understanding inequities in health and health systems in Latin America and the Caribbean: a thematic series","title-short":"Understanding inequities in health and health systems in Latin America and the Caribbean","volume":"20","author":[{"family":"Ruano","given":"Ana Lorena"},{"family":"Rodríguez","given":"Daniela"},{"family":"Rossi","given":"Pablo Gaitán"},{"family":"Maceira","given":"Daniel"}],"issued":{"date-parts":[["2021",12]]}}}],"schema":"https://github.com/citation-style-language/schema/raw/master/csl-citation.json"}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(Ruano et al.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Importantly, across several measures of health systems (e.g., health expenditures as a percentage of GDP, health expenditures per capita, </w:t>
      </w:r>
      <w:r w:rsidR="0053668C">
        <w:rPr>
          <w:rFonts w:ascii="Times New Roman" w:eastAsia="Times New Roman" w:hAnsi="Times New Roman" w:cs="Times New Roman"/>
          <w:color w:val="00112B"/>
          <w:sz w:val="24"/>
          <w:szCs w:val="24"/>
        </w:rPr>
        <w:t xml:space="preserve">and the </w:t>
      </w:r>
      <w:r w:rsidR="003B6693" w:rsidRPr="00925AAC">
        <w:rPr>
          <w:rFonts w:ascii="Times New Roman" w:eastAsia="Times New Roman" w:hAnsi="Times New Roman" w:cs="Times New Roman"/>
          <w:color w:val="00112B"/>
          <w:sz w:val="24"/>
          <w:szCs w:val="24"/>
        </w:rPr>
        <w:t>number of hospital beds)</w:t>
      </w:r>
      <w:r w:rsidR="0053668C">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Colombia ranks lower than Brazil </w:t>
      </w:r>
      <w:r w:rsidR="0053668C">
        <w:rPr>
          <w:rFonts w:ascii="Times New Roman" w:eastAsia="Times New Roman" w:hAnsi="Times New Roman" w:cs="Times New Roman"/>
          <w:color w:val="00112B"/>
          <w:sz w:val="24"/>
          <w:szCs w:val="24"/>
        </w:rPr>
        <w:t xml:space="preserve">not only </w:t>
      </w:r>
      <w:r w:rsidR="003B6693" w:rsidRPr="00925AAC">
        <w:rPr>
          <w:rFonts w:ascii="Times New Roman" w:eastAsia="Times New Roman" w:hAnsi="Times New Roman" w:cs="Times New Roman"/>
          <w:color w:val="00112B"/>
          <w:sz w:val="24"/>
          <w:szCs w:val="24"/>
        </w:rPr>
        <w:t>in the levels</w:t>
      </w:r>
      <w:r w:rsidR="0053668C">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but also in the pace of </w:t>
      </w:r>
      <w:r w:rsidR="0053668C">
        <w:rPr>
          <w:rFonts w:ascii="Times New Roman" w:eastAsia="Times New Roman" w:hAnsi="Times New Roman" w:cs="Times New Roman"/>
          <w:color w:val="00112B"/>
          <w:sz w:val="24"/>
          <w:szCs w:val="24"/>
        </w:rPr>
        <w:t>improvements in</w:t>
      </w:r>
      <w:r w:rsidR="0053668C"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these indicators over time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{"citationID":"0GFedPXf","properties":{"formattedCitation":"(Kanavos et al. 2019)","plainCitation":"(Kanavos et al. 2019)","noteIndex":0},"citationItems":[{"id":2467,"uris":["http://zotero.org/users/7072385/items/34T7IQER"],"itemData":{"id":2467,"type":"report","publisher":"The London School of Economics and Political Science","title":"Latin America Healthcare System Overview. A comparative analysis of fiscal space in healthcare","author":[{"family":"Kanavos","given":"Panos"},{"family":"Colville Parkin","given":"Georgia"},{"family":"Kamphuis","given":"Bregtje"},{"family":"Gill","given":"Jennifer"}],"issued":{"date-parts":[["2019"]]}}}],"schema":"https://github.com/citation-style-language/schema/raw/master/csl-citation.json"}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(Kanavos et al. 2019)</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p>
    <w:p w14:paraId="0000003D" w14:textId="4515EFDD"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Finally, </w:t>
      </w:r>
      <w:r w:rsidR="0053668C" w:rsidRPr="00925AAC">
        <w:rPr>
          <w:rFonts w:ascii="Times New Roman" w:eastAsia="Times New Roman" w:hAnsi="Times New Roman" w:cs="Times New Roman"/>
          <w:color w:val="00112B"/>
          <w:sz w:val="24"/>
          <w:szCs w:val="24"/>
        </w:rPr>
        <w:t xml:space="preserve">the decades-long internal armed conflict in Colombia </w:t>
      </w:r>
      <w:r w:rsidR="0053668C">
        <w:rPr>
          <w:rFonts w:ascii="Times New Roman" w:eastAsia="Times New Roman" w:hAnsi="Times New Roman" w:cs="Times New Roman"/>
          <w:color w:val="00112B"/>
          <w:sz w:val="24"/>
          <w:szCs w:val="24"/>
        </w:rPr>
        <w:t>has affected</w:t>
      </w:r>
      <w:r w:rsidRPr="00925AAC">
        <w:rPr>
          <w:rFonts w:ascii="Times New Roman" w:eastAsia="Times New Roman" w:hAnsi="Times New Roman" w:cs="Times New Roman"/>
          <w:color w:val="00112B"/>
          <w:sz w:val="24"/>
          <w:szCs w:val="24"/>
        </w:rPr>
        <w:t xml:space="preserve"> demographic dynamics</w:t>
      </w:r>
      <w:r w:rsidR="0053668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including fertility and contraception</w:t>
      </w:r>
      <w:r w:rsidR="0053668C">
        <w:rPr>
          <w:rFonts w:ascii="Times New Roman" w:eastAsia="Times New Roman" w:hAnsi="Times New Roman" w:cs="Times New Roman"/>
          <w:color w:val="00112B"/>
          <w:sz w:val="24"/>
          <w:szCs w:val="24"/>
        </w:rPr>
        <w:t>, in that country</w:t>
      </w:r>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{"citationID":"DOVBv0Y4","properties":{"formattedCitation":"(Svallfors and Billingsley 2019)","plainCitation":"(Svallfors and Billingsley 2019)","noteIndex":0},"citationItems":[{"id":272,"uris":["http://zotero.org/users/7072385/items/RQURVN99"],"itemData":{"id":272,"type":"article-journal","container-title":"Studies in Family Planning","DOI":"10.1111/sifp.12087","ISSN":"17284465","issue":"2","page":"87–112","title":"Conflict and Contraception in Colombia","volume":"50","author":[{"family":"Svallfors","given":"Signe"},{"family":"Billingsley","given":"Sunnee"}],"issued":{"date-parts":[["2019"]]}}}],"schema":"https://github.com/citation-style-language/schema/raw/master/csl-citation.json"}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(Svallfors and Billingsley 2019)</w:t>
      </w:r>
      <w:r w:rsidR="00925AAC" w:rsidRPr="00925AAC">
        <w:rPr>
          <w:rFonts w:ascii="Times New Roman" w:hAnsi="Times New Roman" w:cs="Times New Roman"/>
          <w:sz w:val="24"/>
          <w:szCs w:val="24"/>
        </w:rPr>
        <w:fldChar w:fldCharType="end"/>
      </w:r>
      <w:r w:rsidR="0053668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53668C">
        <w:rPr>
          <w:rFonts w:ascii="Times New Roman" w:eastAsia="Times New Roman" w:hAnsi="Times New Roman" w:cs="Times New Roman"/>
          <w:color w:val="00112B"/>
          <w:sz w:val="24"/>
          <w:szCs w:val="24"/>
        </w:rPr>
        <w:t>A</w:t>
      </w:r>
      <w:r w:rsidRPr="00925AAC">
        <w:rPr>
          <w:rFonts w:ascii="Times New Roman" w:eastAsia="Times New Roman" w:hAnsi="Times New Roman" w:cs="Times New Roman"/>
          <w:color w:val="00112B"/>
          <w:sz w:val="24"/>
          <w:szCs w:val="24"/>
        </w:rPr>
        <w:t xml:space="preserve"> large share of the Colombian population (e.g., more than </w:t>
      </w:r>
      <w:r w:rsidR="00E572B3">
        <w:rPr>
          <w:rFonts w:ascii="Times New Roman" w:eastAsia="Times New Roman" w:hAnsi="Times New Roman" w:cs="Times New Roman"/>
          <w:color w:val="00112B"/>
          <w:sz w:val="24"/>
          <w:szCs w:val="24"/>
        </w:rPr>
        <w:t>eight</w:t>
      </w:r>
      <w:r w:rsidR="0053668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million internally displaced people) have been suffering </w:t>
      </w:r>
      <w:r w:rsidR="00C61CFF">
        <w:rPr>
          <w:rFonts w:ascii="Times New Roman" w:eastAsia="Times New Roman" w:hAnsi="Times New Roman" w:cs="Times New Roman"/>
          <w:color w:val="00112B"/>
          <w:sz w:val="24"/>
          <w:szCs w:val="24"/>
        </w:rPr>
        <w:t xml:space="preserve">from </w:t>
      </w:r>
      <w:r w:rsidRPr="00925AAC">
        <w:rPr>
          <w:rFonts w:ascii="Times New Roman" w:eastAsia="Times New Roman" w:hAnsi="Times New Roman" w:cs="Times New Roman"/>
          <w:color w:val="00112B"/>
          <w:sz w:val="24"/>
          <w:szCs w:val="24"/>
        </w:rPr>
        <w:t>the negative consequence</w:t>
      </w:r>
      <w:r w:rsidR="0053668C">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w:t>
      </w:r>
      <w:r w:rsidR="00C61CFF">
        <w:rPr>
          <w:rFonts w:ascii="Times New Roman" w:eastAsia="Times New Roman" w:hAnsi="Times New Roman" w:cs="Times New Roman"/>
          <w:color w:val="00112B"/>
          <w:sz w:val="24"/>
          <w:szCs w:val="24"/>
        </w:rPr>
        <w:t xml:space="preserve">this </w:t>
      </w:r>
      <w:r w:rsidRPr="00925AAC">
        <w:rPr>
          <w:rFonts w:ascii="Times New Roman" w:eastAsia="Times New Roman" w:hAnsi="Times New Roman" w:cs="Times New Roman"/>
          <w:color w:val="00112B"/>
          <w:sz w:val="24"/>
          <w:szCs w:val="24"/>
        </w:rPr>
        <w:t xml:space="preserve">internal violence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{"citationID":"TBa5bjCo","properties":{"formattedCitation":"(Ib\\uc0\\u225{}\\uc0\\u241{}ez and Moya 2010)","plainCitation":"(Ibáñez and Moya 2010)","noteIndex":0},"citationItems":[{"id":71,"uris":["http://zotero.org/users/7072385/items/RDGD4JYA"],"itemData":{"id":71,"type":"article-journal","abstract":"Internal conflicts and the forced displacement often caused by such conflicts impose a heavy burden on the civilian population and greatly damage a community's overall welfare. The present study employs a household-level survey administered to 2,322 Colombian displaced households to estimate changes in household welfare after displacement and to assess aggregate consumption levels in destination sites. We also assess whether households are able to smooth consumption, and we analyze the strategies they are compelled to adopt in order to cope. Our results indicate that victims of civil conflict face difficulties in generating income, are unable to rely on usual risk-sharing mechanisms, and are forced to draw upon costly coping strategies in order to smooth consumption. The vulnerability of displaced households, and the possibility of falling into poverty traps, highlight the need to design and implement specific policies for victims of internal conflict in order to cope with the displacement shock. © 2009 Elsevier Ltd. All rights reserved.","container-title":"World Development","DOI":"10.1016/j.worlddev.2009.11.015","ISSN":"0305750X","issue":"4","note":"ISBN: 0305-750X","page":"647–663","title":"Vulnerability of Victims of Civil Conflicts: Empirical Evidence for the Displaced Population in Colombia","volume":"38","author":[{"family":"Ibáñez","given":"Ana María"},{"family":"Moya","given":"Andrés"}],"issued":{"date-parts":[["2010"]]}}}],"schema":"https://github.com/citation-style-language/schema/raw/master/csl-citation.json"}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(Ibáñez and Moya 2010)</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C61CFF">
        <w:rPr>
          <w:rFonts w:ascii="Times New Roman" w:eastAsia="Times New Roman" w:hAnsi="Times New Roman" w:cs="Times New Roman"/>
          <w:color w:val="00112B"/>
          <w:sz w:val="24"/>
          <w:szCs w:val="24"/>
        </w:rPr>
        <w:t>It is likely that</w:t>
      </w:r>
      <w:r w:rsidRPr="00925AAC">
        <w:rPr>
          <w:rFonts w:ascii="Times New Roman" w:eastAsia="Times New Roman" w:hAnsi="Times New Roman" w:cs="Times New Roman"/>
          <w:color w:val="00112B"/>
          <w:sz w:val="24"/>
          <w:szCs w:val="24"/>
        </w:rPr>
        <w:t xml:space="preserve"> the negative consequences of the Covid-19 pandemic </w:t>
      </w:r>
      <w:r w:rsidR="00C61CFF">
        <w:rPr>
          <w:rFonts w:ascii="Times New Roman" w:eastAsia="Times New Roman" w:hAnsi="Times New Roman" w:cs="Times New Roman"/>
          <w:color w:val="00112B"/>
          <w:sz w:val="24"/>
          <w:szCs w:val="24"/>
        </w:rPr>
        <w:t>will be greater</w:t>
      </w:r>
      <w:r w:rsidRPr="00925AAC">
        <w:rPr>
          <w:rFonts w:ascii="Times New Roman" w:eastAsia="Times New Roman" w:hAnsi="Times New Roman" w:cs="Times New Roman"/>
          <w:color w:val="00112B"/>
          <w:sz w:val="24"/>
          <w:szCs w:val="24"/>
        </w:rPr>
        <w:t xml:space="preserve"> for the internally displaced population or other victims of the internal conflict.</w:t>
      </w:r>
    </w:p>
    <w:p w14:paraId="0000003E" w14:textId="072006C2" w:rsidR="00F71367" w:rsidRPr="00925AAC" w:rsidRDefault="00C61CFF" w:rsidP="00925AAC">
      <w:pPr>
        <w:spacing w:before="240"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Against this background</w:t>
      </w:r>
      <w:r w:rsidR="003B6693" w:rsidRPr="00925AAC">
        <w:rPr>
          <w:rFonts w:ascii="Times New Roman" w:eastAsia="Times New Roman" w:hAnsi="Times New Roman" w:cs="Times New Roman"/>
          <w:color w:val="00112B"/>
          <w:sz w:val="24"/>
          <w:szCs w:val="24"/>
        </w:rPr>
        <w:t>,</w:t>
      </w:r>
      <w:r>
        <w:rPr>
          <w:rFonts w:ascii="Times New Roman" w:eastAsia="Times New Roman" w:hAnsi="Times New Roman" w:cs="Times New Roman"/>
          <w:color w:val="00112B"/>
          <w:sz w:val="24"/>
          <w:szCs w:val="24"/>
        </w:rPr>
        <w:t xml:space="preserve"> we can expect to observe</w:t>
      </w:r>
      <w:r w:rsidR="003B6693" w:rsidRPr="00925AAC">
        <w:rPr>
          <w:rFonts w:ascii="Times New Roman" w:eastAsia="Times New Roman" w:hAnsi="Times New Roman" w:cs="Times New Roman"/>
          <w:color w:val="00112B"/>
          <w:sz w:val="24"/>
          <w:szCs w:val="24"/>
        </w:rPr>
        <w:t xml:space="preserve"> a differential association between the Covid-19 pandemic and fertility </w:t>
      </w:r>
      <w:r>
        <w:rPr>
          <w:rFonts w:ascii="Times New Roman" w:eastAsia="Times New Roman" w:hAnsi="Times New Roman" w:cs="Times New Roman"/>
          <w:color w:val="00112B"/>
          <w:sz w:val="24"/>
          <w:szCs w:val="24"/>
        </w:rPr>
        <w:t>by</w:t>
      </w:r>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geographic area</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and </w:t>
      </w:r>
      <w:r w:rsidR="00687EE2">
        <w:rPr>
          <w:rFonts w:ascii="Times New Roman" w:eastAsia="Times New Roman" w:hAnsi="Times New Roman" w:cs="Times New Roman"/>
          <w:color w:val="00112B"/>
          <w:sz w:val="24"/>
          <w:szCs w:val="24"/>
        </w:rPr>
        <w:t>maternal</w:t>
      </w:r>
      <w:r w:rsidR="003B6693" w:rsidRPr="00925AAC">
        <w:rPr>
          <w:rFonts w:ascii="Times New Roman" w:eastAsia="Times New Roman" w:hAnsi="Times New Roman" w:cs="Times New Roman"/>
          <w:color w:val="00112B"/>
          <w:sz w:val="24"/>
          <w:szCs w:val="24"/>
        </w:rPr>
        <w:t xml:space="preserve"> socioeconomic status. Previous studies </w:t>
      </w:r>
      <w:r>
        <w:rPr>
          <w:rFonts w:ascii="Times New Roman" w:eastAsia="Times New Roman" w:hAnsi="Times New Roman" w:cs="Times New Roman"/>
          <w:color w:val="00112B"/>
          <w:sz w:val="24"/>
          <w:szCs w:val="24"/>
        </w:rPr>
        <w:t xml:space="preserve">have </w:t>
      </w:r>
      <w:r w:rsidR="003B6693" w:rsidRPr="00925AAC">
        <w:rPr>
          <w:rFonts w:ascii="Times New Roman" w:eastAsia="Times New Roman" w:hAnsi="Times New Roman" w:cs="Times New Roman"/>
          <w:color w:val="00112B"/>
          <w:sz w:val="24"/>
          <w:szCs w:val="24"/>
        </w:rPr>
        <w:t xml:space="preserve">assessed the probable effects of the pandemic on fertility rates and demographic dynamics, mostly in Brazil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{"citationID":"tbIAaZlu","properties":{"formattedCitation":"(Coutinho et al. 2020; Diniz Alvez 2021)","plainCitation":"(Coutinho et al. 2020; Diniz Alvez 2021)","noteIndex":0},"citationItems":[{"id":2407,"uris":["http://zotero.org/users/7072385/items/M36YB8EP"],"itemData":{"id":2407,"type":"article-journal","container-title":"Revista Brasileira de Estudos de População","DOI":"10.20947/S0102-3098a0130","ISSN":"1980-5519, 0102-3098","journalAbbreviation":"Rev. bras. estud. popul.","page":"1-21","source":"DOI.org (Crossref)","title":"Considerações sobre a pandemia de Covid-19 e seus efeitos sobre a fecundidade e a saúde sexual e reprodutiva das brasileiras","volume":"37","author":[{"family":"Coutinho","given":"Raquel Zanatta"},{"family":"Conceição de Lima","given":"Luciana"},{"family":"Antunes Leocádio","given":"Victor"},{"family":"Bernardes","given":"Tereza"}],"issued":{"date-parts":[["2020",10,28]]}}},{"id":2447,"uris":["http://zotero.org/users/7072385/items/67CTDG96"],"itemData":{"id":2447,"type":"article-newspaper","container-title":"Revista Longeliver","title":"O impacto da pandemia da covid-19 na dinâmica demográfica brasileira","URL":"https://revistalongeviver.com.br/index.php/revistaportal/article/view/917/978","author":[{"family":"Diniz Alvez","given":"J.E."}],"issued":{"date-parts":[["2021"]]}}}],"schema":"https://github.com/citation-style-language/schema/raw/master/csl-citation.json"}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(Coutinho et al. 2020; Diniz Alvez 2021)</w:t>
      </w:r>
      <w:r w:rsidR="00925AAC" w:rsidRPr="00925AAC">
        <w:rPr>
          <w:rFonts w:ascii="Times New Roman" w:hAnsi="Times New Roman" w:cs="Times New Roman"/>
          <w:sz w:val="24"/>
          <w:szCs w:val="24"/>
        </w:rPr>
        <w:fldChar w:fldCharType="end"/>
      </w:r>
      <w:r w:rsidR="00D42343">
        <w:rPr>
          <w:rFonts w:ascii="Times New Roman" w:eastAsia="Times New Roman" w:hAnsi="Times New Roman" w:cs="Times New Roman"/>
          <w:color w:val="00112B"/>
          <w:sz w:val="24"/>
          <w:szCs w:val="24"/>
        </w:rPr>
        <w:t>.</w:t>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Fertility</w:t>
      </w:r>
      <w:r w:rsidR="003B6693" w:rsidRPr="00925AAC">
        <w:rPr>
          <w:rFonts w:ascii="Times New Roman" w:eastAsia="Times New Roman" w:hAnsi="Times New Roman" w:cs="Times New Roman"/>
          <w:color w:val="00112B"/>
          <w:sz w:val="24"/>
          <w:szCs w:val="24"/>
        </w:rPr>
        <w:t xml:space="preserve"> decline</w:t>
      </w:r>
      <w:r w:rsidR="00D42343">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were</w:t>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detected in</w:t>
      </w:r>
      <w:r w:rsidR="003B6693" w:rsidRPr="00925AAC">
        <w:rPr>
          <w:rFonts w:ascii="Times New Roman" w:eastAsia="Times New Roman" w:hAnsi="Times New Roman" w:cs="Times New Roman"/>
          <w:color w:val="00112B"/>
          <w:sz w:val="24"/>
          <w:szCs w:val="24"/>
        </w:rPr>
        <w:t xml:space="preserve"> six major cities</w:t>
      </w:r>
      <w:r w:rsidR="00D42343">
        <w:rPr>
          <w:rFonts w:ascii="Times New Roman" w:eastAsia="Times New Roman" w:hAnsi="Times New Roman" w:cs="Times New Roman"/>
          <w:color w:val="00112B"/>
          <w:sz w:val="24"/>
          <w:szCs w:val="24"/>
        </w:rPr>
        <w:t xml:space="preserve"> of Brazil</w:t>
      </w:r>
      <w:r w:rsidR="003B6693"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{"citationID":"1DRsTrBF","properties":{"formattedCitation":"(Lima, Soares, and Monteiro da Silva 2021)","plainCitation":"(Lima, Soares, and Monteiro da Silva 2021)","noteIndex":0},"citationItems":[{"id":2418,"uris":["http://zotero.org/users/7072385/items/E7BXE8SH"],"itemData":{"id":2418,"type":"report","abstract":"Since the beginning of the pandemic of the new coronavirus, Brazil is a country that has been heavily affected by this new disease, and from March 2020 this country saw its death records increased as the number of Covid-19 infected got out of control. Consequently, many studies tried to explain the influence of this illness in the number of deaths and possible reductions in life expectancy. Until now, there were few empirical attempts to comprehend the effects of pandemic on birth reductions. In this work, we sought to analyze the influence of the pandemic Covid-19 on birth numbers of six major cities of Brazil. Using data from the Ministry of Health, we compared the number of monthly births from October-December 2020 and January-March 2021 with the amount of newborns in similar months and in years previous to the pandemic. Our results show a strong decline in the number of births in all cities analyzed, and most of the reductions occurred at mothers' age of 30 years old. Because of the uncertain scenario that the pandemic brought us, women are postponing their fertility intentions, causing a perhaps temporary baby bust in major cities of Brazil.","genre":"preprint","note":"DOI: 10.31219/osf.io/a3n6s","publisher":"Open Science Framework","source":"DOI.org (Crossref)","title":"Baby Bust: Births fall in Brazilian major cities during the Covid-19 pandemic","title-short":"Baby Bust","URL":"https://osf.io/a3n6s","author":[{"family":"Lima","given":"Everton E. C."},{"family":"Soares","given":"Camila Ferreira"},{"family":"Monteiro da Silva","given":"José H C"}],"accessed":{"date-parts":[["2022",3,9]]},"issued":{"date-parts":[["2021",5,31]]}}}],"schema":"https://github.com/citation-style-language/schema/raw/master/csl-citation.json"}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(Lima, Soares, and Monteiro da Silva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but also in </w:t>
      </w:r>
      <w:r w:rsidR="00D42343">
        <w:rPr>
          <w:rFonts w:ascii="Times New Roman" w:eastAsia="Times New Roman" w:hAnsi="Times New Roman" w:cs="Times New Roman"/>
          <w:color w:val="00112B"/>
          <w:sz w:val="24"/>
          <w:szCs w:val="24"/>
        </w:rPr>
        <w:t xml:space="preserve">some parts of </w:t>
      </w:r>
      <w:r w:rsidR="003B6693" w:rsidRPr="00925AAC">
        <w:rPr>
          <w:rFonts w:ascii="Times New Roman" w:eastAsia="Times New Roman" w:hAnsi="Times New Roman" w:cs="Times New Roman"/>
          <w:color w:val="00112B"/>
          <w:sz w:val="24"/>
          <w:szCs w:val="24"/>
        </w:rPr>
        <w:t xml:space="preserve">Colombia toward the end of 2020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{"citationID":"3VSwNXs0","properties":{"formattedCitation":"(Monta\\uc0\\u241{}o Mendoza et al. 2021)","plainCitation":"(Montaño Mendoza et al. 2021)","noteIndex":0},"citationItems":[{"id":2450,"uris":["http://zotero.org/users/7072385/items/E2FRH5R4"],"itemData":{"id":2450,"type":"article-journal","container-title":"Revista Brasileira de Ginecologia e Obstetrícia / RBGO Gynecology and Obstetrics","DOI":"10.1055/s-0041-1731380","ISSN":"0100-7203, 1806-9339","issue":"06","journalAbbreviation":"Rev Bras Ginecol Obstet","language":"en","page":"492-494","source":"DOI.org (Crossref)","title":"Impact of the Covid-19 Pandemic on Birth Rates in 2020: The Case of Colombia","title-short":"Impact of the Covid-19 Pandemic on Birth Rates in 2020","volume":"43","author":[{"family":"Montaño Mendoza","given":"Vicky Margarita"},{"family":"Velilla","given":"Paula Andrea"},{"family":"Tamayo Hussein","given":"Sergio"},{"family":"Cardona Maya","given":"Walter"}],"issued":{"date-parts":[["2021",6]]}}}],"schema":"https://github.com/citation-style-language/schema/raw/master/csl-citation.json"}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(Montaño Mendoza et al. 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However, these figures are subject to debate</w:t>
      </w:r>
      <w:r w:rsidR="003B6693" w:rsidRPr="00925AAC">
        <w:rPr>
          <w:rFonts w:ascii="Times New Roman" w:eastAsia="Times New Roman" w:hAnsi="Times New Roman" w:cs="Times New Roman"/>
          <w:color w:val="00112B"/>
          <w:sz w:val="24"/>
          <w:szCs w:val="24"/>
        </w:rPr>
        <w:t xml:space="preserve">, as UNFPA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{"citationID":"c01fjsnv","properties":{"formattedCitation":"(2021)","plainCitation":"(2021)","noteIndex":0},"citationItems":[{"id":2453,"uris":["http://zotero.org/users/7072385/items/PB6H86MD"],"itemData":{"id":2453,"type":"report","genre":"Technical Brief","publisher":"United Nations Population Fund","title":"How will the COVID-19 pandemic affect births?","author":[{"family":"UNFPA","given":""}],"issued":{"date-parts":[["2021"]]}},"suppress-author":true}],"schema":"https://github.com/citation-style-language/schema/raw/master/csl-citation.json"}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(2021)</w:t>
      </w:r>
      <w:r w:rsidR="00925AAC" w:rsidRPr="00925AAC">
        <w:rPr>
          <w:rFonts w:ascii="Times New Roman" w:hAnsi="Times New Roman" w:cs="Times New Roman"/>
          <w:sz w:val="24"/>
          <w:szCs w:val="24"/>
        </w:rPr>
        <w:fldChar w:fldCharType="end"/>
      </w:r>
      <w:r w:rsidR="003B6693" w:rsidRPr="00925AAC">
        <w:rPr>
          <w:rFonts w:ascii="Times New Roman" w:eastAsia="Times New Roman" w:hAnsi="Times New Roman" w:cs="Times New Roman"/>
          <w:color w:val="00112B"/>
          <w:sz w:val="24"/>
          <w:szCs w:val="24"/>
        </w:rPr>
        <w:t xml:space="preserve"> </w:t>
      </w:r>
      <w:r w:rsidR="00D42343">
        <w:rPr>
          <w:rFonts w:ascii="Times New Roman" w:eastAsia="Times New Roman" w:hAnsi="Times New Roman" w:cs="Times New Roman"/>
          <w:color w:val="00112B"/>
          <w:sz w:val="24"/>
          <w:szCs w:val="24"/>
        </w:rPr>
        <w:t>found that the pandemic had</w:t>
      </w:r>
      <w:r w:rsidR="003B6693" w:rsidRPr="00925AAC">
        <w:rPr>
          <w:rFonts w:ascii="Times New Roman" w:eastAsia="Times New Roman" w:hAnsi="Times New Roman" w:cs="Times New Roman"/>
          <w:color w:val="00112B"/>
          <w:sz w:val="24"/>
          <w:szCs w:val="24"/>
        </w:rPr>
        <w:t xml:space="preserve"> no </w:t>
      </w:r>
      <w:r w:rsidR="00D42343">
        <w:rPr>
          <w:rFonts w:ascii="Times New Roman" w:eastAsia="Times New Roman" w:hAnsi="Times New Roman" w:cs="Times New Roman"/>
          <w:color w:val="00112B"/>
          <w:sz w:val="24"/>
          <w:szCs w:val="24"/>
        </w:rPr>
        <w:t>clear</w:t>
      </w:r>
      <w:r w:rsidR="00D4234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impact on births in Brazil and Colombia. More importantly, </w:t>
      </w:r>
      <w:r w:rsidR="00D42343">
        <w:rPr>
          <w:rFonts w:ascii="Times New Roman" w:eastAsia="Times New Roman" w:hAnsi="Times New Roman" w:cs="Times New Roman"/>
          <w:color w:val="00112B"/>
          <w:sz w:val="24"/>
          <w:szCs w:val="24"/>
        </w:rPr>
        <w:t xml:space="preserve">these studies did not examine </w:t>
      </w:r>
      <w:r w:rsidR="003B6693" w:rsidRPr="00925AAC">
        <w:rPr>
          <w:rFonts w:ascii="Times New Roman" w:eastAsia="Times New Roman" w:hAnsi="Times New Roman" w:cs="Times New Roman"/>
          <w:color w:val="00112B"/>
          <w:sz w:val="24"/>
          <w:szCs w:val="24"/>
        </w:rPr>
        <w:t>the effect</w:t>
      </w:r>
      <w:r w:rsidR="00D42343">
        <w:rPr>
          <w:rFonts w:ascii="Times New Roman" w:eastAsia="Times New Roman" w:hAnsi="Times New Roman" w:cs="Times New Roman"/>
          <w:color w:val="00112B"/>
          <w:sz w:val="24"/>
          <w:szCs w:val="24"/>
        </w:rPr>
        <w:t>s</w:t>
      </w:r>
      <w:r w:rsidR="003B6693" w:rsidRPr="00925AAC">
        <w:rPr>
          <w:rFonts w:ascii="Times New Roman" w:eastAsia="Times New Roman" w:hAnsi="Times New Roman" w:cs="Times New Roman"/>
          <w:color w:val="00112B"/>
          <w:sz w:val="24"/>
          <w:szCs w:val="24"/>
        </w:rPr>
        <w:t xml:space="preserve"> of the pandemic on fertility in a comparative perspective by </w:t>
      </w:r>
      <w:r w:rsidR="00687EE2">
        <w:rPr>
          <w:rFonts w:ascii="Times New Roman" w:eastAsia="Times New Roman" w:hAnsi="Times New Roman" w:cs="Times New Roman"/>
          <w:color w:val="00112B"/>
          <w:sz w:val="24"/>
          <w:szCs w:val="24"/>
        </w:rPr>
        <w:t>maternal</w:t>
      </w:r>
      <w:r w:rsidR="003B6693" w:rsidRPr="00925AAC">
        <w:rPr>
          <w:rFonts w:ascii="Times New Roman" w:eastAsia="Times New Roman" w:hAnsi="Times New Roman" w:cs="Times New Roman"/>
          <w:color w:val="00112B"/>
          <w:sz w:val="24"/>
          <w:szCs w:val="24"/>
        </w:rPr>
        <w:t xml:space="preserve"> age and years of schooling.</w:t>
      </w:r>
    </w:p>
    <w:p w14:paraId="0000003F" w14:textId="77777777" w:rsidR="00F71367" w:rsidRPr="00925AAC" w:rsidRDefault="00F71367" w:rsidP="00925AAC">
      <w:pPr>
        <w:spacing w:before="240" w:line="360" w:lineRule="auto"/>
        <w:jc w:val="both"/>
        <w:rPr>
          <w:rFonts w:ascii="Times New Roman" w:eastAsia="Times New Roman" w:hAnsi="Times New Roman" w:cs="Times New Roman"/>
          <w:b/>
          <w:color w:val="00112B"/>
          <w:sz w:val="24"/>
          <w:szCs w:val="24"/>
        </w:rPr>
      </w:pPr>
    </w:p>
    <w:p w14:paraId="00000040" w14:textId="77777777" w:rsidR="00F71367" w:rsidRPr="00925AAC" w:rsidRDefault="003B6693" w:rsidP="00925AAC">
      <w:pPr>
        <w:spacing w:before="240"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lastRenderedPageBreak/>
        <w:t xml:space="preserve">Data and methods </w:t>
      </w:r>
    </w:p>
    <w:p w14:paraId="00000041" w14:textId="77777777" w:rsidR="00F71367" w:rsidRPr="00925AAC" w:rsidRDefault="003B6693" w:rsidP="00925AAC">
      <w:pPr>
        <w:spacing w:line="360" w:lineRule="auto"/>
        <w:jc w:val="both"/>
        <w:rPr>
          <w:rFonts w:ascii="Times New Roman" w:eastAsia="Times New Roman" w:hAnsi="Times New Roman" w:cs="Times New Roman"/>
          <w:i/>
          <w:color w:val="00112B"/>
          <w:sz w:val="24"/>
          <w:szCs w:val="24"/>
        </w:rPr>
      </w:pPr>
      <w:r w:rsidRPr="00925AAC">
        <w:rPr>
          <w:rFonts w:ascii="Times New Roman" w:eastAsia="Times New Roman" w:hAnsi="Times New Roman" w:cs="Times New Roman"/>
          <w:i/>
          <w:color w:val="00112B"/>
          <w:sz w:val="24"/>
          <w:szCs w:val="24"/>
        </w:rPr>
        <w:t>Baseline and relative measures of births and deaths</w:t>
      </w:r>
    </w:p>
    <w:p w14:paraId="00000042" w14:textId="0E1AE6FF"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For our dependent variable </w:t>
      </w:r>
      <w:r w:rsidR="00DC068B">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difference </w:t>
      </w:r>
      <w:r w:rsidR="007A0BB6">
        <w:rPr>
          <w:rFonts w:ascii="Times New Roman" w:eastAsia="Times New Roman" w:hAnsi="Times New Roman" w:cs="Times New Roman"/>
          <w:color w:val="00112B"/>
          <w:sz w:val="24"/>
          <w:szCs w:val="24"/>
        </w:rPr>
        <w:t>between the number of</w:t>
      </w:r>
      <w:r w:rsidR="007A0BB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births during the pandemic trimesters in 2020 and 2021 </w:t>
      </w:r>
      <w:r w:rsidR="007A0BB6">
        <w:rPr>
          <w:rFonts w:ascii="Times New Roman" w:eastAsia="Times New Roman" w:hAnsi="Times New Roman" w:cs="Times New Roman"/>
          <w:color w:val="00112B"/>
          <w:sz w:val="24"/>
          <w:szCs w:val="24"/>
        </w:rPr>
        <w:t>and</w:t>
      </w:r>
      <w:r w:rsidRPr="00925AAC">
        <w:rPr>
          <w:rFonts w:ascii="Times New Roman" w:eastAsia="Times New Roman" w:hAnsi="Times New Roman" w:cs="Times New Roman"/>
          <w:color w:val="00112B"/>
          <w:sz w:val="24"/>
          <w:szCs w:val="24"/>
        </w:rPr>
        <w:t xml:space="preserve"> the expected number</w:t>
      </w:r>
      <w:r w:rsidR="007A0BB6">
        <w:rPr>
          <w:rFonts w:ascii="Times New Roman" w:eastAsia="Times New Roman" w:hAnsi="Times New Roman" w:cs="Times New Roman"/>
          <w:color w:val="00112B"/>
          <w:sz w:val="24"/>
          <w:szCs w:val="24"/>
        </w:rPr>
        <w:t xml:space="preserve"> of births</w:t>
      </w:r>
      <w:r w:rsidR="00DC068B">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 we rely on official records of the number of registered live births (2015-2021) published by the Colombian National Bureau of Statistics (DANE) and the Brazilian </w:t>
      </w:r>
      <w:proofErr w:type="spellStart"/>
      <w:r w:rsidRPr="00925AAC">
        <w:rPr>
          <w:rFonts w:ascii="Times New Roman" w:eastAsia="Times New Roman" w:hAnsi="Times New Roman" w:cs="Times New Roman"/>
          <w:color w:val="00112B"/>
          <w:sz w:val="24"/>
          <w:szCs w:val="24"/>
        </w:rPr>
        <w:t>Departamento</w:t>
      </w:r>
      <w:proofErr w:type="spellEnd"/>
      <w:r w:rsidRPr="00925AAC">
        <w:rPr>
          <w:rFonts w:ascii="Times New Roman" w:eastAsia="Times New Roman" w:hAnsi="Times New Roman" w:cs="Times New Roman"/>
          <w:color w:val="00112B"/>
          <w:sz w:val="24"/>
          <w:szCs w:val="24"/>
        </w:rPr>
        <w:t xml:space="preserve"> de </w:t>
      </w:r>
      <w:proofErr w:type="spellStart"/>
      <w:r w:rsidRPr="00925AAC">
        <w:rPr>
          <w:rFonts w:ascii="Times New Roman" w:eastAsia="Times New Roman" w:hAnsi="Times New Roman" w:cs="Times New Roman"/>
          <w:color w:val="00112B"/>
          <w:sz w:val="24"/>
          <w:szCs w:val="24"/>
        </w:rPr>
        <w:t>Informática</w:t>
      </w:r>
      <w:proofErr w:type="spellEnd"/>
      <w:r w:rsidRPr="00925AAC">
        <w:rPr>
          <w:rFonts w:ascii="Times New Roman" w:eastAsia="Times New Roman" w:hAnsi="Times New Roman" w:cs="Times New Roman"/>
          <w:color w:val="00112B"/>
          <w:sz w:val="24"/>
          <w:szCs w:val="24"/>
        </w:rPr>
        <w:t xml:space="preserve"> do Sistema </w:t>
      </w:r>
      <w:proofErr w:type="spellStart"/>
      <w:r w:rsidRPr="00925AAC">
        <w:rPr>
          <w:rFonts w:ascii="Times New Roman" w:eastAsia="Times New Roman" w:hAnsi="Times New Roman" w:cs="Times New Roman"/>
          <w:color w:val="00112B"/>
          <w:sz w:val="24"/>
          <w:szCs w:val="24"/>
        </w:rPr>
        <w:t>Único</w:t>
      </w:r>
      <w:proofErr w:type="spellEnd"/>
      <w:r w:rsidRPr="00925AAC">
        <w:rPr>
          <w:rFonts w:ascii="Times New Roman" w:eastAsia="Times New Roman" w:hAnsi="Times New Roman" w:cs="Times New Roman"/>
          <w:color w:val="00112B"/>
          <w:sz w:val="24"/>
          <w:szCs w:val="24"/>
        </w:rPr>
        <w:t xml:space="preserve"> de </w:t>
      </w:r>
      <w:proofErr w:type="spellStart"/>
      <w:r w:rsidRPr="00925AAC">
        <w:rPr>
          <w:rFonts w:ascii="Times New Roman" w:eastAsia="Times New Roman" w:hAnsi="Times New Roman" w:cs="Times New Roman"/>
          <w:color w:val="00112B"/>
          <w:sz w:val="24"/>
          <w:szCs w:val="24"/>
        </w:rPr>
        <w:t>Saúde</w:t>
      </w:r>
      <w:proofErr w:type="spellEnd"/>
      <w:r w:rsidR="00596846">
        <w:rPr>
          <w:rFonts w:ascii="Times New Roman" w:eastAsia="Times New Roman" w:hAnsi="Times New Roman" w:cs="Times New Roman"/>
          <w:color w:val="00112B"/>
          <w:sz w:val="24"/>
          <w:szCs w:val="24"/>
        </w:rPr>
        <w:t xml:space="preserve"> </w:t>
      </w:r>
      <w:r w:rsidR="00596846" w:rsidRPr="00925AAC">
        <w:rPr>
          <w:rFonts w:ascii="Times New Roman" w:eastAsia="Times New Roman" w:hAnsi="Times New Roman" w:cs="Times New Roman"/>
          <w:color w:val="00112B"/>
          <w:sz w:val="24"/>
          <w:szCs w:val="24"/>
        </w:rPr>
        <w:t>(DATAUS)</w:t>
      </w:r>
      <w:r w:rsidRPr="00925AAC">
        <w:rPr>
          <w:rFonts w:ascii="Times New Roman" w:eastAsia="Times New Roman" w:hAnsi="Times New Roman" w:cs="Times New Roman"/>
          <w:color w:val="00112B"/>
          <w:sz w:val="24"/>
          <w:szCs w:val="24"/>
        </w:rPr>
        <w:t xml:space="preserve"> </w:t>
      </w:r>
      <w:r w:rsidR="00596846">
        <w:rPr>
          <w:rFonts w:ascii="Times New Roman" w:eastAsia="Times New Roman" w:hAnsi="Times New Roman" w:cs="Times New Roman"/>
          <w:color w:val="00112B"/>
          <w:sz w:val="24"/>
          <w:szCs w:val="24"/>
        </w:rPr>
        <w:t>within</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Ministry of Health (DATAUS). The Brazilian data </w:t>
      </w:r>
      <w:r w:rsidR="00596846">
        <w:rPr>
          <w:rFonts w:ascii="Times New Roman" w:eastAsia="Times New Roman" w:hAnsi="Times New Roman" w:cs="Times New Roman"/>
          <w:color w:val="00112B"/>
          <w:sz w:val="24"/>
          <w:szCs w:val="24"/>
        </w:rPr>
        <w:t>cover</w:t>
      </w:r>
      <w:r w:rsidRPr="00925AAC">
        <w:rPr>
          <w:rFonts w:ascii="Times New Roman" w:eastAsia="Times New Roman" w:hAnsi="Times New Roman" w:cs="Times New Roman"/>
          <w:color w:val="00112B"/>
          <w:sz w:val="24"/>
          <w:szCs w:val="24"/>
        </w:rPr>
        <w:t xml:space="preserve"> births until December 2021, whereas the Colombia</w:t>
      </w:r>
      <w:r w:rsidR="007A0BB6">
        <w:rPr>
          <w:rFonts w:ascii="Times New Roman" w:eastAsia="Times New Roman" w:hAnsi="Times New Roman" w:cs="Times New Roman"/>
          <w:color w:val="00112B"/>
          <w:sz w:val="24"/>
          <w:szCs w:val="24"/>
        </w:rPr>
        <w:t>n</w:t>
      </w:r>
      <w:r w:rsidRPr="00925AAC">
        <w:rPr>
          <w:rFonts w:ascii="Times New Roman" w:eastAsia="Times New Roman" w:hAnsi="Times New Roman" w:cs="Times New Roman"/>
          <w:color w:val="00112B"/>
          <w:sz w:val="24"/>
          <w:szCs w:val="24"/>
        </w:rPr>
        <w:t xml:space="preserve"> data stop in September 2021. </w:t>
      </w:r>
      <w:r w:rsidR="00596846">
        <w:rPr>
          <w:rFonts w:ascii="Times New Roman" w:eastAsia="Times New Roman" w:hAnsi="Times New Roman" w:cs="Times New Roman"/>
          <w:color w:val="00112B"/>
          <w:sz w:val="24"/>
          <w:szCs w:val="24"/>
        </w:rPr>
        <w:t>The Colombian d</w:t>
      </w:r>
      <w:r w:rsidRPr="00925AAC">
        <w:rPr>
          <w:rFonts w:ascii="Times New Roman" w:eastAsia="Times New Roman" w:hAnsi="Times New Roman" w:cs="Times New Roman"/>
          <w:color w:val="00112B"/>
          <w:sz w:val="24"/>
          <w:szCs w:val="24"/>
        </w:rPr>
        <w:t xml:space="preserve">ata </w:t>
      </w:r>
      <w:r w:rsidR="00596846">
        <w:rPr>
          <w:rFonts w:ascii="Times New Roman" w:eastAsia="Times New Roman" w:hAnsi="Times New Roman" w:cs="Times New Roman"/>
          <w:color w:val="00112B"/>
          <w:sz w:val="24"/>
          <w:szCs w:val="24"/>
        </w:rPr>
        <w:t>are</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preliminary for the last two years, but reflect about 95% of the final figures</w:t>
      </w:r>
      <w:r w:rsidRPr="00E572B3">
        <w:rPr>
          <w:rFonts w:ascii="Times New Roman" w:eastAsia="Times New Roman" w:hAnsi="Times New Roman" w:cs="Times New Roman"/>
          <w:color w:val="FF0000"/>
          <w:sz w:val="24"/>
          <w:szCs w:val="24"/>
          <w:vertAlign w:val="superscript"/>
        </w:rPr>
        <w:footnoteReference w:id="2"/>
      </w:r>
      <w:r w:rsidRPr="00E572B3">
        <w:rPr>
          <w:rFonts w:ascii="Times New Roman" w:eastAsia="Times New Roman" w:hAnsi="Times New Roman" w:cs="Times New Roman"/>
          <w:color w:val="FF0000"/>
          <w:sz w:val="24"/>
          <w:szCs w:val="24"/>
        </w:rPr>
        <w:t>.</w:t>
      </w:r>
      <w:r w:rsidR="00E572B3" w:rsidRPr="00E572B3">
        <w:rPr>
          <w:rFonts w:ascii="Times New Roman" w:eastAsia="Times New Roman" w:hAnsi="Times New Roman" w:cs="Times New Roman"/>
          <w:color w:val="FF0000"/>
          <w:sz w:val="24"/>
          <w:szCs w:val="24"/>
        </w:rPr>
        <w:t xml:space="preserve"> Despite the potential </w:t>
      </w:r>
      <w:r w:rsidR="00E572B3" w:rsidRPr="00B544F2">
        <w:rPr>
          <w:rFonts w:ascii="Times New Roman" w:eastAsia="Times New Roman" w:hAnsi="Times New Roman" w:cs="Times New Roman"/>
          <w:color w:val="FF0000"/>
          <w:sz w:val="24"/>
          <w:szCs w:val="24"/>
          <w:highlight w:val="yellow"/>
          <w:rPrChange w:id="6" w:author="Microsoft account" w:date="2022-04-20T10:05:00Z">
            <w:rPr>
              <w:rFonts w:ascii="Times New Roman" w:eastAsia="Times New Roman" w:hAnsi="Times New Roman" w:cs="Times New Roman"/>
              <w:color w:val="FF0000"/>
              <w:sz w:val="24"/>
              <w:szCs w:val="24"/>
            </w:rPr>
          </w:rPrChange>
        </w:rPr>
        <w:t>underreporting of births</w:t>
      </w:r>
      <w:r w:rsidR="00E572B3" w:rsidRPr="00E572B3">
        <w:rPr>
          <w:rFonts w:ascii="Times New Roman" w:eastAsia="Times New Roman" w:hAnsi="Times New Roman" w:cs="Times New Roman"/>
          <w:color w:val="FF0000"/>
          <w:sz w:val="24"/>
          <w:szCs w:val="24"/>
        </w:rPr>
        <w:t xml:space="preserve"> in the Brazilian </w:t>
      </w:r>
      <w:commentRangeStart w:id="7"/>
      <w:ins w:id="8" w:author="Microsoft account" w:date="2022-04-20T10:08:00Z">
        <w:r w:rsidR="00B544F2">
          <w:rPr>
            <w:rFonts w:ascii="Times New Roman" w:eastAsia="Times New Roman" w:hAnsi="Times New Roman" w:cs="Times New Roman"/>
            <w:color w:val="FF0000"/>
            <w:sz w:val="24"/>
            <w:szCs w:val="24"/>
          </w:rPr>
          <w:t xml:space="preserve">and Colombian </w:t>
        </w:r>
        <w:commentRangeEnd w:id="7"/>
        <w:r w:rsidR="00B544F2">
          <w:rPr>
            <w:rStyle w:val="CommentReference"/>
          </w:rPr>
          <w:commentReference w:id="7"/>
        </w:r>
      </w:ins>
      <w:r w:rsidR="00E572B3" w:rsidRPr="00E572B3">
        <w:rPr>
          <w:rFonts w:ascii="Times New Roman" w:eastAsia="Times New Roman" w:hAnsi="Times New Roman" w:cs="Times New Roman"/>
          <w:color w:val="FF0000"/>
          <w:sz w:val="24"/>
          <w:szCs w:val="24"/>
        </w:rPr>
        <w:t>data, our level of aggregation (i.e., state</w:t>
      </w:r>
      <w:ins w:id="9" w:author="Microsoft account" w:date="2022-04-20T10:10:00Z">
        <w:r w:rsidR="00463015">
          <w:rPr>
            <w:rFonts w:ascii="Times New Roman" w:eastAsia="Times New Roman" w:hAnsi="Times New Roman" w:cs="Times New Roman"/>
            <w:color w:val="FF0000"/>
            <w:sz w:val="24"/>
            <w:szCs w:val="24"/>
          </w:rPr>
          <w:t xml:space="preserve"> and department</w:t>
        </w:r>
      </w:ins>
      <w:r w:rsidR="00E572B3" w:rsidRPr="00E572B3">
        <w:rPr>
          <w:rFonts w:ascii="Times New Roman" w:eastAsia="Times New Roman" w:hAnsi="Times New Roman" w:cs="Times New Roman"/>
          <w:color w:val="FF0000"/>
          <w:sz w:val="24"/>
          <w:szCs w:val="24"/>
        </w:rPr>
        <w:t xml:space="preserve">) </w:t>
      </w:r>
      <w:del w:id="10" w:author="Microsoft account" w:date="2022-04-20T10:11:00Z">
        <w:r w:rsidR="00E572B3" w:rsidDel="00463015">
          <w:rPr>
            <w:rFonts w:ascii="Times New Roman" w:eastAsia="Times New Roman" w:hAnsi="Times New Roman" w:cs="Times New Roman"/>
            <w:color w:val="FF0000"/>
            <w:sz w:val="24"/>
            <w:szCs w:val="24"/>
          </w:rPr>
          <w:delText>a</w:delText>
        </w:r>
        <w:r w:rsidR="00E572B3" w:rsidRPr="00E572B3" w:rsidDel="00463015">
          <w:rPr>
            <w:rFonts w:ascii="Times New Roman" w:eastAsia="Times New Roman" w:hAnsi="Times New Roman" w:cs="Times New Roman"/>
            <w:color w:val="FF0000"/>
            <w:sz w:val="24"/>
            <w:szCs w:val="24"/>
          </w:rPr>
          <w:delText xml:space="preserve">ssures </w:delText>
        </w:r>
        <w:r w:rsidR="00E572B3" w:rsidDel="00463015">
          <w:rPr>
            <w:rFonts w:ascii="Times New Roman" w:eastAsia="Times New Roman" w:hAnsi="Times New Roman" w:cs="Times New Roman"/>
            <w:color w:val="FF0000"/>
            <w:sz w:val="24"/>
            <w:szCs w:val="24"/>
          </w:rPr>
          <w:delText>that</w:delText>
        </w:r>
      </w:del>
      <w:ins w:id="11" w:author="Microsoft account" w:date="2022-04-20T10:11:00Z">
        <w:r w:rsidR="00463015">
          <w:rPr>
            <w:rFonts w:ascii="Times New Roman" w:eastAsia="Times New Roman" w:hAnsi="Times New Roman" w:cs="Times New Roman"/>
            <w:color w:val="FF0000"/>
            <w:sz w:val="24"/>
            <w:szCs w:val="24"/>
          </w:rPr>
          <w:t>makes</w:t>
        </w:r>
      </w:ins>
      <w:r w:rsidR="00E572B3">
        <w:rPr>
          <w:rFonts w:ascii="Times New Roman" w:eastAsia="Times New Roman" w:hAnsi="Times New Roman" w:cs="Times New Roman"/>
          <w:color w:val="FF0000"/>
          <w:sz w:val="24"/>
          <w:szCs w:val="24"/>
        </w:rPr>
        <w:t xml:space="preserve"> </w:t>
      </w:r>
      <w:del w:id="12" w:author="Microsoft account" w:date="2022-04-20T10:10:00Z">
        <w:r w:rsidR="00E572B3" w:rsidDel="00463015">
          <w:rPr>
            <w:rFonts w:ascii="Times New Roman" w:eastAsia="Times New Roman" w:hAnsi="Times New Roman" w:cs="Times New Roman"/>
            <w:color w:val="FF0000"/>
            <w:sz w:val="24"/>
            <w:szCs w:val="24"/>
          </w:rPr>
          <w:delText xml:space="preserve">the </w:delText>
        </w:r>
      </w:del>
      <w:ins w:id="13" w:author="Microsoft account" w:date="2022-04-20T10:11:00Z">
        <w:r w:rsidR="00463015">
          <w:rPr>
            <w:rFonts w:ascii="Times New Roman" w:eastAsia="Times New Roman" w:hAnsi="Times New Roman" w:cs="Times New Roman"/>
            <w:color w:val="FF0000"/>
            <w:sz w:val="24"/>
            <w:szCs w:val="24"/>
          </w:rPr>
          <w:t xml:space="preserve">municipal-level </w:t>
        </w:r>
      </w:ins>
      <w:r w:rsidR="00E572B3" w:rsidRPr="00B544F2">
        <w:rPr>
          <w:rFonts w:ascii="Times New Roman" w:eastAsia="Times New Roman" w:hAnsi="Times New Roman" w:cs="Times New Roman"/>
          <w:color w:val="FF0000"/>
          <w:sz w:val="24"/>
          <w:szCs w:val="24"/>
          <w:highlight w:val="yellow"/>
          <w:rPrChange w:id="14" w:author="Microsoft account" w:date="2022-04-20T10:05:00Z">
            <w:rPr>
              <w:rFonts w:ascii="Times New Roman" w:eastAsia="Times New Roman" w:hAnsi="Times New Roman" w:cs="Times New Roman"/>
              <w:color w:val="FF0000"/>
              <w:sz w:val="24"/>
              <w:szCs w:val="24"/>
            </w:rPr>
          </w:rPrChange>
        </w:rPr>
        <w:t xml:space="preserve">underreporting </w:t>
      </w:r>
      <w:del w:id="15" w:author="Microsoft account" w:date="2022-04-20T10:22:00Z">
        <w:r w:rsidR="00E572B3" w:rsidRPr="00B544F2" w:rsidDel="0038204C">
          <w:rPr>
            <w:rFonts w:ascii="Times New Roman" w:eastAsia="Times New Roman" w:hAnsi="Times New Roman" w:cs="Times New Roman"/>
            <w:color w:val="FF0000"/>
            <w:sz w:val="24"/>
            <w:szCs w:val="24"/>
            <w:highlight w:val="yellow"/>
            <w:rPrChange w:id="16" w:author="Microsoft account" w:date="2022-04-20T10:05:00Z">
              <w:rPr>
                <w:rFonts w:ascii="Times New Roman" w:eastAsia="Times New Roman" w:hAnsi="Times New Roman" w:cs="Times New Roman"/>
                <w:color w:val="FF0000"/>
                <w:sz w:val="24"/>
                <w:szCs w:val="24"/>
              </w:rPr>
            </w:rPrChange>
          </w:rPr>
          <w:delText>o births</w:delText>
        </w:r>
        <w:r w:rsidR="00E572B3" w:rsidRPr="00E572B3" w:rsidDel="0038204C">
          <w:rPr>
            <w:rFonts w:ascii="Times New Roman" w:eastAsia="Times New Roman" w:hAnsi="Times New Roman" w:cs="Times New Roman"/>
            <w:color w:val="FF0000"/>
            <w:sz w:val="24"/>
            <w:szCs w:val="24"/>
          </w:rPr>
          <w:delText xml:space="preserve"> </w:delText>
        </w:r>
      </w:del>
      <w:del w:id="17" w:author="Microsoft account" w:date="2022-04-20T10:11:00Z">
        <w:r w:rsidR="00E572B3" w:rsidRPr="00E572B3" w:rsidDel="00463015">
          <w:rPr>
            <w:rFonts w:ascii="Times New Roman" w:eastAsia="Times New Roman" w:hAnsi="Times New Roman" w:cs="Times New Roman"/>
            <w:color w:val="FF0000"/>
            <w:sz w:val="24"/>
            <w:szCs w:val="24"/>
          </w:rPr>
          <w:delText xml:space="preserve">is </w:delText>
        </w:r>
      </w:del>
      <w:r w:rsidR="00E572B3" w:rsidRPr="00E572B3">
        <w:rPr>
          <w:rFonts w:ascii="Times New Roman" w:eastAsia="Times New Roman" w:hAnsi="Times New Roman" w:cs="Times New Roman"/>
          <w:color w:val="FF0000"/>
          <w:sz w:val="24"/>
          <w:szCs w:val="24"/>
        </w:rPr>
        <w:t>unlikely to affect our results</w:t>
      </w:r>
      <w:r w:rsidR="00E572B3">
        <w:rPr>
          <w:rFonts w:ascii="Times New Roman" w:eastAsia="Times New Roman" w:hAnsi="Times New Roman" w:cs="Times New Roman"/>
          <w:color w:val="FF0000"/>
          <w:sz w:val="24"/>
          <w:szCs w:val="24"/>
        </w:rPr>
        <w:t xml:space="preserve"> </w:t>
      </w:r>
      <w:r w:rsidR="00E572B3">
        <w:rPr>
          <w:rFonts w:ascii="Times New Roman" w:eastAsia="Times New Roman" w:hAnsi="Times New Roman" w:cs="Times New Roman"/>
          <w:color w:val="FF0000"/>
          <w:sz w:val="24"/>
          <w:szCs w:val="24"/>
        </w:rPr>
        <w:fldChar w:fldCharType="begin"/>
      </w:r>
      <w:r w:rsidR="00E572B3">
        <w:rPr>
          <w:rFonts w:ascii="Times New Roman" w:eastAsia="Times New Roman" w:hAnsi="Times New Roman" w:cs="Times New Roman"/>
          <w:color w:val="FF0000"/>
          <w:sz w:val="24"/>
          <w:szCs w:val="24"/>
        </w:rPr>
        <w:instrText xml:space="preserve"> ADDIN ZOTERO_ITEM CSL_CITATION {"citationID":"HXAFlO42","properties":{"formattedCitation":"(Girodo et al. 2015)","plainCitation":"(Girodo et al. 2015)","noteIndex":0},"citationItems":[{"id":2498,"uris":["http://zotero.org/users/7072385/items/QQ4XDGNQ"],"itemData":{"id":2498,"type":"article-journal","abstract":"Objetivos:estimar a cobertura do Sistema de Informações sobre Nascidos Vivos (SINASC) e a contribuição de potenciais fontes de informação de amostra de municípios da mesorregião do Jequitinhonha, Minas Gerais, em 2008.Métodos:a lista de nascidos vivos (NV) informados ao SINASC foi complementada por NV localizados por busca ativa em cartórios, unidades de saúde, secretarias de assistência social, informanteschave das comunidades, parteiras tradicionais, igrejas, farmácias e arquivos das secretarias municipais de saúde. A cobertura foi calculada a partir da relação de NV informados ao SINASC e total de NV após busca ativa.Resultados:os resultados indicaram uma cobertura precária do SINASC, sendo inferior a 60% em três dos cinco municípios estudados. Quase um quarto dos NV subenumerados não teve Declaração de Nascido Vivo (DN) emitida. As principais fontes de informação foram os cartórios, hospitais e Unidades Básicas de Saúde (UBS), correspondendo juntas ao total de 60% dos NV localizados pela busca ativa.Conclusões:o produto da busca ativa de NV indicou problemas na qualidade da informação dos registros vitais em municípios de pequeno porte, relacionados principalmente a problemas na coleta e no fluxo das informações do SINASC nesses municípios.\n          , \n            Objectives:to estimate the coverage of the Live Births Information System (SINASC) and the contribution of potential sources of information in a sample of municipalities in the mesoregion of Jequitinhonha, Minas Gerais, in 2008.Methods:the list of live births (LBs) reported to the SINASC was complemented by LBs located by an active search of registry offices, health units, social services departments, key informants in the communities, traditional midwives, churches, pharmacies and the records of municipal health departments. Coverage was calculated by comparing the number of LBs reported to the SINASC with the total after the active search.Results:the results indicate poor coverage by the SINASC of less than 60% in three of the five municipalities studied. No Live Birth Declaration (LBD) was issued in the case of almost a quarter of the underreported LBs. The main sources of information were registry offices, hospital and Basic Health Units (BHUs), representing a total of 60% of the LBs located by the active search.Conclusions:the active search for LBs identified problems regarding the quality of birth registry information in small-scale municipalities, related primarily to problems with collecting and distributing SINASC information in these areas.","container-title":"Revista Brasileira de Saúde Materno Infantil","DOI":"10.1590/S1519-38292015000300007","ISSN":"1519-3829","issue":"3","journalAbbreviation":"Rev. Bras. Saude Mater. Infant.","page":"317-324","source":"DOI.org (Crossref)","title":"Cobertura do Sistema de Informações sobre Nascidos Vivos e potenciais fontes de informação em municípios de pequeno porte em Minas Gerais, Brasil","volume":"15","author":[{"family":"Girodo","given":"Anne Marielle"},{"family":"Campos","given":"Deise"},{"family":"Bittencourt","given":"Sonia Duarte de Azevedo"},{"family":"Szwarcwald","given":"Célia Landmann"},{"family":"França","given":"Elisabeth Barboza"}],"issued":{"date-parts":[["2015",9]]}}}],"schema":"https://github.com/citation-style-language/schema/raw/master/csl-citation.json"} </w:instrText>
      </w:r>
      <w:r w:rsidR="00E572B3">
        <w:rPr>
          <w:rFonts w:ascii="Times New Roman" w:eastAsia="Times New Roman" w:hAnsi="Times New Roman" w:cs="Times New Roman"/>
          <w:color w:val="FF0000"/>
          <w:sz w:val="24"/>
          <w:szCs w:val="24"/>
        </w:rPr>
        <w:fldChar w:fldCharType="separate"/>
      </w:r>
      <w:r w:rsidR="00E572B3" w:rsidRPr="00E572B3">
        <w:rPr>
          <w:rFonts w:ascii="Times New Roman" w:hAnsi="Times New Roman" w:cs="Times New Roman"/>
          <w:sz w:val="24"/>
        </w:rPr>
        <w:t>(Girodo et al. 2015)</w:t>
      </w:r>
      <w:r w:rsidR="00E572B3">
        <w:rPr>
          <w:rFonts w:ascii="Times New Roman" w:eastAsia="Times New Roman" w:hAnsi="Times New Roman" w:cs="Times New Roman"/>
          <w:color w:val="FF0000"/>
          <w:sz w:val="24"/>
          <w:szCs w:val="24"/>
        </w:rPr>
        <w:fldChar w:fldCharType="end"/>
      </w:r>
      <w:r w:rsidR="00E572B3" w:rsidRPr="00E572B3">
        <w:rPr>
          <w:rFonts w:ascii="Times New Roman" w:eastAsia="Times New Roman" w:hAnsi="Times New Roman" w:cs="Times New Roman"/>
          <w:color w:val="FF0000"/>
          <w:sz w:val="24"/>
          <w:szCs w:val="24"/>
        </w:rPr>
        <w:t>.</w:t>
      </w:r>
      <w:r w:rsidRPr="00925AAC">
        <w:rPr>
          <w:rFonts w:ascii="Times New Roman" w:eastAsia="Times New Roman" w:hAnsi="Times New Roman" w:cs="Times New Roman"/>
          <w:color w:val="00112B"/>
          <w:sz w:val="24"/>
          <w:szCs w:val="24"/>
        </w:rPr>
        <w:t xml:space="preserve"> </w:t>
      </w:r>
      <w:commentRangeStart w:id="18"/>
      <w:ins w:id="19" w:author="Microsoft account" w:date="2022-04-20T10:12:00Z">
        <w:r w:rsidR="00463015" w:rsidRPr="00463015">
          <w:rPr>
            <w:rFonts w:ascii="Times New Roman" w:eastAsia="Times New Roman" w:hAnsi="Times New Roman" w:cs="Times New Roman"/>
            <w:color w:val="FF0000"/>
            <w:sz w:val="24"/>
            <w:szCs w:val="24"/>
            <w:rPrChange w:id="20" w:author="Microsoft account" w:date="2022-04-20T10:15:00Z">
              <w:rPr>
                <w:rFonts w:ascii="Times New Roman" w:eastAsia="Times New Roman" w:hAnsi="Times New Roman" w:cs="Times New Roman"/>
                <w:color w:val="00112B"/>
                <w:sz w:val="24"/>
                <w:szCs w:val="24"/>
              </w:rPr>
            </w:rPrChange>
          </w:rPr>
          <w:t xml:space="preserve">It is noteworthy that </w:t>
        </w:r>
      </w:ins>
      <w:ins w:id="21" w:author="Microsoft account" w:date="2022-04-20T10:19:00Z">
        <w:r w:rsidR="00463015">
          <w:rPr>
            <w:rFonts w:ascii="Times New Roman" w:eastAsia="Times New Roman" w:hAnsi="Times New Roman" w:cs="Times New Roman"/>
            <w:color w:val="FF0000"/>
            <w:sz w:val="24"/>
            <w:szCs w:val="24"/>
          </w:rPr>
          <w:t xml:space="preserve">if </w:t>
        </w:r>
      </w:ins>
      <w:ins w:id="22" w:author="Microsoft account" w:date="2022-04-20T10:15:00Z">
        <w:r w:rsidR="00463015">
          <w:rPr>
            <w:rFonts w:ascii="Times New Roman" w:eastAsia="Times New Roman" w:hAnsi="Times New Roman" w:cs="Times New Roman"/>
            <w:color w:val="FF0000"/>
            <w:sz w:val="24"/>
            <w:szCs w:val="24"/>
          </w:rPr>
          <w:t xml:space="preserve">birth </w:t>
        </w:r>
        <w:r w:rsidR="00463015" w:rsidRPr="00225CDE">
          <w:rPr>
            <w:rFonts w:ascii="Times New Roman" w:eastAsia="Times New Roman" w:hAnsi="Times New Roman" w:cs="Times New Roman"/>
            <w:color w:val="FF0000"/>
            <w:sz w:val="24"/>
            <w:szCs w:val="24"/>
          </w:rPr>
          <w:t xml:space="preserve">reporting coverage </w:t>
        </w:r>
      </w:ins>
      <w:ins w:id="23" w:author="Microsoft account" w:date="2022-04-20T10:19:00Z">
        <w:r w:rsidR="00463015">
          <w:rPr>
            <w:rFonts w:ascii="Times New Roman" w:eastAsia="Times New Roman" w:hAnsi="Times New Roman" w:cs="Times New Roman"/>
            <w:color w:val="FF0000"/>
            <w:sz w:val="24"/>
            <w:szCs w:val="24"/>
          </w:rPr>
          <w:t xml:space="preserve">was similar </w:t>
        </w:r>
      </w:ins>
      <w:ins w:id="24" w:author="Microsoft account" w:date="2022-04-20T10:12:00Z">
        <w:r w:rsidR="00463015" w:rsidRPr="00463015">
          <w:rPr>
            <w:rFonts w:ascii="Times New Roman" w:eastAsia="Times New Roman" w:hAnsi="Times New Roman" w:cs="Times New Roman"/>
            <w:color w:val="FF0000"/>
            <w:sz w:val="24"/>
            <w:szCs w:val="24"/>
            <w:rPrChange w:id="25" w:author="Microsoft account" w:date="2022-04-20T10:15:00Z">
              <w:rPr>
                <w:rFonts w:ascii="Times New Roman" w:eastAsia="Times New Roman" w:hAnsi="Times New Roman" w:cs="Times New Roman"/>
                <w:color w:val="00112B"/>
                <w:sz w:val="24"/>
                <w:szCs w:val="24"/>
              </w:rPr>
            </w:rPrChange>
          </w:rPr>
          <w:t>during the pandemic period</w:t>
        </w:r>
      </w:ins>
      <w:ins w:id="26" w:author="Microsoft account" w:date="2022-04-20T10:14:00Z">
        <w:r w:rsidR="00463015" w:rsidRPr="00463015">
          <w:rPr>
            <w:rFonts w:ascii="Times New Roman" w:eastAsia="Times New Roman" w:hAnsi="Times New Roman" w:cs="Times New Roman"/>
            <w:color w:val="FF0000"/>
            <w:sz w:val="24"/>
            <w:szCs w:val="24"/>
            <w:rPrChange w:id="27" w:author="Microsoft account" w:date="2022-04-20T10:15:00Z">
              <w:rPr>
                <w:rFonts w:ascii="Times New Roman" w:eastAsia="Times New Roman" w:hAnsi="Times New Roman" w:cs="Times New Roman"/>
                <w:color w:val="00112B"/>
                <w:sz w:val="24"/>
                <w:szCs w:val="24"/>
              </w:rPr>
            </w:rPrChange>
          </w:rPr>
          <w:t xml:space="preserve"> in </w:t>
        </w:r>
      </w:ins>
      <w:ins w:id="28" w:author="Microsoft account" w:date="2022-04-20T10:15:00Z">
        <w:r w:rsidR="00463015">
          <w:rPr>
            <w:rFonts w:ascii="Times New Roman" w:eastAsia="Times New Roman" w:hAnsi="Times New Roman" w:cs="Times New Roman"/>
            <w:color w:val="FF0000"/>
            <w:sz w:val="24"/>
            <w:szCs w:val="24"/>
          </w:rPr>
          <w:t>both countries</w:t>
        </w:r>
      </w:ins>
      <w:ins w:id="29" w:author="Microsoft account" w:date="2022-04-20T10:12:00Z">
        <w:r w:rsidR="00463015" w:rsidRPr="00463015">
          <w:rPr>
            <w:rFonts w:ascii="Times New Roman" w:eastAsia="Times New Roman" w:hAnsi="Times New Roman" w:cs="Times New Roman"/>
            <w:color w:val="FF0000"/>
            <w:sz w:val="24"/>
            <w:szCs w:val="24"/>
            <w:rPrChange w:id="30" w:author="Microsoft account" w:date="2022-04-20T10:15:00Z">
              <w:rPr>
                <w:rFonts w:ascii="Times New Roman" w:eastAsia="Times New Roman" w:hAnsi="Times New Roman" w:cs="Times New Roman"/>
                <w:color w:val="00112B"/>
                <w:sz w:val="24"/>
                <w:szCs w:val="24"/>
              </w:rPr>
            </w:rPrChange>
          </w:rPr>
          <w:t xml:space="preserve">, </w:t>
        </w:r>
      </w:ins>
      <w:ins w:id="31" w:author="Microsoft account" w:date="2022-04-20T10:19:00Z">
        <w:r w:rsidR="00463015">
          <w:rPr>
            <w:rFonts w:ascii="Times New Roman" w:eastAsia="Times New Roman" w:hAnsi="Times New Roman" w:cs="Times New Roman"/>
            <w:color w:val="FF0000"/>
            <w:sz w:val="24"/>
            <w:szCs w:val="24"/>
          </w:rPr>
          <w:t xml:space="preserve">estimates of relative changes would not be affected by </w:t>
        </w:r>
      </w:ins>
      <w:ins w:id="32" w:author="Microsoft account" w:date="2022-04-20T10:14:00Z">
        <w:r w:rsidR="00463015" w:rsidRPr="00463015">
          <w:rPr>
            <w:rFonts w:ascii="Times New Roman" w:eastAsia="Times New Roman" w:hAnsi="Times New Roman" w:cs="Times New Roman"/>
            <w:color w:val="FF0000"/>
            <w:sz w:val="24"/>
            <w:szCs w:val="24"/>
            <w:rPrChange w:id="33" w:author="Microsoft account" w:date="2022-04-20T10:15:00Z">
              <w:rPr>
                <w:rFonts w:ascii="Times New Roman" w:eastAsia="Times New Roman" w:hAnsi="Times New Roman" w:cs="Times New Roman"/>
                <w:color w:val="00112B"/>
                <w:sz w:val="24"/>
                <w:szCs w:val="24"/>
              </w:rPr>
            </w:rPrChange>
          </w:rPr>
          <w:t xml:space="preserve">underreporting </w:t>
        </w:r>
      </w:ins>
      <w:ins w:id="34" w:author="Microsoft account" w:date="2022-04-20T10:16:00Z">
        <w:r w:rsidR="00463015">
          <w:rPr>
            <w:rFonts w:ascii="Times New Roman" w:eastAsia="Times New Roman" w:hAnsi="Times New Roman" w:cs="Times New Roman"/>
            <w:color w:val="FF0000"/>
            <w:sz w:val="24"/>
            <w:szCs w:val="24"/>
          </w:rPr>
          <w:t>of births</w:t>
        </w:r>
      </w:ins>
      <w:ins w:id="35" w:author="Microsoft account" w:date="2022-04-20T10:19:00Z">
        <w:r w:rsidR="00463015">
          <w:rPr>
            <w:rFonts w:ascii="Times New Roman" w:eastAsia="Times New Roman" w:hAnsi="Times New Roman" w:cs="Times New Roman"/>
            <w:color w:val="FF0000"/>
            <w:sz w:val="24"/>
            <w:szCs w:val="24"/>
          </w:rPr>
          <w:t xml:space="preserve">, as it would be the case </w:t>
        </w:r>
      </w:ins>
      <w:ins w:id="36" w:author="Microsoft account" w:date="2022-04-20T10:20:00Z">
        <w:r w:rsidR="00463015">
          <w:rPr>
            <w:rFonts w:ascii="Times New Roman" w:eastAsia="Times New Roman" w:hAnsi="Times New Roman" w:cs="Times New Roman"/>
            <w:color w:val="FF0000"/>
            <w:sz w:val="24"/>
            <w:szCs w:val="24"/>
          </w:rPr>
          <w:t xml:space="preserve">of </w:t>
        </w:r>
      </w:ins>
      <w:ins w:id="37" w:author="Microsoft account" w:date="2022-04-20T10:16:00Z">
        <w:r w:rsidR="00463015">
          <w:rPr>
            <w:rFonts w:ascii="Times New Roman" w:eastAsia="Times New Roman" w:hAnsi="Times New Roman" w:cs="Times New Roman"/>
            <w:color w:val="FF0000"/>
            <w:sz w:val="24"/>
            <w:szCs w:val="24"/>
          </w:rPr>
          <w:t>absolute changes</w:t>
        </w:r>
      </w:ins>
      <w:ins w:id="38" w:author="Microsoft account" w:date="2022-04-20T10:14:00Z">
        <w:r w:rsidR="00463015" w:rsidRPr="00463015">
          <w:rPr>
            <w:rFonts w:ascii="Times New Roman" w:eastAsia="Times New Roman" w:hAnsi="Times New Roman" w:cs="Times New Roman"/>
            <w:color w:val="FF0000"/>
            <w:sz w:val="24"/>
            <w:szCs w:val="24"/>
            <w:rPrChange w:id="39" w:author="Microsoft account" w:date="2022-04-20T10:15:00Z">
              <w:rPr>
                <w:rFonts w:ascii="Times New Roman" w:eastAsia="Times New Roman" w:hAnsi="Times New Roman" w:cs="Times New Roman"/>
                <w:color w:val="00112B"/>
                <w:sz w:val="24"/>
                <w:szCs w:val="24"/>
              </w:rPr>
            </w:rPrChange>
          </w:rPr>
          <w:t>.</w:t>
        </w:r>
      </w:ins>
      <w:commentRangeEnd w:id="18"/>
      <w:ins w:id="40" w:author="Microsoft account" w:date="2022-04-20T10:20:00Z">
        <w:r w:rsidR="008B5913">
          <w:rPr>
            <w:rStyle w:val="CommentReference"/>
          </w:rPr>
          <w:commentReference w:id="18"/>
        </w:r>
      </w:ins>
      <w:ins w:id="41" w:author="Microsoft account" w:date="2022-04-20T10:14:00Z">
        <w:r w:rsidR="00463015" w:rsidRPr="00463015">
          <w:rPr>
            <w:rFonts w:ascii="Times New Roman" w:eastAsia="Times New Roman" w:hAnsi="Times New Roman" w:cs="Times New Roman"/>
            <w:color w:val="FF0000"/>
            <w:sz w:val="24"/>
            <w:szCs w:val="24"/>
            <w:rPrChange w:id="42" w:author="Microsoft account" w:date="2022-04-20T10:15:00Z">
              <w:rPr>
                <w:rFonts w:ascii="Times New Roman" w:eastAsia="Times New Roman" w:hAnsi="Times New Roman" w:cs="Times New Roman"/>
                <w:color w:val="00112B"/>
                <w:sz w:val="24"/>
                <w:szCs w:val="24"/>
              </w:rPr>
            </w:rPrChange>
          </w:rPr>
          <w:t xml:space="preserve"> </w:t>
        </w:r>
      </w:ins>
      <w:r w:rsidRPr="00925AAC">
        <w:rPr>
          <w:rFonts w:ascii="Times New Roman" w:eastAsia="Times New Roman" w:hAnsi="Times New Roman" w:cs="Times New Roman"/>
          <w:color w:val="00112B"/>
          <w:sz w:val="24"/>
          <w:szCs w:val="24"/>
        </w:rPr>
        <w:t xml:space="preserve">In total, we use information </w:t>
      </w:r>
      <w:r w:rsidR="00596846">
        <w:rPr>
          <w:rFonts w:ascii="Times New Roman" w:eastAsia="Times New Roman" w:hAnsi="Times New Roman" w:cs="Times New Roman"/>
          <w:color w:val="00112B"/>
          <w:sz w:val="24"/>
          <w:szCs w:val="24"/>
        </w:rPr>
        <w:t>on</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23.5 million births (19.2 </w:t>
      </w:r>
      <w:r w:rsidR="00596846">
        <w:rPr>
          <w:rFonts w:ascii="Times New Roman" w:eastAsia="Times New Roman" w:hAnsi="Times New Roman" w:cs="Times New Roman"/>
          <w:color w:val="00112B"/>
          <w:sz w:val="24"/>
          <w:szCs w:val="24"/>
        </w:rPr>
        <w:t>million in</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Brazil, and 4.3 </w:t>
      </w:r>
      <w:r w:rsidR="00596846">
        <w:rPr>
          <w:rFonts w:ascii="Times New Roman" w:eastAsia="Times New Roman" w:hAnsi="Times New Roman" w:cs="Times New Roman"/>
          <w:color w:val="00112B"/>
          <w:sz w:val="24"/>
          <w:szCs w:val="24"/>
        </w:rPr>
        <w:t>million in</w:t>
      </w:r>
      <w:r w:rsidR="0059684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Colombia). </w:t>
      </w:r>
    </w:p>
    <w:p w14:paraId="00000043"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4" w14:textId="118C005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We </w:t>
      </w:r>
      <w:r w:rsidR="009371C4">
        <w:rPr>
          <w:rFonts w:ascii="Times New Roman" w:eastAsia="Times New Roman" w:hAnsi="Times New Roman" w:cs="Times New Roman"/>
          <w:color w:val="00112B"/>
          <w:sz w:val="24"/>
          <w:szCs w:val="24"/>
        </w:rPr>
        <w:t>draw on</w:t>
      </w:r>
      <w:r w:rsidR="009371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2015-2019 information to calculate </w:t>
      </w:r>
      <w:r w:rsidR="00413715">
        <w:rPr>
          <w:rFonts w:ascii="Times New Roman" w:eastAsia="Times New Roman" w:hAnsi="Times New Roman" w:cs="Times New Roman"/>
          <w:color w:val="00112B"/>
          <w:sz w:val="24"/>
          <w:szCs w:val="24"/>
        </w:rPr>
        <w:t>the</w:t>
      </w:r>
      <w:r w:rsidR="00413715"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expected number</w:t>
      </w:r>
      <w:r w:rsidR="00413715">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births (i.e., baseline births)</w:t>
      </w:r>
      <w:r w:rsidR="009371C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accounting for time trends and seasonality. </w:t>
      </w:r>
      <w:r w:rsidR="009371C4">
        <w:rPr>
          <w:rFonts w:ascii="Times New Roman" w:eastAsia="Times New Roman" w:hAnsi="Times New Roman" w:cs="Times New Roman"/>
          <w:color w:val="00112B"/>
          <w:sz w:val="24"/>
          <w:szCs w:val="24"/>
        </w:rPr>
        <w:t>Based on</w:t>
      </w:r>
      <w:r w:rsidR="009371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these expected numbers of births</w:t>
      </w:r>
      <w:r w:rsidR="009371C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we calculate our dependent variable as the ratio between observed and baseline births. These ratios, denoted as </w:t>
      </w:r>
      <w:r w:rsidRPr="00925AAC">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(i.e., relative birth changes), are analogous to those of excess mortality</w:t>
      </w:r>
      <w:r w:rsidR="00413715">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as they express the relative change in the number of births with respect to a pandemic-free scenario. These calculations are disaggregated by </w:t>
      </w:r>
      <w:r w:rsidR="005E5D04">
        <w:rPr>
          <w:rFonts w:ascii="Times New Roman" w:eastAsia="Times New Roman" w:hAnsi="Times New Roman" w:cs="Times New Roman"/>
          <w:color w:val="00112B"/>
          <w:sz w:val="24"/>
          <w:szCs w:val="24"/>
        </w:rPr>
        <w:t>maternal</w:t>
      </w:r>
      <w:r w:rsidR="005E5D0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age (10-19, 20-24, 25-29, 30-34, 35-39, 40-54) and years of schooling groups (</w:t>
      </w:r>
      <w:r w:rsidR="006C40B3">
        <w:rPr>
          <w:rFonts w:ascii="Times New Roman" w:eastAsia="Times New Roman" w:hAnsi="Times New Roman" w:cs="Times New Roman"/>
          <w:color w:val="00112B"/>
          <w:sz w:val="24"/>
          <w:szCs w:val="24"/>
        </w:rPr>
        <w:t>zero to three</w:t>
      </w:r>
      <w:r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r w:rsidR="006C40B3">
        <w:rPr>
          <w:rFonts w:ascii="Times New Roman" w:eastAsia="Times New Roman" w:hAnsi="Times New Roman" w:cs="Times New Roman"/>
          <w:color w:val="00112B"/>
          <w:sz w:val="24"/>
          <w:szCs w:val="24"/>
        </w:rPr>
        <w:t>four to seven</w:t>
      </w:r>
      <w:r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r w:rsidR="006C40B3">
        <w:rPr>
          <w:rFonts w:ascii="Times New Roman" w:eastAsia="Times New Roman" w:hAnsi="Times New Roman" w:cs="Times New Roman"/>
          <w:color w:val="00112B"/>
          <w:sz w:val="24"/>
          <w:szCs w:val="24"/>
        </w:rPr>
        <w:t>eight</w:t>
      </w:r>
      <w:r w:rsidR="006C40B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11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and 12 or more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w:t>
      </w:r>
      <w:commentRangeStart w:id="43"/>
      <w:r w:rsidRPr="00925AAC">
        <w:rPr>
          <w:rFonts w:ascii="Times New Roman" w:eastAsia="Times New Roman" w:hAnsi="Times New Roman" w:cs="Times New Roman"/>
          <w:color w:val="00112B"/>
          <w:sz w:val="24"/>
          <w:szCs w:val="24"/>
          <w:vertAlign w:val="superscript"/>
        </w:rPr>
        <w:footnoteReference w:id="3"/>
      </w:r>
      <w:commentRangeEnd w:id="43"/>
      <w:r w:rsidR="0038204C">
        <w:rPr>
          <w:rStyle w:val="CommentReference"/>
        </w:rPr>
        <w:commentReference w:id="43"/>
      </w:r>
      <w:r w:rsidRPr="00925AAC">
        <w:rPr>
          <w:rFonts w:ascii="Times New Roman" w:eastAsia="Times New Roman" w:hAnsi="Times New Roman" w:cs="Times New Roman"/>
          <w:color w:val="00112B"/>
          <w:sz w:val="24"/>
          <w:szCs w:val="24"/>
        </w:rPr>
        <w:t xml:space="preserve">. Disaggregation by </w:t>
      </w:r>
      <w:r w:rsidR="001651B1">
        <w:rPr>
          <w:rFonts w:ascii="Times New Roman" w:eastAsia="Times New Roman" w:hAnsi="Times New Roman" w:cs="Times New Roman"/>
          <w:color w:val="00112B"/>
          <w:sz w:val="24"/>
          <w:szCs w:val="24"/>
        </w:rPr>
        <w:t>maternal</w:t>
      </w:r>
      <w:r w:rsidR="001651B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age groups allows us to account for the</w:t>
      </w:r>
      <w:bookmarkStart w:id="44" w:name="_GoBack"/>
      <w:bookmarkEnd w:id="44"/>
      <w:r w:rsidRPr="00925AAC">
        <w:rPr>
          <w:rFonts w:ascii="Times New Roman" w:eastAsia="Times New Roman" w:hAnsi="Times New Roman" w:cs="Times New Roman"/>
          <w:color w:val="00112B"/>
          <w:sz w:val="24"/>
          <w:szCs w:val="24"/>
        </w:rPr>
        <w:t xml:space="preserve"> age pattern of fertility, and the years of schooling groups serve as a proxy for women’s socioeconomic position</w:t>
      </w:r>
      <w:r w:rsidR="007407B5">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Given the nature of </w:t>
      </w:r>
      <w:r w:rsidR="00E416C4">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educational systems and the characteristic</w:t>
      </w:r>
      <w:r w:rsidR="00E416C4">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the labor markets</w:t>
      </w:r>
      <w:r w:rsidR="00E416C4">
        <w:rPr>
          <w:rFonts w:ascii="Times New Roman" w:eastAsia="Times New Roman" w:hAnsi="Times New Roman" w:cs="Times New Roman"/>
          <w:color w:val="00112B"/>
          <w:sz w:val="24"/>
          <w:szCs w:val="24"/>
        </w:rPr>
        <w:t xml:space="preserve"> </w:t>
      </w:r>
      <w:r w:rsidR="00E416C4" w:rsidRPr="00925AAC">
        <w:rPr>
          <w:rFonts w:ascii="Times New Roman" w:eastAsia="Times New Roman" w:hAnsi="Times New Roman" w:cs="Times New Roman"/>
          <w:color w:val="00112B"/>
          <w:sz w:val="24"/>
          <w:szCs w:val="24"/>
        </w:rPr>
        <w:t>in these two countries</w:t>
      </w:r>
      <w:r w:rsidRPr="00925AAC">
        <w:rPr>
          <w:rFonts w:ascii="Times New Roman" w:eastAsia="Times New Roman" w:hAnsi="Times New Roman" w:cs="Times New Roman"/>
          <w:color w:val="00112B"/>
          <w:sz w:val="24"/>
          <w:szCs w:val="24"/>
        </w:rPr>
        <w:t xml:space="preserve">, particularly for women, </w:t>
      </w:r>
      <w:r w:rsidR="007407B5">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years of schooling groups are a good proxy not only for </w:t>
      </w:r>
      <w:r w:rsidR="007407B5">
        <w:rPr>
          <w:rFonts w:ascii="Times New Roman" w:eastAsia="Times New Roman" w:hAnsi="Times New Roman" w:cs="Times New Roman"/>
          <w:color w:val="00112B"/>
          <w:sz w:val="24"/>
          <w:szCs w:val="24"/>
        </w:rPr>
        <w:lastRenderedPageBreak/>
        <w:t>women’s</w:t>
      </w:r>
      <w:r w:rsidR="00E416C4">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human capital accumulation</w:t>
      </w:r>
      <w:r w:rsidR="00E416C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but also for </w:t>
      </w:r>
      <w:r w:rsidR="00E416C4">
        <w:rPr>
          <w:rFonts w:ascii="Times New Roman" w:eastAsia="Times New Roman" w:hAnsi="Times New Roman" w:cs="Times New Roman"/>
          <w:color w:val="00112B"/>
          <w:sz w:val="24"/>
          <w:szCs w:val="24"/>
        </w:rPr>
        <w:t>their</w:t>
      </w:r>
      <w:r w:rsidR="00E416C4"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socioeconomic status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{"citationID":"aCHnWgDN","properties":{"formattedCitation":"(S\\uc0\\u225{}nchez-Ancochea 2021; De Ferranti et al. 2004)","plainCitation":"(Sánchez-Ancochea 2021; De Ferranti et al. 2004)","noteIndex":0},"citationItems":[{"id":1076,"uris":["http://zotero.org/users/7072385/items/KFZFAUI2"],"itemData":{"id":1076,"type":"book","event-place":"London","ISBN":"978-1-83860-627-5","note":"DOI: 10.5040/9781838606275","publisher":"Bloomsbury Publishing Plc","publisher-place":"London","source":"DOI.org (Crossref)","title":"The Costs of Inequality in Latin America: Lessons and Warnings for the Rest of the World","title-short":"The Costs of Inequality in Latin America","URL":"https://www.bloomsburycollections.com/book/the-costs-of-inequality-in-latin-america-lessons-and-warnings-for-the-rest-of-the-world","author":[{"family":"Sánchez-Ancochea","given":"Diego"}],"accessed":{"date-parts":[["2021",7,1]]},"issued":{"date-parts":[["2021"]]}}},{"id":1040,"uris":["http://zotero.org/users/7072385/items/JMYPAVEF"],"itemData":{"id":1040,"type":"book","abstract":"With the exception of Sub-Saharan Africa, Latin America and the Caribbean has been one of the regions of the world with the greatest inequality. This report explores why the region suffers from such persistent inequality, identifies how it hampers development, and suggests ways to achieve greater equity in the distribution of wealth, incomes and opportunities. The study draws on data from 20 countries based on household surveys covering 3.6 million people, and reviews extensive economic, sociological and political science studies on inequality in Latin America. To address the deep historical roots of inequality in Latin America, and the powerful contemporary economic, political and social mechanisms that sustain it, Inequality in Latin America and the Caribbean outlines four broad areas for action by governments and civil society groups to break this destructive pattern: 1) Build more open political and social institutions, that allow the poor and historically subordinate groups to gain a greater share of agency, voice and power in society. 2) Ensure that economic institutions and policies seek greater equity, through sound macroeconomic management and equitable, efficient crisis resolution institutions, that avoid the large regressive redistributions that occur during crises, and that allow for saving in good times to enhance access by the poor to social safety nets in bad times. 3) Increase access by the poor to high-quality public services, especially education, health, water and electricity, as well as access to farmland and the rural services. Protect and enforce the property rights of the urban poor. 4) Reform income transfer programs so that they reach the poorest families.","collection-title":"World Bank Latin American and Caribbean Studies","event-place":"Washington, DC","publisher":"World Bank","publisher-place":"Washington, DC","title":"Inequality in Latin America : Breaking with History?","author":[{"family":"De Ferranti","given":"David"},{"family":"Perry","given":"Guillermo"},{"family":"Ferreira","given":"Francisco"},{"family":"Walton","given":"Michael"}],"issued":{"date-parts":[["2004"]]}}}],"schema":"https://github.com/citation-style-language/schema/raw/master/csl-citation.json"}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(Sánchez-Ancochea 2021; De Ferranti et al. 2004)</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w:t>
      </w:r>
    </w:p>
    <w:p w14:paraId="00000045"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6" w14:textId="7025F2B9"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We supplement our data on relative birth changes (</w:t>
      </w:r>
      <w:r w:rsidRPr="00925AAC">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with subnational estimates of excess mortality </w:t>
      </w:r>
      <w:r w:rsidR="00C11F43">
        <w:rPr>
          <w:rFonts w:ascii="Times New Roman" w:eastAsia="Times New Roman" w:hAnsi="Times New Roman" w:cs="Times New Roman"/>
          <w:color w:val="00112B"/>
          <w:sz w:val="24"/>
          <w:szCs w:val="24"/>
        </w:rPr>
        <w:t>in</w:t>
      </w:r>
      <w:r w:rsidR="00C11F4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2020 and 2021. We define excess mortality as the difference between all-cause observed mortality and all-cause expected mortality in the absence of the pandemic, also denoted as baseline mortality. We estimate weekly baseline mortality by fitting a </w:t>
      </w:r>
      <w:r w:rsidR="00413715">
        <w:rPr>
          <w:rFonts w:ascii="Times New Roman" w:eastAsia="Times New Roman" w:hAnsi="Times New Roman" w:cs="Times New Roman"/>
          <w:color w:val="00112B"/>
          <w:sz w:val="24"/>
          <w:szCs w:val="24"/>
        </w:rPr>
        <w:t>g</w:t>
      </w:r>
      <w:r w:rsidRPr="00925AAC">
        <w:rPr>
          <w:rFonts w:ascii="Times New Roman" w:eastAsia="Times New Roman" w:hAnsi="Times New Roman" w:cs="Times New Roman"/>
          <w:color w:val="00112B"/>
          <w:sz w:val="24"/>
          <w:szCs w:val="24"/>
        </w:rPr>
        <w:t xml:space="preserve">eneralized </w:t>
      </w:r>
      <w:r w:rsidR="00413715">
        <w:rPr>
          <w:rFonts w:ascii="Times New Roman" w:eastAsia="Times New Roman" w:hAnsi="Times New Roman" w:cs="Times New Roman"/>
          <w:color w:val="00112B"/>
          <w:sz w:val="24"/>
          <w:szCs w:val="24"/>
        </w:rPr>
        <w:t>a</w:t>
      </w:r>
      <w:r w:rsidRPr="00925AAC">
        <w:rPr>
          <w:rFonts w:ascii="Times New Roman" w:eastAsia="Times New Roman" w:hAnsi="Times New Roman" w:cs="Times New Roman"/>
          <w:color w:val="00112B"/>
          <w:sz w:val="24"/>
          <w:szCs w:val="24"/>
        </w:rPr>
        <w:t xml:space="preserve">dditive </w:t>
      </w:r>
      <w:r w:rsidR="00413715">
        <w:rPr>
          <w:rFonts w:ascii="Times New Roman" w:eastAsia="Times New Roman" w:hAnsi="Times New Roman" w:cs="Times New Roman"/>
          <w:color w:val="00112B"/>
          <w:sz w:val="24"/>
          <w:szCs w:val="24"/>
        </w:rPr>
        <w:t>m</w:t>
      </w:r>
      <w:r w:rsidRPr="00925AAC">
        <w:rPr>
          <w:rFonts w:ascii="Times New Roman" w:eastAsia="Times New Roman" w:hAnsi="Times New Roman" w:cs="Times New Roman"/>
          <w:color w:val="00112B"/>
          <w:sz w:val="24"/>
          <w:szCs w:val="24"/>
        </w:rPr>
        <w:t xml:space="preserve">odel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{"citationID":"9ytp5pb0","properties":{"formattedCitation":"(Wood 2017)","plainCitation":"(Wood 2017)","noteIndex":0},"citationItems":[{"id":2475,"uris":["http://zotero.org/users/7072385/items/E3F43PHM"],"itemData":{"id":2475,"type":"book","edition":"2","ISBN":"978-1-315-37027-9","language":"en","note":"DOI: 10.1201/9781315370279","publisher":"Chapman and Hall/CRC","source":"DOI.org (Crossref)","title":"Generalized Additive Models: An Introduction with R","title-short":"Generalized Additive Models","URL":"https://www.taylorfrancis.com/books/9781498728348","author":[{"family":"Wood","given":"Simon N."}],"accessed":{"date-parts":[["2022",3,15]]},"issued":{"date-parts":[["2017",5,18]]}}}],"schema":"https://github.com/citation-style-language/schema/raw/master/csl-citation.json"}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(Wood 2017)</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to weekly deaths between January 2015 and March 2020, which accounts for secular and seasonal variations in mortality, and changes in population over time. Following recent developments</w:t>
      </w:r>
      <w:r w:rsidR="00464F07">
        <w:rPr>
          <w:rFonts w:ascii="Times New Roman" w:eastAsia="Times New Roman" w:hAnsi="Times New Roman" w:cs="Times New Roman"/>
          <w:color w:val="00112B"/>
          <w:sz w:val="24"/>
          <w:szCs w:val="24"/>
        </w:rPr>
        <w:t xml:space="preserve"> in and </w:t>
      </w:r>
      <w:r w:rsidRPr="00925AAC">
        <w:rPr>
          <w:rFonts w:ascii="Times New Roman" w:eastAsia="Times New Roman" w:hAnsi="Times New Roman" w:cs="Times New Roman"/>
          <w:color w:val="00112B"/>
          <w:sz w:val="24"/>
          <w:szCs w:val="24"/>
        </w:rPr>
        <w:t xml:space="preserve">good practices on excess mortality measurement, our measure of excess mortality uses the p-score index, which indicates the percentage difference between the observed deaths relative to the mortality baseline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{"citationID":"0ct4Gvpl","properties":{"formattedCitation":"(Helleringer and Queiroz 2022)","plainCitation":"(Helleringer and Queiroz 2022)","noteIndex":0},"citationItems":[{"id":2490,"uris":["http://zotero.org/users/7072385/items/EHD3292I"],"itemData":{"id":2490,"type":"article-journal","container-title":"International Journal of Epidemiology","DOI":"10.1093/ije/dyab260","ISSN":"0300-5771, 1464-3685","issue":"1","language":"en","page":"85-87","source":"DOI.org (Crossref)","title":"Commentary: Measuring excess mortality due to the COVID-19 pandemic: progress and persistent challenges","title-short":"Commentary","volume":"51","author":[{"family":"Helleringer","given":"Stéphane"},{"family":"Queiroz","given":"Bernardo Lanza"}],"issued":{"date-parts":[["2022",2,18]]}}}],"schema":"https://github.com/citation-style-language/schema/raw/master/csl-citation.json"}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(Helleringer and Queiroz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The use of p-scores allows us to compare mortality excess across different populations, regardless of differences in pre-pandemic mortality level</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and population size</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We are not able to account for differences in population age structure</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as the weekly mortality series in Colombia have no information on age.</w:t>
      </w:r>
    </w:p>
    <w:p w14:paraId="00000047"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8" w14:textId="218ECA75"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Using multivariate linear models, we correlate subnational p-score excess mortality with the </w:t>
      </w:r>
      <w:r w:rsidRPr="00925AAC">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in each trimester from the beginning of the pandemic (i.e., the second trimester of 2020) to the third trimester of 2021. We weight each observation (combination of subnational area, trimester, </w:t>
      </w:r>
      <w:r w:rsidR="00687EE2">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and years of schooling groups) by the number of births in each cell relative to the total number of births in the country. This weighting strategy improves the representativeness of our results by giving more </w:t>
      </w:r>
      <w:r w:rsidR="00C46F99">
        <w:rPr>
          <w:rFonts w:ascii="Times New Roman" w:eastAsia="Times New Roman" w:hAnsi="Times New Roman" w:cs="Times New Roman"/>
          <w:color w:val="00112B"/>
          <w:sz w:val="24"/>
          <w:szCs w:val="24"/>
        </w:rPr>
        <w:t>weight</w:t>
      </w:r>
      <w:r w:rsidR="00C46F9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w:t>
      </w:r>
      <w:r w:rsidR="00C46F99">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age groups </w:t>
      </w:r>
      <w:r w:rsidR="00C46F99">
        <w:rPr>
          <w:rFonts w:ascii="Times New Roman" w:eastAsia="Times New Roman" w:hAnsi="Times New Roman" w:cs="Times New Roman"/>
          <w:color w:val="00112B"/>
          <w:sz w:val="24"/>
          <w:szCs w:val="24"/>
        </w:rPr>
        <w:t>in which</w:t>
      </w:r>
      <w:r w:rsidR="00C46F99"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fertility </w:t>
      </w:r>
      <w:r w:rsidR="00C46F99">
        <w:rPr>
          <w:rFonts w:ascii="Times New Roman" w:eastAsia="Times New Roman" w:hAnsi="Times New Roman" w:cs="Times New Roman"/>
          <w:color w:val="00112B"/>
          <w:sz w:val="24"/>
          <w:szCs w:val="24"/>
        </w:rPr>
        <w:t>is concentrated</w:t>
      </w:r>
      <w:r w:rsidRPr="00925AAC">
        <w:rPr>
          <w:rFonts w:ascii="Times New Roman" w:eastAsia="Times New Roman" w:hAnsi="Times New Roman" w:cs="Times New Roman"/>
          <w:color w:val="00112B"/>
          <w:sz w:val="24"/>
          <w:szCs w:val="24"/>
        </w:rPr>
        <w:t xml:space="preserve">, </w:t>
      </w:r>
      <w:r w:rsidR="00C46F99">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subnational areas </w:t>
      </w:r>
      <w:r w:rsidR="00C46F99">
        <w:rPr>
          <w:rFonts w:ascii="Times New Roman" w:eastAsia="Times New Roman" w:hAnsi="Times New Roman" w:cs="Times New Roman"/>
          <w:color w:val="00112B"/>
          <w:sz w:val="24"/>
          <w:szCs w:val="24"/>
        </w:rPr>
        <w:t xml:space="preserve">with larger </w:t>
      </w:r>
      <w:r w:rsidRPr="00925AAC">
        <w:rPr>
          <w:rFonts w:ascii="Times New Roman" w:eastAsia="Times New Roman" w:hAnsi="Times New Roman" w:cs="Times New Roman"/>
          <w:color w:val="00112B"/>
          <w:sz w:val="24"/>
          <w:szCs w:val="24"/>
        </w:rPr>
        <w:t>population</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and </w:t>
      </w:r>
      <w:r w:rsidR="00C46F99">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years of schooling groups that account for </w:t>
      </w:r>
      <w:r w:rsidR="00C46F99">
        <w:rPr>
          <w:rFonts w:ascii="Times New Roman" w:eastAsia="Times New Roman" w:hAnsi="Times New Roman" w:cs="Times New Roman"/>
          <w:color w:val="00112B"/>
          <w:sz w:val="24"/>
          <w:szCs w:val="24"/>
        </w:rPr>
        <w:t>the largest</w:t>
      </w:r>
      <w:r w:rsidRPr="00925AAC">
        <w:rPr>
          <w:rFonts w:ascii="Times New Roman" w:eastAsia="Times New Roman" w:hAnsi="Times New Roman" w:cs="Times New Roman"/>
          <w:color w:val="00112B"/>
          <w:sz w:val="24"/>
          <w:szCs w:val="24"/>
        </w:rPr>
        <w:t xml:space="preserve"> share</w:t>
      </w:r>
      <w:r w:rsidR="00C46F99">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births. </w:t>
      </w:r>
    </w:p>
    <w:p w14:paraId="00000049"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A" w14:textId="5102F56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In a multivariate model, we use two versions of the p-scores as a predictor</w:t>
      </w:r>
      <w:r w:rsidR="00C46F99">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one for the current trimester (current excess mortality) and a two-trimester lagged p-score (lagged excess mortality). </w:t>
      </w:r>
      <w:r w:rsidR="0085123A">
        <w:rPr>
          <w:rFonts w:ascii="Times New Roman" w:eastAsia="Times New Roman" w:hAnsi="Times New Roman" w:cs="Times New Roman"/>
          <w:color w:val="00112B"/>
          <w:sz w:val="24"/>
          <w:szCs w:val="24"/>
        </w:rPr>
        <w:t>We use the</w:t>
      </w:r>
      <w:r w:rsidR="0085123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current excess mortality p-score as a test for the potential </w:t>
      </w:r>
      <w:r w:rsidR="0085123A">
        <w:rPr>
          <w:rFonts w:ascii="Times New Roman" w:eastAsia="Times New Roman" w:hAnsi="Times New Roman" w:cs="Times New Roman"/>
          <w:color w:val="00112B"/>
          <w:sz w:val="24"/>
          <w:szCs w:val="24"/>
        </w:rPr>
        <w:t>short-term</w:t>
      </w:r>
      <w:r w:rsidR="0085123A" w:rsidRPr="00925AAC">
        <w:rPr>
          <w:rFonts w:ascii="Times New Roman" w:eastAsia="Times New Roman" w:hAnsi="Times New Roman" w:cs="Times New Roman"/>
          <w:color w:val="00112B"/>
          <w:sz w:val="24"/>
          <w:szCs w:val="24"/>
        </w:rPr>
        <w:t xml:space="preserve"> </w:t>
      </w:r>
      <w:r w:rsidR="00E572B3">
        <w:rPr>
          <w:rFonts w:ascii="Times New Roman" w:eastAsia="Times New Roman" w:hAnsi="Times New Roman" w:cs="Times New Roman"/>
          <w:color w:val="00112B"/>
          <w:sz w:val="24"/>
          <w:szCs w:val="24"/>
        </w:rPr>
        <w:t>influences</w:t>
      </w:r>
      <w:r w:rsidR="0085123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of the pandemic on fertility (e.g., due to the worsening of reproductive</w:t>
      </w:r>
      <w:r w:rsidR="0085123A">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health</w:t>
      </w:r>
      <w:r w:rsidR="0085123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related services, </w:t>
      </w:r>
      <w:r w:rsidR="00464F07">
        <w:rPr>
          <w:rFonts w:ascii="Times New Roman" w:eastAsia="Times New Roman" w:hAnsi="Times New Roman" w:cs="Times New Roman"/>
          <w:color w:val="00112B"/>
          <w:sz w:val="24"/>
          <w:szCs w:val="24"/>
        </w:rPr>
        <w:t xml:space="preserve">and </w:t>
      </w:r>
      <w:r w:rsidR="0085123A">
        <w:rPr>
          <w:rFonts w:ascii="Times New Roman" w:eastAsia="Times New Roman" w:hAnsi="Times New Roman" w:cs="Times New Roman"/>
          <w:color w:val="00112B"/>
          <w:sz w:val="24"/>
          <w:szCs w:val="24"/>
        </w:rPr>
        <w:t>increases or decreases in</w:t>
      </w:r>
      <w:r w:rsidRPr="00925AAC">
        <w:rPr>
          <w:rFonts w:ascii="Times New Roman" w:eastAsia="Times New Roman" w:hAnsi="Times New Roman" w:cs="Times New Roman"/>
          <w:color w:val="00112B"/>
          <w:sz w:val="24"/>
          <w:szCs w:val="24"/>
        </w:rPr>
        <w:t xml:space="preserve"> the number of pregnancy interruptions or fetal deaths). </w:t>
      </w:r>
      <w:r w:rsidR="00BA64BB">
        <w:rPr>
          <w:rFonts w:ascii="Times New Roman" w:eastAsia="Times New Roman" w:hAnsi="Times New Roman" w:cs="Times New Roman"/>
          <w:color w:val="00112B"/>
          <w:sz w:val="24"/>
          <w:szCs w:val="24"/>
        </w:rPr>
        <w:t>We</w:t>
      </w:r>
      <w:r w:rsidR="00046841" w:rsidRPr="00925AAC">
        <w:rPr>
          <w:rFonts w:ascii="Times New Roman" w:eastAsia="Times New Roman" w:hAnsi="Times New Roman" w:cs="Times New Roman"/>
          <w:color w:val="00112B"/>
          <w:sz w:val="24"/>
          <w:szCs w:val="24"/>
        </w:rPr>
        <w:t xml:space="preserve"> account for the nine months of pregnancy </w:t>
      </w:r>
      <w:r w:rsidR="00046841">
        <w:rPr>
          <w:rFonts w:ascii="Times New Roman" w:eastAsia="Times New Roman" w:hAnsi="Times New Roman" w:cs="Times New Roman"/>
          <w:color w:val="00112B"/>
          <w:sz w:val="24"/>
          <w:szCs w:val="24"/>
        </w:rPr>
        <w:t>using</w:t>
      </w:r>
      <w:r w:rsidR="0004684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lagged excess mortality p-score, </w:t>
      </w:r>
      <w:r w:rsidR="00046841">
        <w:rPr>
          <w:rFonts w:ascii="Times New Roman" w:eastAsia="Times New Roman" w:hAnsi="Times New Roman" w:cs="Times New Roman"/>
          <w:color w:val="00112B"/>
          <w:sz w:val="24"/>
          <w:szCs w:val="24"/>
        </w:rPr>
        <w:t>which enables us to</w:t>
      </w:r>
      <w:r w:rsidRPr="00925AAC">
        <w:rPr>
          <w:rFonts w:ascii="Times New Roman" w:eastAsia="Times New Roman" w:hAnsi="Times New Roman" w:cs="Times New Roman"/>
          <w:color w:val="00112B"/>
          <w:sz w:val="24"/>
          <w:szCs w:val="24"/>
        </w:rPr>
        <w:t xml:space="preserve"> test </w:t>
      </w:r>
      <w:r w:rsidRPr="00925AAC">
        <w:rPr>
          <w:rFonts w:ascii="Times New Roman" w:eastAsia="Times New Roman" w:hAnsi="Times New Roman" w:cs="Times New Roman"/>
          <w:color w:val="00112B"/>
          <w:sz w:val="24"/>
          <w:szCs w:val="24"/>
        </w:rPr>
        <w:lastRenderedPageBreak/>
        <w:t xml:space="preserve">the potential </w:t>
      </w:r>
      <w:r w:rsidR="00E572B3">
        <w:rPr>
          <w:rFonts w:ascii="Times New Roman" w:eastAsia="Times New Roman" w:hAnsi="Times New Roman" w:cs="Times New Roman"/>
          <w:color w:val="00112B"/>
          <w:sz w:val="24"/>
          <w:szCs w:val="24"/>
        </w:rPr>
        <w:t>influence</w:t>
      </w:r>
      <w:r w:rsidR="0004684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the pandemic on fertility decisions (e.g., as couples </w:t>
      </w:r>
      <w:r w:rsidR="00BA64BB">
        <w:rPr>
          <w:rFonts w:ascii="Times New Roman" w:eastAsia="Times New Roman" w:hAnsi="Times New Roman" w:cs="Times New Roman"/>
          <w:color w:val="00112B"/>
          <w:sz w:val="24"/>
          <w:szCs w:val="24"/>
        </w:rPr>
        <w:t xml:space="preserve">may have </w:t>
      </w:r>
      <w:r w:rsidRPr="00925AAC">
        <w:rPr>
          <w:rFonts w:ascii="Times New Roman" w:eastAsia="Times New Roman" w:hAnsi="Times New Roman" w:cs="Times New Roman"/>
          <w:color w:val="00112B"/>
          <w:sz w:val="24"/>
          <w:szCs w:val="24"/>
        </w:rPr>
        <w:t>postpone</w:t>
      </w:r>
      <w:r w:rsidR="00BA64BB">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or abandon</w:t>
      </w:r>
      <w:r w:rsidR="00BA64BB">
        <w:rPr>
          <w:rFonts w:ascii="Times New Roman" w:eastAsia="Times New Roman" w:hAnsi="Times New Roman" w:cs="Times New Roman"/>
          <w:color w:val="00112B"/>
          <w:sz w:val="24"/>
          <w:szCs w:val="24"/>
        </w:rPr>
        <w:t>ed their</w:t>
      </w:r>
      <w:r w:rsidRPr="00925AAC">
        <w:rPr>
          <w:rFonts w:ascii="Times New Roman" w:eastAsia="Times New Roman" w:hAnsi="Times New Roman" w:cs="Times New Roman"/>
          <w:color w:val="00112B"/>
          <w:sz w:val="24"/>
          <w:szCs w:val="24"/>
        </w:rPr>
        <w:t xml:space="preserve"> fertility plans) and opportunities for conception (</w:t>
      </w:r>
      <w:r w:rsidR="00BA64BB">
        <w:rPr>
          <w:rFonts w:ascii="Times New Roman" w:eastAsia="Times New Roman" w:hAnsi="Times New Roman" w:cs="Times New Roman"/>
          <w:color w:val="00112B"/>
          <w:sz w:val="24"/>
          <w:szCs w:val="24"/>
        </w:rPr>
        <w:t xml:space="preserve">e.g. </w:t>
      </w:r>
      <w:r w:rsidRPr="00925AAC">
        <w:rPr>
          <w:rFonts w:ascii="Times New Roman" w:eastAsia="Times New Roman" w:hAnsi="Times New Roman" w:cs="Times New Roman"/>
          <w:color w:val="00112B"/>
          <w:sz w:val="24"/>
          <w:szCs w:val="24"/>
        </w:rPr>
        <w:t>as non-cohabita</w:t>
      </w:r>
      <w:r w:rsidR="00477C21">
        <w:rPr>
          <w:rFonts w:ascii="Times New Roman" w:eastAsia="Times New Roman" w:hAnsi="Times New Roman" w:cs="Times New Roman"/>
          <w:color w:val="00112B"/>
          <w:sz w:val="24"/>
          <w:szCs w:val="24"/>
        </w:rPr>
        <w:t>ting</w:t>
      </w:r>
      <w:r w:rsidRPr="00925AAC">
        <w:rPr>
          <w:rFonts w:ascii="Times New Roman" w:eastAsia="Times New Roman" w:hAnsi="Times New Roman" w:cs="Times New Roman"/>
          <w:color w:val="00112B"/>
          <w:sz w:val="24"/>
          <w:szCs w:val="24"/>
        </w:rPr>
        <w:t xml:space="preserve"> couples may have reduced </w:t>
      </w:r>
      <w:r w:rsidR="00477C21">
        <w:rPr>
          <w:rFonts w:ascii="Times New Roman" w:eastAsia="Times New Roman" w:hAnsi="Times New Roman" w:cs="Times New Roman"/>
          <w:color w:val="00112B"/>
          <w:sz w:val="24"/>
          <w:szCs w:val="24"/>
        </w:rPr>
        <w:t xml:space="preserve">their </w:t>
      </w:r>
      <w:r w:rsidRPr="00925AAC">
        <w:rPr>
          <w:rFonts w:ascii="Times New Roman" w:eastAsia="Times New Roman" w:hAnsi="Times New Roman" w:cs="Times New Roman"/>
          <w:color w:val="00112B"/>
          <w:sz w:val="24"/>
          <w:szCs w:val="24"/>
        </w:rPr>
        <w:t xml:space="preserve">encounters due to lockdown measures). Because deaths (including excess deaths) are the result of individual processes of varying duration (e.g., long-lasting chronic diseases, </w:t>
      </w:r>
      <w:r w:rsidR="00477C21">
        <w:rPr>
          <w:rFonts w:ascii="Times New Roman" w:eastAsia="Times New Roman" w:hAnsi="Times New Roman" w:cs="Times New Roman"/>
          <w:color w:val="00112B"/>
          <w:sz w:val="24"/>
          <w:szCs w:val="24"/>
        </w:rPr>
        <w:t xml:space="preserve">failed </w:t>
      </w:r>
      <w:r w:rsidRPr="00925AAC">
        <w:rPr>
          <w:rFonts w:ascii="Times New Roman" w:eastAsia="Times New Roman" w:hAnsi="Times New Roman" w:cs="Times New Roman"/>
          <w:color w:val="00112B"/>
          <w:sz w:val="24"/>
          <w:szCs w:val="24"/>
        </w:rPr>
        <w:t>medical procedure</w:t>
      </w:r>
      <w:r w:rsidR="00477C21">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or treatment</w:t>
      </w:r>
      <w:r w:rsidR="00477C21">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accidents), </w:t>
      </w:r>
      <w:r w:rsidR="00477C21">
        <w:rPr>
          <w:rFonts w:ascii="Times New Roman" w:eastAsia="Times New Roman" w:hAnsi="Times New Roman" w:cs="Times New Roman"/>
          <w:color w:val="00112B"/>
          <w:sz w:val="24"/>
          <w:szCs w:val="24"/>
        </w:rPr>
        <w:t xml:space="preserve">there are lags in the </w:t>
      </w:r>
      <w:r w:rsidRPr="00925AAC">
        <w:rPr>
          <w:rFonts w:ascii="Times New Roman" w:eastAsia="Times New Roman" w:hAnsi="Times New Roman" w:cs="Times New Roman"/>
          <w:color w:val="00112B"/>
          <w:sz w:val="24"/>
          <w:szCs w:val="24"/>
        </w:rPr>
        <w:t xml:space="preserve">excess mortality measures for a given period. In the context of a health crisis, excess mortality in a given month or trimester may reflect the worsening of health services over the preceding months. Therefore, our two measures of excess mortality (current and nine-month lagged) offer a parsimonious overview of how the </w:t>
      </w:r>
      <w:r w:rsidR="00477C21" w:rsidRPr="00925AAC">
        <w:rPr>
          <w:rFonts w:ascii="Times New Roman" w:eastAsia="Times New Roman" w:hAnsi="Times New Roman" w:cs="Times New Roman"/>
          <w:color w:val="00112B"/>
          <w:sz w:val="24"/>
          <w:szCs w:val="24"/>
        </w:rPr>
        <w:t xml:space="preserve">unfolding </w:t>
      </w:r>
      <w:r w:rsidRPr="00925AAC">
        <w:rPr>
          <w:rFonts w:ascii="Times New Roman" w:eastAsia="Times New Roman" w:hAnsi="Times New Roman" w:cs="Times New Roman"/>
          <w:color w:val="00112B"/>
          <w:sz w:val="24"/>
          <w:szCs w:val="24"/>
        </w:rPr>
        <w:t xml:space="preserve">crisis may </w:t>
      </w:r>
      <w:r w:rsidR="00353732">
        <w:rPr>
          <w:rFonts w:ascii="Times New Roman" w:eastAsia="Times New Roman" w:hAnsi="Times New Roman" w:cs="Times New Roman"/>
          <w:color w:val="00112B"/>
          <w:sz w:val="24"/>
          <w:szCs w:val="24"/>
        </w:rPr>
        <w:t xml:space="preserve">be </w:t>
      </w:r>
      <w:r w:rsidRPr="00925AAC">
        <w:rPr>
          <w:rFonts w:ascii="Times New Roman" w:eastAsia="Times New Roman" w:hAnsi="Times New Roman" w:cs="Times New Roman"/>
          <w:color w:val="00112B"/>
          <w:sz w:val="24"/>
          <w:szCs w:val="24"/>
        </w:rPr>
        <w:t>relate</w:t>
      </w:r>
      <w:r w:rsidR="00353732">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differently </w:t>
      </w:r>
      <w:r w:rsidR="00353732">
        <w:rPr>
          <w:rFonts w:ascii="Times New Roman" w:eastAsia="Times New Roman" w:hAnsi="Times New Roman" w:cs="Times New Roman"/>
          <w:color w:val="00112B"/>
          <w:sz w:val="24"/>
          <w:szCs w:val="24"/>
        </w:rPr>
        <w:t>to</w:t>
      </w:r>
      <w:r w:rsidR="0035373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ongoing pregnancies and </w:t>
      </w:r>
      <w:r w:rsidR="00353732">
        <w:rPr>
          <w:rFonts w:ascii="Times New Roman" w:eastAsia="Times New Roman" w:hAnsi="Times New Roman" w:cs="Times New Roman"/>
          <w:color w:val="00112B"/>
          <w:sz w:val="24"/>
          <w:szCs w:val="24"/>
        </w:rPr>
        <w:t xml:space="preserve">to </w:t>
      </w:r>
      <w:r w:rsidRPr="00925AAC">
        <w:rPr>
          <w:rFonts w:ascii="Times New Roman" w:eastAsia="Times New Roman" w:hAnsi="Times New Roman" w:cs="Times New Roman"/>
          <w:color w:val="00112B"/>
          <w:sz w:val="24"/>
          <w:szCs w:val="24"/>
        </w:rPr>
        <w:t xml:space="preserve">conceptions that may </w:t>
      </w:r>
      <w:r w:rsidR="00963730">
        <w:rPr>
          <w:rFonts w:ascii="Times New Roman" w:eastAsia="Times New Roman" w:hAnsi="Times New Roman" w:cs="Times New Roman"/>
          <w:color w:val="00112B"/>
          <w:sz w:val="24"/>
          <w:szCs w:val="24"/>
        </w:rPr>
        <w:t xml:space="preserve">have </w:t>
      </w:r>
      <w:r w:rsidRPr="00925AAC">
        <w:rPr>
          <w:rFonts w:ascii="Times New Roman" w:eastAsia="Times New Roman" w:hAnsi="Times New Roman" w:cs="Times New Roman"/>
          <w:color w:val="00112B"/>
          <w:sz w:val="24"/>
          <w:szCs w:val="24"/>
        </w:rPr>
        <w:t>occur</w:t>
      </w:r>
      <w:r w:rsidR="00963730">
        <w:rPr>
          <w:rFonts w:ascii="Times New Roman" w:eastAsia="Times New Roman" w:hAnsi="Times New Roman" w:cs="Times New Roman"/>
          <w:color w:val="00112B"/>
          <w:sz w:val="24"/>
          <w:szCs w:val="24"/>
        </w:rPr>
        <w:t>red</w:t>
      </w:r>
      <w:r w:rsidRPr="00925AAC">
        <w:rPr>
          <w:rFonts w:ascii="Times New Roman" w:eastAsia="Times New Roman" w:hAnsi="Times New Roman" w:cs="Times New Roman"/>
          <w:color w:val="00112B"/>
          <w:sz w:val="24"/>
          <w:szCs w:val="24"/>
        </w:rPr>
        <w:t xml:space="preserve"> (planned or unplanned) right after the consequences of the Covid-19 pandemic began to spread. </w:t>
      </w:r>
      <w:r w:rsidR="00353732">
        <w:rPr>
          <w:rFonts w:ascii="Times New Roman" w:eastAsia="Times New Roman" w:hAnsi="Times New Roman" w:cs="Times New Roman"/>
          <w:color w:val="00112B"/>
          <w:sz w:val="24"/>
          <w:szCs w:val="24"/>
        </w:rPr>
        <w:t>While t</w:t>
      </w:r>
      <w:r w:rsidRPr="00925AAC">
        <w:rPr>
          <w:rFonts w:ascii="Times New Roman" w:eastAsia="Times New Roman" w:hAnsi="Times New Roman" w:cs="Times New Roman"/>
          <w:color w:val="00112B"/>
          <w:sz w:val="24"/>
          <w:szCs w:val="24"/>
        </w:rPr>
        <w:t xml:space="preserve">hese are not perfect measures, </w:t>
      </w:r>
      <w:r w:rsidR="00353732">
        <w:rPr>
          <w:rFonts w:ascii="Times New Roman" w:eastAsia="Times New Roman" w:hAnsi="Times New Roman" w:cs="Times New Roman"/>
          <w:color w:val="00112B"/>
          <w:sz w:val="24"/>
          <w:szCs w:val="24"/>
        </w:rPr>
        <w:t>the</w:t>
      </w:r>
      <w:r w:rsidRPr="00925AAC">
        <w:rPr>
          <w:rFonts w:ascii="Times New Roman" w:eastAsia="Times New Roman" w:hAnsi="Times New Roman" w:cs="Times New Roman"/>
          <w:color w:val="00112B"/>
          <w:sz w:val="24"/>
          <w:szCs w:val="24"/>
        </w:rPr>
        <w:t xml:space="preserve"> differences in</w:t>
      </w:r>
      <w:r w:rsidR="00353732">
        <w:rPr>
          <w:rFonts w:ascii="Times New Roman" w:eastAsia="Times New Roman" w:hAnsi="Times New Roman" w:cs="Times New Roman"/>
          <w:color w:val="00112B"/>
          <w:sz w:val="24"/>
          <w:szCs w:val="24"/>
        </w:rPr>
        <w:t xml:space="preserve"> their</w:t>
      </w:r>
      <w:r w:rsidRPr="00925AAC">
        <w:rPr>
          <w:rFonts w:ascii="Times New Roman" w:eastAsia="Times New Roman" w:hAnsi="Times New Roman" w:cs="Times New Roman"/>
          <w:color w:val="00112B"/>
          <w:sz w:val="24"/>
          <w:szCs w:val="24"/>
        </w:rPr>
        <w:t xml:space="preserve"> timing allow us to capture </w:t>
      </w:r>
      <w:r w:rsidR="00E572B3">
        <w:rPr>
          <w:rFonts w:ascii="Times New Roman" w:eastAsia="Times New Roman" w:hAnsi="Times New Roman" w:cs="Times New Roman"/>
          <w:color w:val="00112B"/>
          <w:sz w:val="24"/>
          <w:szCs w:val="24"/>
        </w:rPr>
        <w:t>distinct</w:t>
      </w:r>
      <w:r w:rsidRPr="00925AAC">
        <w:rPr>
          <w:rFonts w:ascii="Times New Roman" w:eastAsia="Times New Roman" w:hAnsi="Times New Roman" w:cs="Times New Roman"/>
          <w:color w:val="00112B"/>
          <w:sz w:val="24"/>
          <w:szCs w:val="24"/>
        </w:rPr>
        <w:t xml:space="preserve"> aspects of ongoing mortality and fertility in a sensible manner.</w:t>
      </w:r>
    </w:p>
    <w:p w14:paraId="0000004B"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C" w14:textId="47A52536"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We estimate four multivariate specifications and compare their goodness of fit using the Akaike </w:t>
      </w:r>
      <w:r w:rsidR="00963730">
        <w:rPr>
          <w:rFonts w:ascii="Times New Roman" w:eastAsia="Times New Roman" w:hAnsi="Times New Roman" w:cs="Times New Roman"/>
          <w:color w:val="00112B"/>
          <w:sz w:val="24"/>
          <w:szCs w:val="24"/>
        </w:rPr>
        <w:t>i</w:t>
      </w:r>
      <w:r w:rsidRPr="00925AAC">
        <w:rPr>
          <w:rFonts w:ascii="Times New Roman" w:eastAsia="Times New Roman" w:hAnsi="Times New Roman" w:cs="Times New Roman"/>
          <w:color w:val="00112B"/>
          <w:sz w:val="24"/>
          <w:szCs w:val="24"/>
        </w:rPr>
        <w:t xml:space="preserve">nformation </w:t>
      </w:r>
      <w:r w:rsidR="00963730">
        <w:rPr>
          <w:rFonts w:ascii="Times New Roman" w:eastAsia="Times New Roman" w:hAnsi="Times New Roman" w:cs="Times New Roman"/>
          <w:color w:val="00112B"/>
          <w:sz w:val="24"/>
          <w:szCs w:val="24"/>
        </w:rPr>
        <w:t>c</w:t>
      </w:r>
      <w:r w:rsidRPr="00925AAC">
        <w:rPr>
          <w:rFonts w:ascii="Times New Roman" w:eastAsia="Times New Roman" w:hAnsi="Times New Roman" w:cs="Times New Roman"/>
          <w:color w:val="00112B"/>
          <w:sz w:val="24"/>
          <w:szCs w:val="24"/>
        </w:rPr>
        <w:t>riterion (AIC)</w:t>
      </w:r>
      <w:r w:rsidR="00687EE2">
        <w:rPr>
          <w:rFonts w:ascii="Times New Roman" w:eastAsia="Times New Roman" w:hAnsi="Times New Roman" w:cs="Times New Roman"/>
          <w:color w:val="00112B"/>
          <w:sz w:val="24"/>
          <w:szCs w:val="24"/>
        </w:rPr>
        <w:t>, with</w:t>
      </w:r>
      <w:r w:rsidRPr="00925AAC">
        <w:rPr>
          <w:rFonts w:ascii="Times New Roman" w:eastAsia="Times New Roman" w:hAnsi="Times New Roman" w:cs="Times New Roman"/>
          <w:color w:val="00112B"/>
          <w:sz w:val="24"/>
          <w:szCs w:val="24"/>
        </w:rPr>
        <w:t xml:space="preserve"> lower AIC </w:t>
      </w:r>
      <w:r w:rsidR="00687EE2">
        <w:rPr>
          <w:rFonts w:ascii="Times New Roman" w:eastAsia="Times New Roman" w:hAnsi="Times New Roman" w:cs="Times New Roman"/>
          <w:color w:val="00112B"/>
          <w:sz w:val="24"/>
          <w:szCs w:val="24"/>
        </w:rPr>
        <w:t>implying</w:t>
      </w:r>
      <w:r w:rsidR="00687EE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 better fit. The first specification (M.S.1) predicts the </w:t>
      </w:r>
      <w:r w:rsidRPr="00925AAC">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based on the p-score of excess mortality and dummy variables for </w:t>
      </w:r>
      <w:r w:rsidR="00687EE2">
        <w:rPr>
          <w:rFonts w:ascii="Times New Roman" w:eastAsia="Times New Roman" w:hAnsi="Times New Roman" w:cs="Times New Roman"/>
          <w:color w:val="00112B"/>
          <w:sz w:val="24"/>
          <w:szCs w:val="24"/>
        </w:rPr>
        <w:t xml:space="preserve">the </w:t>
      </w:r>
      <w:r w:rsidR="001651B1">
        <w:rPr>
          <w:rFonts w:ascii="Times New Roman" w:eastAsia="Times New Roman" w:hAnsi="Times New Roman" w:cs="Times New Roman"/>
          <w:color w:val="00112B"/>
          <w:sz w:val="24"/>
          <w:szCs w:val="24"/>
        </w:rPr>
        <w:t>maternal</w:t>
      </w:r>
      <w:r w:rsidR="001651B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age and years of schooling groups. This specification is our benchmark for: (</w:t>
      </w:r>
      <w:proofErr w:type="spellStart"/>
      <w:r w:rsidRPr="00925AAC">
        <w:rPr>
          <w:rFonts w:ascii="Times New Roman" w:eastAsia="Times New Roman" w:hAnsi="Times New Roman" w:cs="Times New Roman"/>
          <w:color w:val="00112B"/>
          <w:sz w:val="24"/>
          <w:szCs w:val="24"/>
        </w:rPr>
        <w:t>i</w:t>
      </w:r>
      <w:proofErr w:type="spellEnd"/>
      <w:r w:rsidRPr="00925AAC">
        <w:rPr>
          <w:rFonts w:ascii="Times New Roman" w:eastAsia="Times New Roman" w:hAnsi="Times New Roman" w:cs="Times New Roman"/>
          <w:color w:val="00112B"/>
          <w:sz w:val="24"/>
          <w:szCs w:val="24"/>
        </w:rPr>
        <w:t xml:space="preserve">) the association between excess mortality and fertility and (ii) </w:t>
      </w:r>
      <w:r w:rsidR="00963730">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models’ goodness of fit. Our second specification (M.S.2) accounts for pre-existing subnational differences in </w:t>
      </w:r>
      <w:r w:rsidR="00963730">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populations’ socioeconomic capacity to respond to the pandemic. We use the 2019 subnational Human Development Index (HDI) for this purpose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{"citationID":"6P7jFYQd","properties":{"formattedCitation":"(Smits and Permanyer 2019)","plainCitation":"(Smits and Permanyer 2019)","noteIndex":0},"citationItems":[{"id":2474,"uris":["http://zotero.org/users/7072385/items/LHBB8ABL"],"itemData":{"id":2474,"type":"article-journal","container-title":"Scientific Data","DOI":"10.1038/sdata.2019.38","ISSN":"2052-4463","issue":"1","journalAbbreviation":"Sci Data","language":"en","page":"190038","source":"DOI.org (Crossref)","title":"The Subnational Human Development Database","volume":"6","author":[{"family":"Smits","given":"Jeroen"},{"family":"Permanyer","given":"Iñaki"}],"issued":{"date-parts":[["2019",3]]}}}],"schema":"https://github.com/citation-style-language/schema/raw/master/csl-citation.json"}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(Smits and Permanyer 2019)</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third specification (M.S.3) includes dummy variables for each subnational level. Finally, our last specification (M.S.4) tests the potential existence of an interaction between excess mortality and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years of schooling</w:t>
      </w:r>
      <w:r w:rsidR="001651B1">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i.e., a potential differential association between the pandemic and the fertility of women with </w:t>
      </w:r>
      <w:r w:rsidR="00963730">
        <w:rPr>
          <w:rFonts w:ascii="Times New Roman" w:eastAsia="Times New Roman" w:hAnsi="Times New Roman" w:cs="Times New Roman"/>
          <w:color w:val="00112B"/>
          <w:sz w:val="24"/>
          <w:szCs w:val="24"/>
        </w:rPr>
        <w:t>different</w:t>
      </w:r>
      <w:r w:rsidR="00963730"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levels of educational attainment. This specification includes dummies for subnational areas. </w:t>
      </w:r>
    </w:p>
    <w:p w14:paraId="0000004D"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4E" w14:textId="77777777" w:rsidR="00F71367" w:rsidRPr="00925AAC" w:rsidRDefault="003B6693" w:rsidP="00925AAC">
      <w:pPr>
        <w:spacing w:line="360" w:lineRule="auto"/>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 xml:space="preserve">Results </w:t>
      </w:r>
    </w:p>
    <w:p w14:paraId="0000004F" w14:textId="77777777" w:rsidR="00F71367" w:rsidRPr="00925AAC" w:rsidRDefault="00F71367" w:rsidP="00925AAC">
      <w:pPr>
        <w:spacing w:line="360" w:lineRule="auto"/>
        <w:rPr>
          <w:rFonts w:ascii="Times New Roman" w:eastAsia="Times New Roman" w:hAnsi="Times New Roman" w:cs="Times New Roman"/>
          <w:color w:val="00112B"/>
          <w:sz w:val="24"/>
          <w:szCs w:val="24"/>
        </w:rPr>
      </w:pPr>
    </w:p>
    <w:p w14:paraId="00000050" w14:textId="18A90F28" w:rsidR="00F71367" w:rsidRPr="00925AAC" w:rsidRDefault="00E572B3" w:rsidP="00925AAC">
      <w:pPr>
        <w:spacing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lastRenderedPageBreak/>
        <w:t>According to Figure 1, t</w:t>
      </w:r>
      <w:r w:rsidR="00835D54">
        <w:rPr>
          <w:rFonts w:ascii="Times New Roman" w:eastAsia="Times New Roman" w:hAnsi="Times New Roman" w:cs="Times New Roman"/>
          <w:color w:val="00112B"/>
          <w:sz w:val="24"/>
          <w:szCs w:val="24"/>
        </w:rPr>
        <w:t>he t</w:t>
      </w:r>
      <w:r w:rsidR="003B6693" w:rsidRPr="00925AAC">
        <w:rPr>
          <w:rFonts w:ascii="Times New Roman" w:eastAsia="Times New Roman" w:hAnsi="Times New Roman" w:cs="Times New Roman"/>
          <w:color w:val="00112B"/>
          <w:sz w:val="24"/>
          <w:szCs w:val="24"/>
        </w:rPr>
        <w:t xml:space="preserve">ime trends suggest </w:t>
      </w:r>
      <w:r w:rsidR="00835D54">
        <w:rPr>
          <w:rFonts w:ascii="Times New Roman" w:eastAsia="Times New Roman" w:hAnsi="Times New Roman" w:cs="Times New Roman"/>
          <w:color w:val="00112B"/>
          <w:sz w:val="24"/>
          <w:szCs w:val="24"/>
        </w:rPr>
        <w:t>that there was</w:t>
      </w:r>
      <w:r w:rsidR="00D27C4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 negative association between the pandemic and the number of births. In Figure 1, all series of observed births in 2020 and 2021 (black lines) are below the series for the expected number of births (red dotted lines). </w:t>
      </w:r>
    </w:p>
    <w:p w14:paraId="00000051"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2"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Figure 1 ***</w:t>
      </w:r>
    </w:p>
    <w:p w14:paraId="00000053" w14:textId="79844F3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Figure 1</w:t>
      </w:r>
      <w:r w:rsidR="00D27C4C">
        <w:rPr>
          <w:rFonts w:ascii="Times New Roman" w:eastAsia="Times New Roman" w:hAnsi="Times New Roman" w:cs="Times New Roman"/>
          <w:color w:val="00112B"/>
          <w:sz w:val="24"/>
          <w:szCs w:val="24"/>
        </w:rPr>
        <w:t xml:space="preserve"> indicates that </w:t>
      </w:r>
      <w:r w:rsidRPr="00925AAC">
        <w:rPr>
          <w:rFonts w:ascii="Times New Roman" w:eastAsia="Times New Roman" w:hAnsi="Times New Roman" w:cs="Times New Roman"/>
          <w:color w:val="00112B"/>
          <w:sz w:val="24"/>
          <w:szCs w:val="24"/>
        </w:rPr>
        <w:t xml:space="preserve">the total number of births to women with eight to 11 and 12 or more </w:t>
      </w:r>
      <w:proofErr w:type="spellStart"/>
      <w:r w:rsidRPr="00925AAC">
        <w:rPr>
          <w:rFonts w:ascii="Times New Roman" w:eastAsia="Times New Roman" w:hAnsi="Times New Roman" w:cs="Times New Roman"/>
          <w:color w:val="00112B"/>
          <w:sz w:val="24"/>
          <w:szCs w:val="24"/>
        </w:rPr>
        <w:t>y.s</w:t>
      </w:r>
      <w:proofErr w:type="spellEnd"/>
      <w:r w:rsidR="00E572B3">
        <w:rPr>
          <w:rFonts w:ascii="Times New Roman" w:eastAsia="Times New Roman" w:hAnsi="Times New Roman" w:cs="Times New Roman"/>
          <w:color w:val="00112B"/>
          <w:sz w:val="24"/>
          <w:szCs w:val="24"/>
        </w:rPr>
        <w:t>.</w:t>
      </w:r>
      <w:r w:rsidR="00D27C4C">
        <w:rPr>
          <w:rFonts w:ascii="Times New Roman" w:eastAsia="Times New Roman" w:hAnsi="Times New Roman" w:cs="Times New Roman"/>
          <w:color w:val="00112B"/>
          <w:sz w:val="24"/>
          <w:szCs w:val="24"/>
        </w:rPr>
        <w:t xml:space="preserve"> </w:t>
      </w:r>
      <w:r w:rsidR="00A65736">
        <w:rPr>
          <w:rFonts w:ascii="Times New Roman" w:eastAsia="Times New Roman" w:hAnsi="Times New Roman" w:cs="Times New Roman"/>
          <w:color w:val="00112B"/>
          <w:sz w:val="24"/>
          <w:szCs w:val="24"/>
        </w:rPr>
        <w:t>were</w:t>
      </w:r>
      <w:r w:rsidR="00D27C4C">
        <w:rPr>
          <w:rFonts w:ascii="Times New Roman" w:eastAsia="Times New Roman" w:hAnsi="Times New Roman" w:cs="Times New Roman"/>
          <w:color w:val="00112B"/>
          <w:sz w:val="24"/>
          <w:szCs w:val="24"/>
        </w:rPr>
        <w:t xml:space="preserve"> relatively stable, while the trends </w:t>
      </w:r>
      <w:r w:rsidR="00D27C4C" w:rsidRPr="00925AAC">
        <w:rPr>
          <w:rFonts w:ascii="Times New Roman" w:eastAsia="Times New Roman" w:hAnsi="Times New Roman" w:cs="Times New Roman"/>
          <w:color w:val="00112B"/>
          <w:sz w:val="24"/>
          <w:szCs w:val="24"/>
        </w:rPr>
        <w:t xml:space="preserve">in the </w:t>
      </w:r>
      <w:r w:rsidR="00D27C4C">
        <w:rPr>
          <w:rFonts w:ascii="Times New Roman" w:eastAsia="Times New Roman" w:hAnsi="Times New Roman" w:cs="Times New Roman"/>
          <w:color w:val="00112B"/>
          <w:sz w:val="24"/>
          <w:szCs w:val="24"/>
        </w:rPr>
        <w:t xml:space="preserve">total </w:t>
      </w:r>
      <w:r w:rsidR="00D27C4C" w:rsidRPr="00925AAC">
        <w:rPr>
          <w:rFonts w:ascii="Times New Roman" w:eastAsia="Times New Roman" w:hAnsi="Times New Roman" w:cs="Times New Roman"/>
          <w:color w:val="00112B"/>
          <w:sz w:val="24"/>
          <w:szCs w:val="24"/>
        </w:rPr>
        <w:t xml:space="preserve">number of births </w:t>
      </w:r>
      <w:r w:rsidR="00D27C4C">
        <w:rPr>
          <w:rFonts w:ascii="Times New Roman" w:eastAsia="Times New Roman" w:hAnsi="Times New Roman" w:cs="Times New Roman"/>
          <w:color w:val="00112B"/>
          <w:sz w:val="24"/>
          <w:szCs w:val="24"/>
        </w:rPr>
        <w:t>for the</w:t>
      </w:r>
      <w:r w:rsidRPr="00925AAC">
        <w:rPr>
          <w:rFonts w:ascii="Times New Roman" w:eastAsia="Times New Roman" w:hAnsi="Times New Roman" w:cs="Times New Roman"/>
          <w:color w:val="00112B"/>
          <w:sz w:val="24"/>
          <w:szCs w:val="24"/>
        </w:rPr>
        <w:t xml:space="preserve"> other two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groups </w:t>
      </w:r>
      <w:r w:rsidR="00A65736">
        <w:rPr>
          <w:rFonts w:ascii="Times New Roman" w:eastAsia="Times New Roman" w:hAnsi="Times New Roman" w:cs="Times New Roman"/>
          <w:color w:val="00112B"/>
          <w:sz w:val="24"/>
          <w:szCs w:val="24"/>
        </w:rPr>
        <w:t>were</w:t>
      </w:r>
      <w:r w:rsidRPr="00925AAC">
        <w:rPr>
          <w:rFonts w:ascii="Times New Roman" w:eastAsia="Times New Roman" w:hAnsi="Times New Roman" w:cs="Times New Roman"/>
          <w:color w:val="00112B"/>
          <w:sz w:val="24"/>
          <w:szCs w:val="24"/>
        </w:rPr>
        <w:t xml:space="preserve"> slight</w:t>
      </w:r>
      <w:r w:rsidR="00D27C4C">
        <w:rPr>
          <w:rFonts w:ascii="Times New Roman" w:eastAsia="Times New Roman" w:hAnsi="Times New Roman" w:cs="Times New Roman"/>
          <w:color w:val="00112B"/>
          <w:sz w:val="24"/>
          <w:szCs w:val="24"/>
        </w:rPr>
        <w:t>ly</w:t>
      </w:r>
      <w:r w:rsidRPr="00925AAC">
        <w:rPr>
          <w:rFonts w:ascii="Times New Roman" w:eastAsia="Times New Roman" w:hAnsi="Times New Roman" w:cs="Times New Roman"/>
          <w:color w:val="00112B"/>
          <w:sz w:val="24"/>
          <w:szCs w:val="24"/>
        </w:rPr>
        <w:t xml:space="preserve"> negative. These diverging trends by years of schooling conflate differences in fertility and fertility timing by educational attainment and changes in the educational composition of the population. Moreover, these trends imply that the predicted number of births (red dotted line) is a conservative baseline </w:t>
      </w:r>
      <w:r w:rsidR="00D27C4C">
        <w:rPr>
          <w:rFonts w:ascii="Times New Roman" w:eastAsia="Times New Roman" w:hAnsi="Times New Roman" w:cs="Times New Roman"/>
          <w:color w:val="00112B"/>
          <w:sz w:val="24"/>
          <w:szCs w:val="24"/>
        </w:rPr>
        <w:t>for measuring</w:t>
      </w:r>
      <w:r w:rsidRPr="00925AAC">
        <w:rPr>
          <w:rFonts w:ascii="Times New Roman" w:eastAsia="Times New Roman" w:hAnsi="Times New Roman" w:cs="Times New Roman"/>
          <w:color w:val="00112B"/>
          <w:sz w:val="24"/>
          <w:szCs w:val="24"/>
        </w:rPr>
        <w:t xml:space="preserve"> pandemic-related changes. If we were to use the average number of births from 2015 to 2019 (blue lines in Fig. A1) as a baseline, we would overestimate the potential effect</w:t>
      </w:r>
      <w:r w:rsidR="00D27C4C">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w:t>
      </w:r>
      <w:r w:rsidR="00BF1A60">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Covid-19</w:t>
      </w:r>
      <w:r w:rsidR="00BF1A60">
        <w:rPr>
          <w:rFonts w:ascii="Times New Roman" w:eastAsia="Times New Roman" w:hAnsi="Times New Roman" w:cs="Times New Roman"/>
          <w:color w:val="00112B"/>
          <w:sz w:val="24"/>
          <w:szCs w:val="24"/>
        </w:rPr>
        <w:t xml:space="preserve"> pandemic</w:t>
      </w:r>
      <w:r w:rsidRPr="00925AAC">
        <w:rPr>
          <w:rFonts w:ascii="Times New Roman" w:eastAsia="Times New Roman" w:hAnsi="Times New Roman" w:cs="Times New Roman"/>
          <w:color w:val="00112B"/>
          <w:sz w:val="24"/>
          <w:szCs w:val="24"/>
        </w:rPr>
        <w:t xml:space="preserve"> on fertility, particularly among groups with declining trends in the number of births (e.g., women with four to seven years of schooling).</w:t>
      </w:r>
    </w:p>
    <w:p w14:paraId="00000054"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5" w14:textId="65D49DC4"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Despite the educational expansion and the associated negative trends in the number of births to mothers with less than eight years of schooling (which corresponds to </w:t>
      </w:r>
      <w:r w:rsidR="006C40B3">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middle years of education), </w:t>
      </w:r>
      <w:r w:rsidR="006C40B3">
        <w:rPr>
          <w:rFonts w:ascii="Times New Roman" w:eastAsia="Times New Roman" w:hAnsi="Times New Roman" w:cs="Times New Roman"/>
          <w:color w:val="00112B"/>
          <w:sz w:val="24"/>
          <w:szCs w:val="24"/>
        </w:rPr>
        <w:t>the</w:t>
      </w:r>
      <w:r w:rsidRPr="00925AAC">
        <w:rPr>
          <w:rFonts w:ascii="Times New Roman" w:eastAsia="Times New Roman" w:hAnsi="Times New Roman" w:cs="Times New Roman"/>
          <w:color w:val="00112B"/>
          <w:sz w:val="24"/>
          <w:szCs w:val="24"/>
        </w:rPr>
        <w:t xml:space="preserve"> number of </w:t>
      </w:r>
      <w:r w:rsidR="006C40B3">
        <w:rPr>
          <w:rFonts w:ascii="Times New Roman" w:eastAsia="Times New Roman" w:hAnsi="Times New Roman" w:cs="Times New Roman"/>
          <w:color w:val="00112B"/>
          <w:sz w:val="24"/>
          <w:szCs w:val="24"/>
        </w:rPr>
        <w:t>births</w:t>
      </w:r>
      <w:r w:rsidR="006C40B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to mothers with less than four years of schooling</w:t>
      </w:r>
      <w:r w:rsidR="006C40B3">
        <w:rPr>
          <w:rFonts w:ascii="Times New Roman" w:eastAsia="Times New Roman" w:hAnsi="Times New Roman" w:cs="Times New Roman"/>
          <w:color w:val="00112B"/>
          <w:sz w:val="24"/>
          <w:szCs w:val="24"/>
        </w:rPr>
        <w:t xml:space="preserve"> – who are</w:t>
      </w:r>
      <w:r w:rsidRPr="00925AAC">
        <w:rPr>
          <w:rFonts w:ascii="Times New Roman" w:eastAsia="Times New Roman" w:hAnsi="Times New Roman" w:cs="Times New Roman"/>
          <w:color w:val="00112B"/>
          <w:sz w:val="24"/>
          <w:szCs w:val="24"/>
        </w:rPr>
        <w:t xml:space="preserve"> arguably at the very bottom of LATAM stratification systems</w:t>
      </w:r>
      <w:r w:rsidR="006C40B3">
        <w:rPr>
          <w:rFonts w:ascii="Times New Roman" w:eastAsia="Times New Roman" w:hAnsi="Times New Roman" w:cs="Times New Roman"/>
          <w:color w:val="00112B"/>
          <w:sz w:val="24"/>
          <w:szCs w:val="24"/>
        </w:rPr>
        <w:t xml:space="preserve"> – </w:t>
      </w:r>
      <w:r w:rsidR="00A65736">
        <w:rPr>
          <w:rFonts w:ascii="Times New Roman" w:eastAsia="Times New Roman" w:hAnsi="Times New Roman" w:cs="Times New Roman"/>
          <w:color w:val="00112B"/>
          <w:sz w:val="24"/>
          <w:szCs w:val="24"/>
        </w:rPr>
        <w:t>was</w:t>
      </w:r>
      <w:r w:rsidR="006C40B3">
        <w:rPr>
          <w:rFonts w:ascii="Times New Roman" w:eastAsia="Times New Roman" w:hAnsi="Times New Roman" w:cs="Times New Roman"/>
          <w:color w:val="00112B"/>
          <w:sz w:val="24"/>
          <w:szCs w:val="24"/>
        </w:rPr>
        <w:t xml:space="preserve"> nonetheless substantial</w:t>
      </w:r>
      <w:r w:rsidRPr="00925AAC">
        <w:rPr>
          <w:rFonts w:ascii="Times New Roman" w:eastAsia="Times New Roman" w:hAnsi="Times New Roman" w:cs="Times New Roman"/>
          <w:color w:val="00112B"/>
          <w:sz w:val="24"/>
          <w:szCs w:val="24"/>
        </w:rPr>
        <w:t xml:space="preserve">. This </w:t>
      </w:r>
      <w:r w:rsidR="006C40B3">
        <w:rPr>
          <w:rFonts w:ascii="Times New Roman" w:eastAsia="Times New Roman" w:hAnsi="Times New Roman" w:cs="Times New Roman"/>
          <w:color w:val="00112B"/>
          <w:sz w:val="24"/>
          <w:szCs w:val="24"/>
        </w:rPr>
        <w:t>pattern has been recognized as a</w:t>
      </w:r>
      <w:r w:rsidRPr="00925AAC">
        <w:rPr>
          <w:rFonts w:ascii="Times New Roman" w:eastAsia="Times New Roman" w:hAnsi="Times New Roman" w:cs="Times New Roman"/>
          <w:color w:val="00112B"/>
          <w:sz w:val="24"/>
          <w:szCs w:val="24"/>
        </w:rPr>
        <w:t xml:space="preserve"> feature of fertility in Brazil and Colombia, and </w:t>
      </w:r>
      <w:r w:rsidR="00A65736">
        <w:rPr>
          <w:rFonts w:ascii="Times New Roman" w:eastAsia="Times New Roman" w:hAnsi="Times New Roman" w:cs="Times New Roman"/>
          <w:color w:val="00112B"/>
          <w:sz w:val="24"/>
          <w:szCs w:val="24"/>
        </w:rPr>
        <w:t>can likely be observed in</w:t>
      </w:r>
      <w:r w:rsidRPr="00925AAC">
        <w:rPr>
          <w:rFonts w:ascii="Times New Roman" w:eastAsia="Times New Roman" w:hAnsi="Times New Roman" w:cs="Times New Roman"/>
          <w:color w:val="00112B"/>
          <w:sz w:val="24"/>
          <w:szCs w:val="24"/>
        </w:rPr>
        <w:t xml:space="preserve"> other countries and populations in the </w:t>
      </w:r>
      <w:r w:rsidR="00A65736">
        <w:rPr>
          <w:rFonts w:ascii="Times New Roman" w:eastAsia="Times New Roman" w:hAnsi="Times New Roman" w:cs="Times New Roman"/>
          <w:color w:val="00112B"/>
          <w:sz w:val="24"/>
          <w:szCs w:val="24"/>
        </w:rPr>
        <w:t>G</w:t>
      </w:r>
      <w:r w:rsidRPr="00925AAC">
        <w:rPr>
          <w:rFonts w:ascii="Times New Roman" w:eastAsia="Times New Roman" w:hAnsi="Times New Roman" w:cs="Times New Roman"/>
          <w:color w:val="00112B"/>
          <w:sz w:val="24"/>
          <w:szCs w:val="24"/>
        </w:rPr>
        <w:t>lobal South</w:t>
      </w:r>
      <w:r w:rsidR="00A65736">
        <w:rPr>
          <w:rFonts w:ascii="Times New Roman" w:eastAsia="Times New Roman" w:hAnsi="Times New Roman" w:cs="Times New Roman"/>
          <w:color w:val="00112B"/>
          <w:sz w:val="24"/>
          <w:szCs w:val="24"/>
        </w:rPr>
        <w:t xml:space="preserve"> as well</w:t>
      </w:r>
      <w:r w:rsidRPr="00925AAC">
        <w:rPr>
          <w:rFonts w:ascii="Times New Roman" w:eastAsia="Times New Roman" w:hAnsi="Times New Roman" w:cs="Times New Roman"/>
          <w:color w:val="00112B"/>
          <w:sz w:val="24"/>
          <w:szCs w:val="24"/>
        </w:rPr>
        <w:t xml:space="preserve">. </w:t>
      </w:r>
      <w:r w:rsidR="00A65736">
        <w:rPr>
          <w:rFonts w:ascii="Times New Roman" w:eastAsia="Times New Roman" w:hAnsi="Times New Roman" w:cs="Times New Roman"/>
          <w:color w:val="00112B"/>
          <w:sz w:val="24"/>
          <w:szCs w:val="24"/>
        </w:rPr>
        <w:t>In 2019, the</w:t>
      </w:r>
      <w:r w:rsidRPr="00925AAC">
        <w:rPr>
          <w:rFonts w:ascii="Times New Roman" w:eastAsia="Times New Roman" w:hAnsi="Times New Roman" w:cs="Times New Roman"/>
          <w:color w:val="00112B"/>
          <w:sz w:val="24"/>
          <w:szCs w:val="24"/>
        </w:rPr>
        <w:t xml:space="preserve"> mothers with </w:t>
      </w:r>
      <w:r w:rsidR="00A65736">
        <w:rPr>
          <w:rFonts w:ascii="Times New Roman" w:eastAsia="Times New Roman" w:hAnsi="Times New Roman" w:cs="Times New Roman"/>
          <w:color w:val="00112B"/>
          <w:sz w:val="24"/>
          <w:szCs w:val="24"/>
        </w:rPr>
        <w:t>zero to three and four to seven</w:t>
      </w:r>
      <w:r w:rsidRPr="00925AAC">
        <w:rPr>
          <w:rFonts w:ascii="Times New Roman" w:eastAsia="Times New Roman" w:hAnsi="Times New Roman" w:cs="Times New Roman"/>
          <w:color w:val="00112B"/>
          <w:sz w:val="24"/>
          <w:szCs w:val="24"/>
        </w:rPr>
        <w:t xml:space="preserve"> years of schooling </w:t>
      </w:r>
      <w:r w:rsidR="00A65736">
        <w:rPr>
          <w:rFonts w:ascii="Times New Roman" w:eastAsia="Times New Roman" w:hAnsi="Times New Roman" w:cs="Times New Roman"/>
          <w:color w:val="00112B"/>
          <w:sz w:val="24"/>
          <w:szCs w:val="24"/>
        </w:rPr>
        <w:t xml:space="preserve">combined </w:t>
      </w:r>
      <w:r w:rsidRPr="00925AAC">
        <w:rPr>
          <w:rFonts w:ascii="Times New Roman" w:eastAsia="Times New Roman" w:hAnsi="Times New Roman" w:cs="Times New Roman"/>
          <w:color w:val="00112B"/>
          <w:sz w:val="24"/>
          <w:szCs w:val="24"/>
        </w:rPr>
        <w:t>gave birth to more than 485,000</w:t>
      </w:r>
      <w:r w:rsidR="00A65736">
        <w:rPr>
          <w:rFonts w:ascii="Times New Roman" w:eastAsia="Times New Roman" w:hAnsi="Times New Roman" w:cs="Times New Roman"/>
          <w:color w:val="00112B"/>
          <w:sz w:val="24"/>
          <w:szCs w:val="24"/>
        </w:rPr>
        <w:t xml:space="preserve"> babies in Brazil</w:t>
      </w:r>
      <w:r w:rsidRPr="00925AAC">
        <w:rPr>
          <w:rFonts w:ascii="Times New Roman" w:eastAsia="Times New Roman" w:hAnsi="Times New Roman" w:cs="Times New Roman"/>
          <w:color w:val="00112B"/>
          <w:sz w:val="24"/>
          <w:szCs w:val="24"/>
        </w:rPr>
        <w:t xml:space="preserve"> and 108,000 babies in Colombia. It is worth noting that seven years of schooling provide basic numeracy and literacy skills, whereas three years of schooling provide just literacy. </w:t>
      </w:r>
    </w:p>
    <w:p w14:paraId="00000056"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7" w14:textId="50E991DE"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Most of the births </w:t>
      </w:r>
      <w:r w:rsidR="00A65736">
        <w:rPr>
          <w:rFonts w:ascii="Times New Roman" w:eastAsia="Times New Roman" w:hAnsi="Times New Roman" w:cs="Times New Roman"/>
          <w:color w:val="00112B"/>
          <w:sz w:val="24"/>
          <w:szCs w:val="24"/>
        </w:rPr>
        <w:t>were</w:t>
      </w:r>
      <w:r w:rsidR="00A6573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women with </w:t>
      </w:r>
      <w:r w:rsidR="00A65736">
        <w:rPr>
          <w:rFonts w:ascii="Times New Roman" w:eastAsia="Times New Roman" w:hAnsi="Times New Roman" w:cs="Times New Roman"/>
          <w:color w:val="00112B"/>
          <w:sz w:val="24"/>
          <w:szCs w:val="24"/>
        </w:rPr>
        <w:t>eight</w:t>
      </w:r>
      <w:r w:rsidR="00A65736"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11 years of schooling (1,740,000 in Brazil, and 357,000 in Colombia in 2019). </w:t>
      </w:r>
      <w:r w:rsidR="00353EF1">
        <w:rPr>
          <w:rFonts w:ascii="Times New Roman" w:eastAsia="Times New Roman" w:hAnsi="Times New Roman" w:cs="Times New Roman"/>
          <w:color w:val="00112B"/>
          <w:sz w:val="24"/>
          <w:szCs w:val="24"/>
        </w:rPr>
        <w:t>The educational levels associated with these</w:t>
      </w:r>
      <w:r w:rsidR="00353EF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years of schooling are not fully comparable with </w:t>
      </w:r>
      <w:r w:rsidR="00353EF1">
        <w:rPr>
          <w:rFonts w:ascii="Times New Roman" w:eastAsia="Times New Roman" w:hAnsi="Times New Roman" w:cs="Times New Roman"/>
          <w:color w:val="00112B"/>
          <w:sz w:val="24"/>
          <w:szCs w:val="24"/>
        </w:rPr>
        <w:t>those of U.S. high schools, but are instead roughly equivalent to those of U.S. middle</w:t>
      </w:r>
      <w:r w:rsidR="00BF1A60">
        <w:rPr>
          <w:rFonts w:ascii="Times New Roman" w:eastAsia="Times New Roman" w:hAnsi="Times New Roman" w:cs="Times New Roman"/>
          <w:color w:val="00112B"/>
          <w:sz w:val="24"/>
          <w:szCs w:val="24"/>
        </w:rPr>
        <w:t xml:space="preserve"> schools</w:t>
      </w:r>
      <w:r w:rsidRPr="00925AAC">
        <w:rPr>
          <w:rFonts w:ascii="Times New Roman" w:eastAsia="Times New Roman" w:hAnsi="Times New Roman" w:cs="Times New Roman"/>
          <w:color w:val="00112B"/>
          <w:sz w:val="24"/>
          <w:szCs w:val="24"/>
        </w:rPr>
        <w:t xml:space="preserve">. Although </w:t>
      </w:r>
      <w:r w:rsidR="00353EF1">
        <w:rPr>
          <w:rFonts w:ascii="Times New Roman" w:eastAsia="Times New Roman" w:hAnsi="Times New Roman" w:cs="Times New Roman"/>
          <w:color w:val="00112B"/>
          <w:sz w:val="24"/>
          <w:szCs w:val="24"/>
        </w:rPr>
        <w:t>the completion of</w:t>
      </w:r>
      <w:r w:rsidRPr="00925AAC">
        <w:rPr>
          <w:rFonts w:ascii="Times New Roman" w:eastAsia="Times New Roman" w:hAnsi="Times New Roman" w:cs="Times New Roman"/>
          <w:color w:val="00112B"/>
          <w:sz w:val="24"/>
          <w:szCs w:val="24"/>
        </w:rPr>
        <w:t xml:space="preserve"> secondary education is supposed to give </w:t>
      </w:r>
      <w:r w:rsidR="00353EF1">
        <w:rPr>
          <w:rFonts w:ascii="Times New Roman" w:eastAsia="Times New Roman" w:hAnsi="Times New Roman" w:cs="Times New Roman"/>
          <w:color w:val="00112B"/>
          <w:sz w:val="24"/>
          <w:szCs w:val="24"/>
        </w:rPr>
        <w:t xml:space="preserve">young people </w:t>
      </w:r>
      <w:r w:rsidRPr="00925AAC">
        <w:rPr>
          <w:rFonts w:ascii="Times New Roman" w:eastAsia="Times New Roman" w:hAnsi="Times New Roman" w:cs="Times New Roman"/>
          <w:color w:val="00112B"/>
          <w:sz w:val="24"/>
          <w:szCs w:val="24"/>
        </w:rPr>
        <w:t xml:space="preserve">access to tertiary education (technical, technological, or professional), </w:t>
      </w:r>
      <w:r w:rsidR="00353EF1">
        <w:rPr>
          <w:rFonts w:ascii="Times New Roman" w:eastAsia="Times New Roman" w:hAnsi="Times New Roman" w:cs="Times New Roman"/>
          <w:color w:val="00112B"/>
          <w:sz w:val="24"/>
          <w:szCs w:val="24"/>
        </w:rPr>
        <w:t>because of the</w:t>
      </w:r>
      <w:r w:rsidR="00353EF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differences </w:t>
      </w:r>
      <w:r w:rsidR="00353EF1">
        <w:rPr>
          <w:rFonts w:ascii="Times New Roman" w:eastAsia="Times New Roman" w:hAnsi="Times New Roman" w:cs="Times New Roman"/>
          <w:color w:val="00112B"/>
          <w:sz w:val="24"/>
          <w:szCs w:val="24"/>
        </w:rPr>
        <w:t xml:space="preserve">in quality </w:t>
      </w:r>
      <w:r w:rsidRPr="00925AAC">
        <w:rPr>
          <w:rFonts w:ascii="Times New Roman" w:eastAsia="Times New Roman" w:hAnsi="Times New Roman" w:cs="Times New Roman"/>
          <w:color w:val="00112B"/>
          <w:sz w:val="24"/>
          <w:szCs w:val="24"/>
        </w:rPr>
        <w:t xml:space="preserve">across schools and public educational systems and the </w:t>
      </w:r>
      <w:r w:rsidR="00353EF1">
        <w:rPr>
          <w:rFonts w:ascii="Times New Roman" w:eastAsia="Times New Roman" w:hAnsi="Times New Roman" w:cs="Times New Roman"/>
          <w:color w:val="00112B"/>
          <w:sz w:val="24"/>
          <w:szCs w:val="24"/>
        </w:rPr>
        <w:t>wide range</w:t>
      </w:r>
      <w:r w:rsidR="00353EF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private </w:t>
      </w:r>
      <w:r w:rsidRPr="00925AAC">
        <w:rPr>
          <w:rFonts w:ascii="Times New Roman" w:eastAsia="Times New Roman" w:hAnsi="Times New Roman" w:cs="Times New Roman"/>
          <w:color w:val="00112B"/>
          <w:sz w:val="24"/>
          <w:szCs w:val="24"/>
        </w:rPr>
        <w:lastRenderedPageBreak/>
        <w:t xml:space="preserve">alternatives </w:t>
      </w:r>
      <w:r w:rsidR="00353EF1">
        <w:rPr>
          <w:rFonts w:ascii="Times New Roman" w:eastAsia="Times New Roman" w:hAnsi="Times New Roman" w:cs="Times New Roman"/>
          <w:color w:val="00112B"/>
          <w:sz w:val="24"/>
          <w:szCs w:val="24"/>
        </w:rPr>
        <w:t>to</w:t>
      </w:r>
      <w:r w:rsidR="00353EF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formal training</w:t>
      </w:r>
      <w:r w:rsidR="00B01348">
        <w:rPr>
          <w:rFonts w:ascii="Times New Roman" w:eastAsia="Times New Roman" w:hAnsi="Times New Roman" w:cs="Times New Roman"/>
          <w:color w:val="00112B"/>
          <w:sz w:val="24"/>
          <w:szCs w:val="24"/>
        </w:rPr>
        <w:t xml:space="preserve"> in Brazil and Colombia</w:t>
      </w:r>
      <w:r w:rsidRPr="00925AAC">
        <w:rPr>
          <w:rFonts w:ascii="Times New Roman" w:eastAsia="Times New Roman" w:hAnsi="Times New Roman" w:cs="Times New Roman"/>
          <w:color w:val="00112B"/>
          <w:sz w:val="24"/>
          <w:szCs w:val="24"/>
        </w:rPr>
        <w:t xml:space="preserve">, </w:t>
      </w:r>
      <w:r w:rsidR="00B01348">
        <w:rPr>
          <w:rFonts w:ascii="Times New Roman" w:eastAsia="Times New Roman" w:hAnsi="Times New Roman" w:cs="Times New Roman"/>
          <w:color w:val="00112B"/>
          <w:sz w:val="24"/>
          <w:szCs w:val="24"/>
        </w:rPr>
        <w:t xml:space="preserve">the </w:t>
      </w:r>
      <w:r w:rsidR="00353EF1" w:rsidRPr="00925AAC">
        <w:rPr>
          <w:rFonts w:ascii="Times New Roman" w:eastAsia="Times New Roman" w:hAnsi="Times New Roman" w:cs="Times New Roman"/>
          <w:color w:val="00112B"/>
          <w:sz w:val="24"/>
          <w:szCs w:val="24"/>
        </w:rPr>
        <w:t xml:space="preserve">women with </w:t>
      </w:r>
      <w:r w:rsidR="00353EF1">
        <w:rPr>
          <w:rFonts w:ascii="Times New Roman" w:eastAsia="Times New Roman" w:hAnsi="Times New Roman" w:cs="Times New Roman"/>
          <w:color w:val="00112B"/>
          <w:sz w:val="24"/>
          <w:szCs w:val="24"/>
        </w:rPr>
        <w:t>eight</w:t>
      </w:r>
      <w:r w:rsidR="00353EF1" w:rsidRPr="00925AAC">
        <w:rPr>
          <w:rFonts w:ascii="Times New Roman" w:eastAsia="Times New Roman" w:hAnsi="Times New Roman" w:cs="Times New Roman"/>
          <w:color w:val="00112B"/>
          <w:sz w:val="24"/>
          <w:szCs w:val="24"/>
        </w:rPr>
        <w:t xml:space="preserve"> to 11 years of schooling</w:t>
      </w:r>
      <w:r w:rsidR="00353EF1" w:rsidRPr="00925AAC" w:rsidDel="00353EF1">
        <w:rPr>
          <w:rFonts w:ascii="Times New Roman" w:eastAsia="Times New Roman" w:hAnsi="Times New Roman" w:cs="Times New Roman"/>
          <w:color w:val="00112B"/>
          <w:sz w:val="24"/>
          <w:szCs w:val="24"/>
        </w:rPr>
        <w:t xml:space="preserve"> </w:t>
      </w:r>
      <w:r w:rsidR="00B01348">
        <w:rPr>
          <w:rFonts w:ascii="Times New Roman" w:eastAsia="Times New Roman" w:hAnsi="Times New Roman" w:cs="Times New Roman"/>
          <w:color w:val="00112B"/>
          <w:sz w:val="24"/>
          <w:szCs w:val="24"/>
        </w:rPr>
        <w:t>differ greatly</w:t>
      </w:r>
      <w:r w:rsidRPr="00925AAC">
        <w:rPr>
          <w:rFonts w:ascii="Times New Roman" w:eastAsia="Times New Roman" w:hAnsi="Times New Roman" w:cs="Times New Roman"/>
          <w:color w:val="00112B"/>
          <w:sz w:val="24"/>
          <w:szCs w:val="24"/>
        </w:rPr>
        <w:t xml:space="preserve"> in terms of the</w:t>
      </w:r>
      <w:r w:rsidR="00B01348">
        <w:rPr>
          <w:rFonts w:ascii="Times New Roman" w:eastAsia="Times New Roman" w:hAnsi="Times New Roman" w:cs="Times New Roman"/>
          <w:color w:val="00112B"/>
          <w:sz w:val="24"/>
          <w:szCs w:val="24"/>
        </w:rPr>
        <w:t>ir</w:t>
      </w:r>
      <w:r w:rsidRPr="00925AAC">
        <w:rPr>
          <w:rFonts w:ascii="Times New Roman" w:eastAsia="Times New Roman" w:hAnsi="Times New Roman" w:cs="Times New Roman"/>
          <w:color w:val="00112B"/>
          <w:sz w:val="24"/>
          <w:szCs w:val="24"/>
        </w:rPr>
        <w:t xml:space="preserve"> socioeconomic background</w:t>
      </w:r>
      <w:r w:rsidR="00B01348">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and the</w:t>
      </w:r>
      <w:r w:rsidR="00B01348">
        <w:rPr>
          <w:rFonts w:ascii="Times New Roman" w:eastAsia="Times New Roman" w:hAnsi="Times New Roman" w:cs="Times New Roman"/>
          <w:color w:val="00112B"/>
          <w:sz w:val="24"/>
          <w:szCs w:val="24"/>
        </w:rPr>
        <w:t>ir</w:t>
      </w:r>
      <w:r w:rsidRPr="00925AAC">
        <w:rPr>
          <w:rFonts w:ascii="Times New Roman" w:eastAsia="Times New Roman" w:hAnsi="Times New Roman" w:cs="Times New Roman"/>
          <w:color w:val="00112B"/>
          <w:sz w:val="24"/>
          <w:szCs w:val="24"/>
        </w:rPr>
        <w:t xml:space="preserve"> economic prospects (</w:t>
      </w:r>
      <w:proofErr w:type="spellStart"/>
      <w:r w:rsidRPr="00925AAC">
        <w:rPr>
          <w:rFonts w:ascii="Times New Roman" w:eastAsia="Times New Roman" w:hAnsi="Times New Roman" w:cs="Times New Roman"/>
          <w:color w:val="00112B"/>
          <w:sz w:val="24"/>
          <w:szCs w:val="24"/>
        </w:rPr>
        <w:t>Balan</w:t>
      </w:r>
      <w:proofErr w:type="spellEnd"/>
      <w:r w:rsidRPr="00925AAC">
        <w:rPr>
          <w:rFonts w:ascii="Times New Roman" w:eastAsia="Times New Roman" w:hAnsi="Times New Roman" w:cs="Times New Roman"/>
          <w:color w:val="00112B"/>
          <w:sz w:val="24"/>
          <w:szCs w:val="24"/>
        </w:rPr>
        <w:t>, 2003; Sanchez-</w:t>
      </w:r>
      <w:proofErr w:type="spellStart"/>
      <w:r w:rsidRPr="00925AAC">
        <w:rPr>
          <w:rFonts w:ascii="Times New Roman" w:eastAsia="Times New Roman" w:hAnsi="Times New Roman" w:cs="Times New Roman"/>
          <w:color w:val="00112B"/>
          <w:sz w:val="24"/>
          <w:szCs w:val="24"/>
        </w:rPr>
        <w:t>Ancochea</w:t>
      </w:r>
      <w:proofErr w:type="spellEnd"/>
      <w:r w:rsidRPr="00925AAC">
        <w:rPr>
          <w:rFonts w:ascii="Times New Roman" w:eastAsia="Times New Roman" w:hAnsi="Times New Roman" w:cs="Times New Roman"/>
          <w:color w:val="00112B"/>
          <w:sz w:val="24"/>
          <w:szCs w:val="24"/>
        </w:rPr>
        <w:t xml:space="preserve">, 2021). In other words, </w:t>
      </w:r>
      <w:r w:rsidR="00B01348">
        <w:rPr>
          <w:rFonts w:ascii="Times New Roman" w:eastAsia="Times New Roman" w:hAnsi="Times New Roman" w:cs="Times New Roman"/>
          <w:color w:val="00112B"/>
          <w:sz w:val="24"/>
          <w:szCs w:val="24"/>
        </w:rPr>
        <w:t xml:space="preserve">the women in </w:t>
      </w:r>
      <w:r w:rsidRPr="00925AAC">
        <w:rPr>
          <w:rFonts w:ascii="Times New Roman" w:eastAsia="Times New Roman" w:hAnsi="Times New Roman" w:cs="Times New Roman"/>
          <w:color w:val="00112B"/>
          <w:sz w:val="24"/>
          <w:szCs w:val="24"/>
        </w:rPr>
        <w:t xml:space="preserve">these groups are </w:t>
      </w:r>
      <w:r w:rsidR="00B01348">
        <w:rPr>
          <w:rFonts w:ascii="Times New Roman" w:eastAsia="Times New Roman" w:hAnsi="Times New Roman" w:cs="Times New Roman"/>
          <w:color w:val="00112B"/>
          <w:sz w:val="24"/>
          <w:szCs w:val="24"/>
        </w:rPr>
        <w:t xml:space="preserve">more </w:t>
      </w:r>
      <w:r w:rsidRPr="00925AAC">
        <w:rPr>
          <w:rFonts w:ascii="Times New Roman" w:eastAsia="Times New Roman" w:hAnsi="Times New Roman" w:cs="Times New Roman"/>
          <w:color w:val="00112B"/>
          <w:sz w:val="24"/>
          <w:szCs w:val="24"/>
        </w:rPr>
        <w:t xml:space="preserve">likely </w:t>
      </w:r>
      <w:r w:rsidR="00B01348">
        <w:rPr>
          <w:rFonts w:ascii="Times New Roman" w:eastAsia="Times New Roman" w:hAnsi="Times New Roman" w:cs="Times New Roman"/>
          <w:color w:val="00112B"/>
          <w:sz w:val="24"/>
          <w:szCs w:val="24"/>
        </w:rPr>
        <w:t>to be</w:t>
      </w:r>
      <w:r w:rsidRPr="00925AAC">
        <w:rPr>
          <w:rFonts w:ascii="Times New Roman" w:eastAsia="Times New Roman" w:hAnsi="Times New Roman" w:cs="Times New Roman"/>
          <w:color w:val="00112B"/>
          <w:sz w:val="24"/>
          <w:szCs w:val="24"/>
        </w:rPr>
        <w:t xml:space="preserve"> </w:t>
      </w:r>
      <w:r w:rsidR="00BF1A60">
        <w:rPr>
          <w:rFonts w:ascii="Times New Roman" w:eastAsia="Times New Roman" w:hAnsi="Times New Roman" w:cs="Times New Roman"/>
          <w:color w:val="00112B"/>
          <w:sz w:val="24"/>
          <w:szCs w:val="24"/>
        </w:rPr>
        <w:t xml:space="preserve">in the </w:t>
      </w:r>
      <w:r w:rsidRPr="00925AAC">
        <w:rPr>
          <w:rFonts w:ascii="Times New Roman" w:eastAsia="Times New Roman" w:hAnsi="Times New Roman" w:cs="Times New Roman"/>
          <w:color w:val="00112B"/>
          <w:sz w:val="24"/>
          <w:szCs w:val="24"/>
        </w:rPr>
        <w:t>low</w:t>
      </w:r>
      <w:r w:rsidR="00B01348">
        <w:rPr>
          <w:rFonts w:ascii="Times New Roman" w:eastAsia="Times New Roman" w:hAnsi="Times New Roman" w:cs="Times New Roman"/>
          <w:color w:val="00112B"/>
          <w:sz w:val="24"/>
          <w:szCs w:val="24"/>
        </w:rPr>
        <w:t>er</w:t>
      </w:r>
      <w:r w:rsidRPr="00925AAC">
        <w:rPr>
          <w:rFonts w:ascii="Times New Roman" w:eastAsia="Times New Roman" w:hAnsi="Times New Roman" w:cs="Times New Roman"/>
          <w:color w:val="00112B"/>
          <w:sz w:val="24"/>
          <w:szCs w:val="24"/>
        </w:rPr>
        <w:t xml:space="preserve"> </w:t>
      </w:r>
      <w:r w:rsidR="00B01348">
        <w:rPr>
          <w:rFonts w:ascii="Times New Roman" w:eastAsia="Times New Roman" w:hAnsi="Times New Roman" w:cs="Times New Roman"/>
          <w:color w:val="00112B"/>
          <w:sz w:val="24"/>
          <w:szCs w:val="24"/>
        </w:rPr>
        <w:t>or</w:t>
      </w:r>
      <w:r w:rsidR="00B01348" w:rsidRPr="00925AAC">
        <w:rPr>
          <w:rFonts w:ascii="Times New Roman" w:eastAsia="Times New Roman" w:hAnsi="Times New Roman" w:cs="Times New Roman"/>
          <w:color w:val="00112B"/>
          <w:sz w:val="24"/>
          <w:szCs w:val="24"/>
        </w:rPr>
        <w:t xml:space="preserve"> </w:t>
      </w:r>
      <w:r w:rsidR="00BF1A60">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middle-low</w:t>
      </w:r>
      <w:r w:rsidR="00B01348">
        <w:rPr>
          <w:rFonts w:ascii="Times New Roman" w:eastAsia="Times New Roman" w:hAnsi="Times New Roman" w:cs="Times New Roman"/>
          <w:color w:val="00112B"/>
          <w:sz w:val="24"/>
          <w:szCs w:val="24"/>
        </w:rPr>
        <w:t xml:space="preserve">er </w:t>
      </w:r>
      <w:r w:rsidRPr="00925AAC">
        <w:rPr>
          <w:rFonts w:ascii="Times New Roman" w:eastAsia="Times New Roman" w:hAnsi="Times New Roman" w:cs="Times New Roman"/>
          <w:color w:val="00112B"/>
          <w:sz w:val="24"/>
          <w:szCs w:val="24"/>
        </w:rPr>
        <w:t xml:space="preserve">class </w:t>
      </w:r>
      <w:r w:rsidR="00B01348">
        <w:rPr>
          <w:rFonts w:ascii="Times New Roman" w:eastAsia="Times New Roman" w:hAnsi="Times New Roman" w:cs="Times New Roman"/>
          <w:color w:val="00112B"/>
          <w:sz w:val="24"/>
          <w:szCs w:val="24"/>
        </w:rPr>
        <w:t>than</w:t>
      </w:r>
      <w:r w:rsidR="00BF1A60">
        <w:rPr>
          <w:rFonts w:ascii="Times New Roman" w:eastAsia="Times New Roman" w:hAnsi="Times New Roman" w:cs="Times New Roman"/>
          <w:color w:val="00112B"/>
          <w:sz w:val="24"/>
          <w:szCs w:val="24"/>
        </w:rPr>
        <w:t xml:space="preserve"> in the</w:t>
      </w:r>
      <w:r w:rsidRPr="00925AAC">
        <w:rPr>
          <w:rFonts w:ascii="Times New Roman" w:eastAsia="Times New Roman" w:hAnsi="Times New Roman" w:cs="Times New Roman"/>
          <w:color w:val="00112B"/>
          <w:sz w:val="24"/>
          <w:szCs w:val="24"/>
        </w:rPr>
        <w:t xml:space="preserve"> middle</w:t>
      </w:r>
      <w:r w:rsidR="00B01348">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class. Finally, women with more than 12 years of schooling</w:t>
      </w:r>
      <w:r w:rsidR="00F64B6D">
        <w:rPr>
          <w:rFonts w:ascii="Times New Roman" w:eastAsia="Times New Roman" w:hAnsi="Times New Roman" w:cs="Times New Roman"/>
          <w:color w:val="00112B"/>
          <w:sz w:val="24"/>
          <w:szCs w:val="24"/>
        </w:rPr>
        <w:t>, who</w:t>
      </w:r>
      <w:r w:rsidRPr="00925AAC">
        <w:rPr>
          <w:rFonts w:ascii="Times New Roman" w:eastAsia="Times New Roman" w:hAnsi="Times New Roman" w:cs="Times New Roman"/>
          <w:color w:val="00112B"/>
          <w:sz w:val="24"/>
          <w:szCs w:val="24"/>
        </w:rPr>
        <w:t xml:space="preserve"> are at the top of the social stratification</w:t>
      </w:r>
      <w:r w:rsidR="00F64B6D">
        <w:rPr>
          <w:rFonts w:ascii="Times New Roman" w:eastAsia="Times New Roman" w:hAnsi="Times New Roman" w:cs="Times New Roman"/>
          <w:color w:val="00112B"/>
          <w:sz w:val="24"/>
          <w:szCs w:val="24"/>
        </w:rPr>
        <w:t xml:space="preserve"> system,</w:t>
      </w:r>
      <w:r w:rsidRPr="00925AAC">
        <w:rPr>
          <w:rFonts w:ascii="Times New Roman" w:eastAsia="Times New Roman" w:hAnsi="Times New Roman" w:cs="Times New Roman"/>
          <w:color w:val="00112B"/>
          <w:sz w:val="24"/>
          <w:szCs w:val="24"/>
        </w:rPr>
        <w:t xml:space="preserve"> </w:t>
      </w:r>
      <w:r w:rsidR="00F64B6D">
        <w:rPr>
          <w:rFonts w:ascii="Times New Roman" w:eastAsia="Times New Roman" w:hAnsi="Times New Roman" w:cs="Times New Roman"/>
          <w:color w:val="00112B"/>
          <w:sz w:val="24"/>
          <w:szCs w:val="24"/>
        </w:rPr>
        <w:t xml:space="preserve">also had </w:t>
      </w:r>
      <w:r w:rsidR="00387F2C">
        <w:rPr>
          <w:rFonts w:ascii="Times New Roman" w:eastAsia="Times New Roman" w:hAnsi="Times New Roman" w:cs="Times New Roman"/>
          <w:color w:val="00112B"/>
          <w:sz w:val="24"/>
          <w:szCs w:val="24"/>
        </w:rPr>
        <w:t xml:space="preserve">relatively </w:t>
      </w:r>
      <w:r w:rsidR="00F64B6D">
        <w:rPr>
          <w:rFonts w:ascii="Times New Roman" w:eastAsia="Times New Roman" w:hAnsi="Times New Roman" w:cs="Times New Roman"/>
          <w:color w:val="00112B"/>
          <w:sz w:val="24"/>
          <w:szCs w:val="24"/>
        </w:rPr>
        <w:t>high</w:t>
      </w:r>
      <w:r w:rsidRPr="00925AAC">
        <w:rPr>
          <w:rFonts w:ascii="Times New Roman" w:eastAsia="Times New Roman" w:hAnsi="Times New Roman" w:cs="Times New Roman"/>
          <w:color w:val="00112B"/>
          <w:sz w:val="24"/>
          <w:szCs w:val="24"/>
        </w:rPr>
        <w:t xml:space="preserve"> number</w:t>
      </w:r>
      <w:r w:rsidR="00F64B6D">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births</w:t>
      </w:r>
      <w:r w:rsidR="00F64B6D">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603,000 in Brazil and 174,000 in Colombia in 2020</w:t>
      </w:r>
      <w:r w:rsidR="00F64B6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w:t>
      </w:r>
    </w:p>
    <w:p w14:paraId="00000058"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9" w14:textId="38900E4E"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The subnational heterogeneity in the severity of the pandemic</w:t>
      </w:r>
      <w:r w:rsidR="00F64B6D">
        <w:rPr>
          <w:rFonts w:ascii="Times New Roman" w:eastAsia="Times New Roman" w:hAnsi="Times New Roman" w:cs="Times New Roman"/>
          <w:color w:val="00112B"/>
          <w:sz w:val="24"/>
          <w:szCs w:val="24"/>
        </w:rPr>
        <w:t xml:space="preserve">, as </w:t>
      </w:r>
      <w:r w:rsidRPr="00925AAC">
        <w:rPr>
          <w:rFonts w:ascii="Times New Roman" w:eastAsia="Times New Roman" w:hAnsi="Times New Roman" w:cs="Times New Roman"/>
          <w:color w:val="00112B"/>
          <w:sz w:val="24"/>
          <w:szCs w:val="24"/>
        </w:rPr>
        <w:t>measured by the excess mortality p-scores</w:t>
      </w:r>
      <w:r w:rsidR="00F64B6D">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suggests that the association between </w:t>
      </w:r>
      <w:r w:rsidR="00F64B6D">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Covid-19</w:t>
      </w:r>
      <w:r w:rsidR="00F64B6D">
        <w:rPr>
          <w:rFonts w:ascii="Times New Roman" w:eastAsia="Times New Roman" w:hAnsi="Times New Roman" w:cs="Times New Roman"/>
          <w:color w:val="00112B"/>
          <w:sz w:val="24"/>
          <w:szCs w:val="24"/>
        </w:rPr>
        <w:t xml:space="preserve"> pandemic</w:t>
      </w:r>
      <w:r w:rsidRPr="00925AAC">
        <w:rPr>
          <w:rFonts w:ascii="Times New Roman" w:eastAsia="Times New Roman" w:hAnsi="Times New Roman" w:cs="Times New Roman"/>
          <w:color w:val="00112B"/>
          <w:sz w:val="24"/>
          <w:szCs w:val="24"/>
        </w:rPr>
        <w:t xml:space="preserve"> and fertility </w:t>
      </w:r>
      <w:r w:rsidR="00F64B6D">
        <w:rPr>
          <w:rFonts w:ascii="Times New Roman" w:eastAsia="Times New Roman" w:hAnsi="Times New Roman" w:cs="Times New Roman"/>
          <w:color w:val="00112B"/>
          <w:sz w:val="24"/>
          <w:szCs w:val="24"/>
        </w:rPr>
        <w:t>varied</w:t>
      </w:r>
      <w:r w:rsidRPr="00925AAC">
        <w:rPr>
          <w:rFonts w:ascii="Times New Roman" w:eastAsia="Times New Roman" w:hAnsi="Times New Roman" w:cs="Times New Roman"/>
          <w:color w:val="00112B"/>
          <w:sz w:val="24"/>
          <w:szCs w:val="24"/>
        </w:rPr>
        <w:t xml:space="preserve"> in magnitude across space and over time. </w:t>
      </w:r>
      <w:r w:rsidR="00F64B6D">
        <w:rPr>
          <w:rFonts w:ascii="Times New Roman" w:eastAsia="Times New Roman" w:hAnsi="Times New Roman" w:cs="Times New Roman"/>
          <w:color w:val="00112B"/>
          <w:sz w:val="24"/>
          <w:szCs w:val="24"/>
        </w:rPr>
        <w:t xml:space="preserve">As </w:t>
      </w:r>
      <w:r w:rsidRPr="00925AAC">
        <w:rPr>
          <w:rFonts w:ascii="Times New Roman" w:eastAsia="Times New Roman" w:hAnsi="Times New Roman" w:cs="Times New Roman"/>
          <w:color w:val="00112B"/>
          <w:sz w:val="24"/>
          <w:szCs w:val="24"/>
        </w:rPr>
        <w:t>Figure 2</w:t>
      </w:r>
      <w:r w:rsidR="00F64B6D">
        <w:rPr>
          <w:rFonts w:ascii="Times New Roman" w:eastAsia="Times New Roman" w:hAnsi="Times New Roman" w:cs="Times New Roman"/>
          <w:color w:val="00112B"/>
          <w:sz w:val="24"/>
          <w:szCs w:val="24"/>
        </w:rPr>
        <w:t xml:space="preserve"> shows, </w:t>
      </w:r>
      <w:r w:rsidRPr="00925AAC">
        <w:rPr>
          <w:rFonts w:ascii="Times New Roman" w:eastAsia="Times New Roman" w:hAnsi="Times New Roman" w:cs="Times New Roman"/>
          <w:color w:val="00112B"/>
          <w:sz w:val="24"/>
          <w:szCs w:val="24"/>
        </w:rPr>
        <w:t xml:space="preserve">the timing and </w:t>
      </w:r>
      <w:r w:rsidR="00F64B6D">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intensity of the pandemic were not the same in Brazil and Colombia. In </w:t>
      </w:r>
      <w:r w:rsidR="00F64B6D">
        <w:rPr>
          <w:rFonts w:ascii="Times New Roman" w:eastAsia="Times New Roman" w:hAnsi="Times New Roman" w:cs="Times New Roman"/>
          <w:color w:val="00112B"/>
          <w:sz w:val="24"/>
          <w:szCs w:val="24"/>
        </w:rPr>
        <w:t>Brazil</w:t>
      </w:r>
      <w:r w:rsidRPr="00925AAC">
        <w:rPr>
          <w:rFonts w:ascii="Times New Roman" w:eastAsia="Times New Roman" w:hAnsi="Times New Roman" w:cs="Times New Roman"/>
          <w:color w:val="00112B"/>
          <w:sz w:val="24"/>
          <w:szCs w:val="24"/>
        </w:rPr>
        <w:t>, excess mortality was already positive by the second trimester of 2020 in at least 18 of the 26 subnational areas. Indeed, in the state of Amazonas, the observed mortality in Apr</w:t>
      </w:r>
      <w:r w:rsidR="00F64B6D">
        <w:rPr>
          <w:rFonts w:ascii="Times New Roman" w:eastAsia="Times New Roman" w:hAnsi="Times New Roman" w:cs="Times New Roman"/>
          <w:color w:val="00112B"/>
          <w:sz w:val="24"/>
          <w:szCs w:val="24"/>
        </w:rPr>
        <w:t>il</w:t>
      </w:r>
      <w:r w:rsidRPr="00925AAC">
        <w:rPr>
          <w:rFonts w:ascii="Times New Roman" w:eastAsia="Times New Roman" w:hAnsi="Times New Roman" w:cs="Times New Roman"/>
          <w:color w:val="00112B"/>
          <w:sz w:val="24"/>
          <w:szCs w:val="24"/>
        </w:rPr>
        <w:t>-Jun</w:t>
      </w:r>
      <w:r w:rsidR="00F64B6D">
        <w:rPr>
          <w:rFonts w:ascii="Times New Roman" w:eastAsia="Times New Roman" w:hAnsi="Times New Roman" w:cs="Times New Roman"/>
          <w:color w:val="00112B"/>
          <w:sz w:val="24"/>
          <w:szCs w:val="24"/>
        </w:rPr>
        <w:t>e</w:t>
      </w:r>
      <w:r w:rsidRPr="00925AAC">
        <w:rPr>
          <w:rFonts w:ascii="Times New Roman" w:eastAsia="Times New Roman" w:hAnsi="Times New Roman" w:cs="Times New Roman"/>
          <w:color w:val="00112B"/>
          <w:sz w:val="24"/>
          <w:szCs w:val="24"/>
        </w:rPr>
        <w:t xml:space="preserve"> 2020 was close to twice the expected </w:t>
      </w:r>
      <w:r w:rsidR="00F64B6D">
        <w:rPr>
          <w:rFonts w:ascii="Times New Roman" w:eastAsia="Times New Roman" w:hAnsi="Times New Roman" w:cs="Times New Roman"/>
          <w:color w:val="00112B"/>
          <w:sz w:val="24"/>
          <w:szCs w:val="24"/>
        </w:rPr>
        <w:t>level</w:t>
      </w:r>
      <w:r w:rsidR="00F64B6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(p-score near 100%). In contrast, by the same trimester, excess mortality in Colombia was </w:t>
      </w:r>
      <w:r w:rsidR="00F64B6D">
        <w:rPr>
          <w:rFonts w:ascii="Times New Roman" w:eastAsia="Times New Roman" w:hAnsi="Times New Roman" w:cs="Times New Roman"/>
          <w:color w:val="00112B"/>
          <w:sz w:val="24"/>
          <w:szCs w:val="24"/>
        </w:rPr>
        <w:t>high</w:t>
      </w:r>
      <w:r w:rsidRPr="00925AAC">
        <w:rPr>
          <w:rFonts w:ascii="Times New Roman" w:eastAsia="Times New Roman" w:hAnsi="Times New Roman" w:cs="Times New Roman"/>
          <w:color w:val="00112B"/>
          <w:sz w:val="24"/>
          <w:szCs w:val="24"/>
        </w:rPr>
        <w:t xml:space="preserve"> and positive in </w:t>
      </w:r>
      <w:r w:rsidR="00F64B6D">
        <w:rPr>
          <w:rFonts w:ascii="Times New Roman" w:eastAsia="Times New Roman" w:hAnsi="Times New Roman" w:cs="Times New Roman"/>
          <w:color w:val="00112B"/>
          <w:sz w:val="24"/>
          <w:szCs w:val="24"/>
        </w:rPr>
        <w:t xml:space="preserve">only </w:t>
      </w:r>
      <w:r w:rsidRPr="00925AAC">
        <w:rPr>
          <w:rFonts w:ascii="Times New Roman" w:eastAsia="Times New Roman" w:hAnsi="Times New Roman" w:cs="Times New Roman"/>
          <w:color w:val="00112B"/>
          <w:sz w:val="24"/>
          <w:szCs w:val="24"/>
        </w:rPr>
        <w:t xml:space="preserve">four out of the 32 departments, with a maximum of 75% in </w:t>
      </w:r>
      <w:proofErr w:type="spellStart"/>
      <w:r w:rsidRPr="00925AAC">
        <w:rPr>
          <w:rFonts w:ascii="Times New Roman" w:eastAsia="Times New Roman" w:hAnsi="Times New Roman" w:cs="Times New Roman"/>
          <w:color w:val="00112B"/>
          <w:sz w:val="24"/>
          <w:szCs w:val="24"/>
        </w:rPr>
        <w:t>Atlantico</w:t>
      </w:r>
      <w:proofErr w:type="spellEnd"/>
      <w:r w:rsidRPr="00925AAC">
        <w:rPr>
          <w:rFonts w:ascii="Times New Roman" w:eastAsia="Times New Roman" w:hAnsi="Times New Roman" w:cs="Times New Roman"/>
          <w:color w:val="00112B"/>
          <w:sz w:val="24"/>
          <w:szCs w:val="24"/>
        </w:rPr>
        <w:t>. Notably, high p-scores were first observed in subnational areas</w:t>
      </w:r>
      <w:r w:rsidR="00F64B6D">
        <w:rPr>
          <w:rFonts w:ascii="Times New Roman" w:eastAsia="Times New Roman" w:hAnsi="Times New Roman" w:cs="Times New Roman"/>
          <w:color w:val="00112B"/>
          <w:sz w:val="24"/>
          <w:szCs w:val="24"/>
        </w:rPr>
        <w:t xml:space="preserve"> with </w:t>
      </w:r>
      <w:r w:rsidR="00F64B6D" w:rsidRPr="00925AAC">
        <w:rPr>
          <w:rFonts w:ascii="Times New Roman" w:eastAsia="Times New Roman" w:hAnsi="Times New Roman" w:cs="Times New Roman"/>
          <w:color w:val="00112B"/>
          <w:sz w:val="24"/>
          <w:szCs w:val="24"/>
        </w:rPr>
        <w:t>relatively small</w:t>
      </w:r>
      <w:r w:rsidRPr="00925AAC">
        <w:rPr>
          <w:rFonts w:ascii="Times New Roman" w:eastAsia="Times New Roman" w:hAnsi="Times New Roman" w:cs="Times New Roman"/>
          <w:color w:val="00112B"/>
          <w:sz w:val="24"/>
          <w:szCs w:val="24"/>
        </w:rPr>
        <w:t xml:space="preserve"> population</w:t>
      </w:r>
      <w:r w:rsidR="00F64B6D">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w:t>
      </w:r>
    </w:p>
    <w:p w14:paraId="0000005A"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5B"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Figure 2 ***</w:t>
      </w:r>
    </w:p>
    <w:p w14:paraId="0000005C" w14:textId="26BA6DD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Figure 2</w:t>
      </w:r>
      <w:r w:rsidR="004327B2">
        <w:rPr>
          <w:rFonts w:ascii="Times New Roman" w:eastAsia="Times New Roman" w:hAnsi="Times New Roman" w:cs="Times New Roman"/>
          <w:color w:val="00112B"/>
          <w:sz w:val="24"/>
          <w:szCs w:val="24"/>
        </w:rPr>
        <w:t xml:space="preserve"> indicates that</w:t>
      </w:r>
      <w:r w:rsidRPr="00925AAC">
        <w:rPr>
          <w:rFonts w:ascii="Times New Roman" w:eastAsia="Times New Roman" w:hAnsi="Times New Roman" w:cs="Times New Roman"/>
          <w:color w:val="00112B"/>
          <w:sz w:val="24"/>
          <w:szCs w:val="24"/>
        </w:rPr>
        <w:t xml:space="preserve"> as the pandemic evolved, excess mortality in Colombia increased and stayed higher than </w:t>
      </w:r>
      <w:r w:rsidR="004327B2" w:rsidRPr="00925AAC">
        <w:rPr>
          <w:rFonts w:ascii="Times New Roman" w:eastAsia="Times New Roman" w:hAnsi="Times New Roman" w:cs="Times New Roman"/>
          <w:color w:val="00112B"/>
          <w:sz w:val="24"/>
          <w:szCs w:val="24"/>
        </w:rPr>
        <w:t xml:space="preserve">excess mortality </w:t>
      </w:r>
      <w:r w:rsidRPr="00925AAC">
        <w:rPr>
          <w:rFonts w:ascii="Times New Roman" w:eastAsia="Times New Roman" w:hAnsi="Times New Roman" w:cs="Times New Roman"/>
          <w:color w:val="00112B"/>
          <w:sz w:val="24"/>
          <w:szCs w:val="24"/>
        </w:rPr>
        <w:t>in Brazil during the last two trimesters of 2020. This relationship reversed in the first trimester of 2021</w:t>
      </w:r>
      <w:r w:rsidR="004327B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when p-scores were positive in all Brazilian subnational areas with a median p-score of 40%. Excess mortality from April 2021 onward remained high in Colombia and decreased in Brazil, </w:t>
      </w:r>
      <w:r w:rsidR="004327B2">
        <w:rPr>
          <w:rFonts w:ascii="Times New Roman" w:eastAsia="Times New Roman" w:hAnsi="Times New Roman" w:cs="Times New Roman"/>
          <w:color w:val="00112B"/>
          <w:sz w:val="24"/>
          <w:szCs w:val="24"/>
        </w:rPr>
        <w:t xml:space="preserve">which </w:t>
      </w:r>
      <w:r w:rsidRPr="00925AAC">
        <w:rPr>
          <w:rFonts w:ascii="Times New Roman" w:eastAsia="Times New Roman" w:hAnsi="Times New Roman" w:cs="Times New Roman"/>
          <w:color w:val="00112B"/>
          <w:sz w:val="24"/>
          <w:szCs w:val="24"/>
        </w:rPr>
        <w:t>further highlight</w:t>
      </w:r>
      <w:r w:rsidR="004327B2">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the changing nature of the pandemic</w:t>
      </w:r>
      <w:r w:rsidR="00E572B3">
        <w:rPr>
          <w:rFonts w:ascii="Times New Roman" w:eastAsia="Times New Roman" w:hAnsi="Times New Roman" w:cs="Times New Roman"/>
          <w:color w:val="00112B"/>
          <w:sz w:val="24"/>
          <w:szCs w:val="24"/>
        </w:rPr>
        <w:t xml:space="preserve"> </w:t>
      </w:r>
      <w:r w:rsidR="00E572B3">
        <w:rPr>
          <w:rFonts w:ascii="Times New Roman" w:eastAsia="Times New Roman" w:hAnsi="Times New Roman" w:cs="Times New Roman"/>
          <w:color w:val="00112B"/>
          <w:sz w:val="24"/>
          <w:szCs w:val="24"/>
        </w:rPr>
        <w:fldChar w:fldCharType="begin"/>
      </w:r>
      <w:r w:rsidR="00C93A7D">
        <w:rPr>
          <w:rFonts w:ascii="Times New Roman" w:eastAsia="Times New Roman" w:hAnsi="Times New Roman" w:cs="Times New Roman"/>
          <w:color w:val="00112B"/>
          <w:sz w:val="24"/>
          <w:szCs w:val="24"/>
        </w:rPr>
        <w:instrText xml:space="preserve"> ADDIN ZOTERO_ITEM CSL_CITATION {"citationID":"Cx4Nc5bv","properties":{"formattedCitation":"(Nicolelis et al. 2021)","plainCitation":"(Nicolelis et al. 2021)","noteIndex":0},"citationItems":[{"id":2500,"uris":["http://zotero.org/users/7072385/items/4H4ZJYKI"],"itemData":{"id":2500,"type":"article-journal","abstract":"Abstract\n            Although international airports served as main entry points for SARS-CoV-2, the factors driving the uneven geographic spread of COVID-19 cases and deaths in Brazil remain mostly unknown. Here we show that three major factors influenced the early macro-geographical dynamics of COVID-19 in Brazil. Mathematical modeling revealed that the “super-spreading city” of São Paulo initially accounted for more than 85% of the case spread in the entire country. By adding only 16 other spreading cities, we accounted for 98–99% of the cases reported during the first 3 months of the pandemic in Brazil. Moreover, 26 federal highways accounted for about 30% of SARS-CoV-2’s case spread. As cases increased in the Brazilian interior, the distribution of COVID-19 deaths began to correlate with the allocation of the country’s intensive care units (ICUs), which is heavily weighted towards state capitals. Thus, severely ill patients living in the countryside had to be transported to state capitals to access ICU beds, creating a “boomerang effect” that contributed to skew the distribution of COVID-19 deaths. Therefore, if (i) a lockdown had been imposed earlier on in spreader-capitals, (ii) mandatory road traffic restrictions had been enforced, and (iii) a more equitable geographic distribution of ICU beds existed, the impact of COVID-19 in Brazil would be significantly lower.","container-title":"Scientific Reports","DOI":"10.1038/s41598-021-92263-3","ISSN":"2045-2322","issue":"1","journalAbbreviation":"Sci Rep","language":"en","page":"13001","source":"DOI.org (Crossref)","title":"The impact of super-spreader cities, highways, and intensive care availability in the early stages of the COVID-19 epidemic in Brazil","volume":"11","author":[{"family":"Nicolelis","given":"Miguel A. L."},{"family":"Raimundo","given":"Rafael L. G."},{"family":"Peixoto","given":"Pedro S."},{"family":"Andreazzi","given":"Cecilia S."}],"issued":{"date-parts":[["2021",12]]}}}],"schema":"https://github.com/citation-style-language/schema/raw/master/csl-citation.json"} </w:instrText>
      </w:r>
      <w:r w:rsidR="00E572B3">
        <w:rPr>
          <w:rFonts w:ascii="Times New Roman" w:eastAsia="Times New Roman" w:hAnsi="Times New Roman" w:cs="Times New Roman"/>
          <w:color w:val="00112B"/>
          <w:sz w:val="24"/>
          <w:szCs w:val="24"/>
        </w:rPr>
        <w:fldChar w:fldCharType="separate"/>
      </w:r>
      <w:r w:rsidR="00C93A7D" w:rsidRPr="00C93A7D">
        <w:rPr>
          <w:rFonts w:ascii="Times New Roman" w:hAnsi="Times New Roman" w:cs="Times New Roman"/>
          <w:sz w:val="24"/>
        </w:rPr>
        <w:t>(Nicolelis et al. 2021)</w:t>
      </w:r>
      <w:r w:rsidR="00E572B3">
        <w:rPr>
          <w:rFonts w:ascii="Times New Roman" w:eastAsia="Times New Roman" w:hAnsi="Times New Roman" w:cs="Times New Roman"/>
          <w:color w:val="00112B"/>
          <w:sz w:val="24"/>
          <w:szCs w:val="24"/>
        </w:rPr>
        <w:fldChar w:fldCharType="end"/>
      </w:r>
      <w:r w:rsidRPr="00925AAC">
        <w:rPr>
          <w:rFonts w:ascii="Times New Roman" w:eastAsia="Times New Roman" w:hAnsi="Times New Roman" w:cs="Times New Roman"/>
          <w:color w:val="00112B"/>
          <w:sz w:val="24"/>
          <w:szCs w:val="24"/>
        </w:rPr>
        <w:t xml:space="preserve">. Figure 2 also reveals </w:t>
      </w:r>
      <w:r w:rsidR="004327B2">
        <w:rPr>
          <w:rFonts w:ascii="Times New Roman" w:eastAsia="Times New Roman" w:hAnsi="Times New Roman" w:cs="Times New Roman"/>
          <w:color w:val="00112B"/>
          <w:sz w:val="24"/>
          <w:szCs w:val="24"/>
        </w:rPr>
        <w:t xml:space="preserve">that there was </w:t>
      </w:r>
      <w:r w:rsidRPr="00925AAC">
        <w:rPr>
          <w:rFonts w:ascii="Times New Roman" w:eastAsia="Times New Roman" w:hAnsi="Times New Roman" w:cs="Times New Roman"/>
          <w:color w:val="00112B"/>
          <w:sz w:val="24"/>
          <w:szCs w:val="24"/>
        </w:rPr>
        <w:t>substantial within-country heterogeneity (y-axis range)</w:t>
      </w:r>
      <w:r w:rsidR="00387F2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that subnational units</w:t>
      </w:r>
      <w:r w:rsidR="004327B2">
        <w:rPr>
          <w:rFonts w:ascii="Times New Roman" w:eastAsia="Times New Roman" w:hAnsi="Times New Roman" w:cs="Times New Roman"/>
          <w:color w:val="00112B"/>
          <w:sz w:val="24"/>
          <w:szCs w:val="24"/>
        </w:rPr>
        <w:t xml:space="preserve"> with </w:t>
      </w:r>
      <w:r w:rsidR="004327B2" w:rsidRPr="00925AAC">
        <w:rPr>
          <w:rFonts w:ascii="Times New Roman" w:eastAsia="Times New Roman" w:hAnsi="Times New Roman" w:cs="Times New Roman"/>
          <w:color w:val="00112B"/>
          <w:sz w:val="24"/>
          <w:szCs w:val="24"/>
        </w:rPr>
        <w:t>relatively small population</w:t>
      </w:r>
      <w:r w:rsidR="004327B2">
        <w:rPr>
          <w:rFonts w:ascii="Times New Roman" w:eastAsia="Times New Roman" w:hAnsi="Times New Roman" w:cs="Times New Roman"/>
          <w:color w:val="00112B"/>
          <w:sz w:val="24"/>
          <w:szCs w:val="24"/>
        </w:rPr>
        <w:t>s</w:t>
      </w:r>
      <w:r w:rsidR="00387F2C">
        <w:rPr>
          <w:rFonts w:ascii="Times New Roman" w:eastAsia="Times New Roman" w:hAnsi="Times New Roman" w:cs="Times New Roman"/>
          <w:color w:val="00112B"/>
          <w:sz w:val="24"/>
          <w:szCs w:val="24"/>
        </w:rPr>
        <w:t xml:space="preserve"> </w:t>
      </w:r>
      <w:r w:rsidR="004327B2">
        <w:rPr>
          <w:rFonts w:ascii="Times New Roman" w:eastAsia="Times New Roman" w:hAnsi="Times New Roman" w:cs="Times New Roman"/>
          <w:color w:val="00112B"/>
          <w:sz w:val="24"/>
          <w:szCs w:val="24"/>
        </w:rPr>
        <w:t>had</w:t>
      </w:r>
      <w:r w:rsidR="004327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w:t>
      </w:r>
      <w:r w:rsidR="004327B2">
        <w:rPr>
          <w:rFonts w:ascii="Times New Roman" w:eastAsia="Times New Roman" w:hAnsi="Times New Roman" w:cs="Times New Roman"/>
          <w:color w:val="00112B"/>
          <w:sz w:val="24"/>
          <w:szCs w:val="24"/>
        </w:rPr>
        <w:t>highest levels of</w:t>
      </w:r>
      <w:r w:rsidR="004327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mortality excess. The </w:t>
      </w:r>
      <w:r w:rsidR="004327B2">
        <w:rPr>
          <w:rFonts w:ascii="Times New Roman" w:eastAsia="Times New Roman" w:hAnsi="Times New Roman" w:cs="Times New Roman"/>
          <w:color w:val="00112B"/>
          <w:sz w:val="24"/>
          <w:szCs w:val="24"/>
        </w:rPr>
        <w:t>changes in</w:t>
      </w:r>
      <w:r w:rsidR="004327B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two subnational units </w:t>
      </w:r>
      <w:r w:rsidR="004327B2">
        <w:rPr>
          <w:rFonts w:ascii="Times New Roman" w:eastAsia="Times New Roman" w:hAnsi="Times New Roman" w:cs="Times New Roman"/>
          <w:color w:val="00112B"/>
          <w:sz w:val="24"/>
          <w:szCs w:val="24"/>
        </w:rPr>
        <w:t>with the highest</w:t>
      </w:r>
      <w:r w:rsidRPr="00925AAC">
        <w:rPr>
          <w:rFonts w:ascii="Times New Roman" w:eastAsia="Times New Roman" w:hAnsi="Times New Roman" w:cs="Times New Roman"/>
          <w:color w:val="00112B"/>
          <w:sz w:val="24"/>
          <w:szCs w:val="24"/>
        </w:rPr>
        <w:t xml:space="preserve"> excess mortality</w:t>
      </w:r>
      <w:r w:rsidR="004327B2">
        <w:rPr>
          <w:rFonts w:ascii="Times New Roman" w:eastAsia="Times New Roman" w:hAnsi="Times New Roman" w:cs="Times New Roman"/>
          <w:color w:val="00112B"/>
          <w:sz w:val="24"/>
          <w:szCs w:val="24"/>
        </w:rPr>
        <w:t xml:space="preserve"> levels</w:t>
      </w:r>
      <w:r w:rsidRPr="00925AAC">
        <w:rPr>
          <w:rFonts w:ascii="Times New Roman" w:eastAsia="Times New Roman" w:hAnsi="Times New Roman" w:cs="Times New Roman"/>
          <w:color w:val="00112B"/>
          <w:sz w:val="24"/>
          <w:szCs w:val="24"/>
        </w:rPr>
        <w:t xml:space="preserve"> </w:t>
      </w:r>
      <w:r w:rsidR="00387F2C">
        <w:rPr>
          <w:rFonts w:ascii="Times New Roman" w:eastAsia="Times New Roman" w:hAnsi="Times New Roman" w:cs="Times New Roman"/>
          <w:color w:val="00112B"/>
          <w:sz w:val="24"/>
          <w:szCs w:val="24"/>
        </w:rPr>
        <w:t xml:space="preserve">are indicative of the </w:t>
      </w:r>
      <w:r w:rsidRPr="00925AAC">
        <w:rPr>
          <w:rFonts w:ascii="Times New Roman" w:eastAsia="Times New Roman" w:hAnsi="Times New Roman" w:cs="Times New Roman"/>
          <w:color w:val="00112B"/>
          <w:sz w:val="24"/>
          <w:szCs w:val="24"/>
        </w:rPr>
        <w:t>spatial dynamics</w:t>
      </w:r>
      <w:r w:rsidR="00C14931">
        <w:rPr>
          <w:rFonts w:ascii="Times New Roman" w:eastAsia="Times New Roman" w:hAnsi="Times New Roman" w:cs="Times New Roman"/>
          <w:color w:val="00112B"/>
          <w:sz w:val="24"/>
          <w:szCs w:val="24"/>
        </w:rPr>
        <w:t xml:space="preserve"> within the countries</w:t>
      </w:r>
      <w:r w:rsidRPr="00925AAC">
        <w:rPr>
          <w:rFonts w:ascii="Times New Roman" w:eastAsia="Times New Roman" w:hAnsi="Times New Roman" w:cs="Times New Roman"/>
          <w:color w:val="00112B"/>
          <w:sz w:val="24"/>
          <w:szCs w:val="24"/>
        </w:rPr>
        <w:t>.</w:t>
      </w:r>
    </w:p>
    <w:p w14:paraId="0000005D"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5E" w14:textId="7CB9DD3A"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Figure 3 displays the scatter plot of subnational current excess mortality (x-axis) and the total number of registered births relative to </w:t>
      </w:r>
      <w:r w:rsidR="001719D3">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baseline births by trimester (y-axis). The top panels correspond to Brazil and the bottom panels </w:t>
      </w:r>
      <w:r w:rsidR="00C14931" w:rsidRPr="00925AAC">
        <w:rPr>
          <w:rFonts w:ascii="Times New Roman" w:eastAsia="Times New Roman" w:hAnsi="Times New Roman" w:cs="Times New Roman"/>
          <w:color w:val="00112B"/>
          <w:sz w:val="24"/>
          <w:szCs w:val="24"/>
        </w:rPr>
        <w:t xml:space="preserve">correspond </w:t>
      </w:r>
      <w:r w:rsidRPr="00925AAC">
        <w:rPr>
          <w:rFonts w:ascii="Times New Roman" w:eastAsia="Times New Roman" w:hAnsi="Times New Roman" w:cs="Times New Roman"/>
          <w:color w:val="00112B"/>
          <w:sz w:val="24"/>
          <w:szCs w:val="24"/>
        </w:rPr>
        <w:t xml:space="preserve">to Colombia. Both measures are on a </w:t>
      </w:r>
      <w:r w:rsidRPr="00925AAC">
        <w:rPr>
          <w:rFonts w:ascii="Times New Roman" w:eastAsia="Times New Roman" w:hAnsi="Times New Roman" w:cs="Times New Roman"/>
          <w:color w:val="00112B"/>
          <w:sz w:val="24"/>
          <w:szCs w:val="24"/>
        </w:rPr>
        <w:lastRenderedPageBreak/>
        <w:t>logarithmic scale</w:t>
      </w:r>
      <w:r w:rsidR="00C14931">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the axes are labeled according to the percentage difference to </w:t>
      </w:r>
      <w:r w:rsidR="00C14931">
        <w:rPr>
          <w:rFonts w:ascii="Times New Roman" w:eastAsia="Times New Roman" w:hAnsi="Times New Roman" w:cs="Times New Roman"/>
          <w:color w:val="00112B"/>
          <w:sz w:val="24"/>
          <w:szCs w:val="24"/>
        </w:rPr>
        <w:t>improve</w:t>
      </w:r>
      <w:r w:rsidR="00C1493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readability. Each data point represents a combination of </w:t>
      </w:r>
      <w:r w:rsidR="00C14931">
        <w:rPr>
          <w:rFonts w:ascii="Times New Roman" w:eastAsia="Times New Roman" w:hAnsi="Times New Roman" w:cs="Times New Roman"/>
          <w:color w:val="00112B"/>
          <w:sz w:val="24"/>
          <w:szCs w:val="24"/>
        </w:rPr>
        <w:t xml:space="preserve">the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age (colors) and years of schooling groups (panels), </w:t>
      </w:r>
      <w:r w:rsidR="00C14931">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subnational area, and </w:t>
      </w:r>
      <w:r w:rsidR="00C14931">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trimester (from April-June 2020 to July-September 2021). The size of </w:t>
      </w:r>
      <w:r w:rsidR="00C14931">
        <w:rPr>
          <w:rFonts w:ascii="Times New Roman" w:eastAsia="Times New Roman" w:hAnsi="Times New Roman" w:cs="Times New Roman"/>
          <w:color w:val="00112B"/>
          <w:sz w:val="24"/>
          <w:szCs w:val="24"/>
        </w:rPr>
        <w:t>each</w:t>
      </w:r>
      <w:r w:rsidR="00C1493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point is proportional to the population of the subnational area in 2020, and robust local regression lines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are included for each age group and the pooled data (overall). </w:t>
      </w:r>
    </w:p>
    <w:p w14:paraId="0000005F"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0" w14:textId="4558551C" w:rsidR="00F71367" w:rsidRPr="00925AAC" w:rsidRDefault="00C14931" w:rsidP="00925AAC">
      <w:pPr>
        <w:spacing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The d</w:t>
      </w:r>
      <w:r w:rsidR="003B6693" w:rsidRPr="00925AAC">
        <w:rPr>
          <w:rFonts w:ascii="Times New Roman" w:eastAsia="Times New Roman" w:hAnsi="Times New Roman" w:cs="Times New Roman"/>
          <w:color w:val="00112B"/>
          <w:sz w:val="24"/>
          <w:szCs w:val="24"/>
        </w:rPr>
        <w:t>ifferences</w:t>
      </w:r>
      <w:r>
        <w:rPr>
          <w:rFonts w:ascii="Times New Roman" w:eastAsia="Times New Roman" w:hAnsi="Times New Roman" w:cs="Times New Roman"/>
          <w:color w:val="00112B"/>
          <w:sz w:val="24"/>
          <w:szCs w:val="24"/>
        </w:rPr>
        <w:t xml:space="preserve"> </w:t>
      </w:r>
      <w:r w:rsidR="001719D3">
        <w:rPr>
          <w:rFonts w:ascii="Times New Roman" w:eastAsia="Times New Roman" w:hAnsi="Times New Roman" w:cs="Times New Roman"/>
          <w:color w:val="00112B"/>
          <w:sz w:val="24"/>
          <w:szCs w:val="24"/>
        </w:rPr>
        <w:t>displayed</w:t>
      </w:r>
      <w:r w:rsidR="003B6693" w:rsidRPr="00925AAC">
        <w:rPr>
          <w:rFonts w:ascii="Times New Roman" w:eastAsia="Times New Roman" w:hAnsi="Times New Roman" w:cs="Times New Roman"/>
          <w:color w:val="00112B"/>
          <w:sz w:val="24"/>
          <w:szCs w:val="24"/>
        </w:rPr>
        <w:t xml:space="preserve"> in the association between excess mortality and fertility by years of schooling groups are consistent with our expectations: </w:t>
      </w:r>
      <w:r w:rsidR="00FE4016">
        <w:rPr>
          <w:rFonts w:ascii="Times New Roman" w:eastAsia="Times New Roman" w:hAnsi="Times New Roman" w:cs="Times New Roman"/>
          <w:color w:val="00112B"/>
          <w:sz w:val="24"/>
          <w:szCs w:val="24"/>
        </w:rPr>
        <w:t>t</w:t>
      </w:r>
      <w:r w:rsidR="003B6693" w:rsidRPr="00925AAC">
        <w:rPr>
          <w:rFonts w:ascii="Times New Roman" w:eastAsia="Times New Roman" w:hAnsi="Times New Roman" w:cs="Times New Roman"/>
          <w:color w:val="00112B"/>
          <w:sz w:val="24"/>
          <w:szCs w:val="24"/>
        </w:rPr>
        <w:t xml:space="preserve">he association between the severity of the pandemic and the </w:t>
      </w:r>
      <w:r w:rsidR="003B6693" w:rsidRPr="00925AAC">
        <w:rPr>
          <w:rFonts w:ascii="Times New Roman" w:eastAsia="Times New Roman" w:hAnsi="Times New Roman" w:cs="Times New Roman"/>
          <w:i/>
          <w:color w:val="00112B"/>
          <w:sz w:val="24"/>
          <w:szCs w:val="24"/>
        </w:rPr>
        <w:t>rbc</w:t>
      </w:r>
      <w:r w:rsidR="003B6693" w:rsidRPr="00925AAC">
        <w:rPr>
          <w:rFonts w:ascii="Times New Roman" w:eastAsia="Times New Roman" w:hAnsi="Times New Roman" w:cs="Times New Roman"/>
          <w:color w:val="00112B"/>
          <w:sz w:val="24"/>
          <w:szCs w:val="24"/>
        </w:rPr>
        <w:t xml:space="preserve"> </w:t>
      </w:r>
      <w:r w:rsidR="00232274">
        <w:rPr>
          <w:rFonts w:ascii="Times New Roman" w:eastAsia="Times New Roman" w:hAnsi="Times New Roman" w:cs="Times New Roman"/>
          <w:color w:val="00112B"/>
          <w:sz w:val="24"/>
          <w:szCs w:val="24"/>
        </w:rPr>
        <w:t>was</w:t>
      </w:r>
      <w:r w:rsidR="00232274"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contingent on women’s socioeconomic conditions, proxied by </w:t>
      </w:r>
      <w:r w:rsidR="00FE4016">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years of schooling groups. Hence, the main result </w:t>
      </w:r>
      <w:r w:rsidR="00FE4016">
        <w:rPr>
          <w:rFonts w:ascii="Times New Roman" w:eastAsia="Times New Roman" w:hAnsi="Times New Roman" w:cs="Times New Roman"/>
          <w:color w:val="00112B"/>
          <w:sz w:val="24"/>
          <w:szCs w:val="24"/>
        </w:rPr>
        <w:t xml:space="preserve">shown </w:t>
      </w:r>
      <w:r w:rsidR="003B6693" w:rsidRPr="00925AAC">
        <w:rPr>
          <w:rFonts w:ascii="Times New Roman" w:eastAsia="Times New Roman" w:hAnsi="Times New Roman" w:cs="Times New Roman"/>
          <w:color w:val="00112B"/>
          <w:sz w:val="24"/>
          <w:szCs w:val="24"/>
        </w:rPr>
        <w:t xml:space="preserve">in Figure 3 is that the higher the years of schooling, the less heterogeneous, </w:t>
      </w:r>
      <w:r w:rsidR="00FE4016">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weaker, and </w:t>
      </w:r>
      <w:r w:rsidR="00FE4016">
        <w:rPr>
          <w:rFonts w:ascii="Times New Roman" w:eastAsia="Times New Roman" w:hAnsi="Times New Roman" w:cs="Times New Roman"/>
          <w:color w:val="00112B"/>
          <w:sz w:val="24"/>
          <w:szCs w:val="24"/>
        </w:rPr>
        <w:t xml:space="preserve">the </w:t>
      </w:r>
      <w:r w:rsidR="003B6693" w:rsidRPr="00925AAC">
        <w:rPr>
          <w:rFonts w:ascii="Times New Roman" w:eastAsia="Times New Roman" w:hAnsi="Times New Roman" w:cs="Times New Roman"/>
          <w:color w:val="00112B"/>
          <w:sz w:val="24"/>
          <w:szCs w:val="24"/>
        </w:rPr>
        <w:t xml:space="preserve">more uniformly patterned (flat) the relationship between excess mortality and the </w:t>
      </w:r>
      <w:r w:rsidR="003B6693" w:rsidRPr="00925AAC">
        <w:rPr>
          <w:rFonts w:ascii="Times New Roman" w:eastAsia="Times New Roman" w:hAnsi="Times New Roman" w:cs="Times New Roman"/>
          <w:i/>
          <w:color w:val="00112B"/>
          <w:sz w:val="24"/>
          <w:szCs w:val="24"/>
        </w:rPr>
        <w:t>rbc</w:t>
      </w:r>
      <w:r w:rsidR="003B6693" w:rsidRPr="00925AAC">
        <w:rPr>
          <w:rFonts w:ascii="Times New Roman" w:eastAsia="Times New Roman" w:hAnsi="Times New Roman" w:cs="Times New Roman"/>
          <w:color w:val="00112B"/>
          <w:sz w:val="24"/>
          <w:szCs w:val="24"/>
        </w:rPr>
        <w:t xml:space="preserve"> </w:t>
      </w:r>
      <w:r w:rsidR="00232274">
        <w:rPr>
          <w:rFonts w:ascii="Times New Roman" w:eastAsia="Times New Roman" w:hAnsi="Times New Roman" w:cs="Times New Roman"/>
          <w:color w:val="00112B"/>
          <w:sz w:val="24"/>
          <w:szCs w:val="24"/>
        </w:rPr>
        <w:t>was</w:t>
      </w:r>
      <w:r w:rsidR="003B6693" w:rsidRPr="00925AAC">
        <w:rPr>
          <w:rFonts w:ascii="Times New Roman" w:eastAsia="Times New Roman" w:hAnsi="Times New Roman" w:cs="Times New Roman"/>
          <w:color w:val="00112B"/>
          <w:sz w:val="24"/>
          <w:szCs w:val="24"/>
        </w:rPr>
        <w:t xml:space="preserve">. The panels for women with </w:t>
      </w:r>
      <w:r w:rsidR="00FE4016">
        <w:rPr>
          <w:rFonts w:ascii="Times New Roman" w:eastAsia="Times New Roman" w:hAnsi="Times New Roman" w:cs="Times New Roman"/>
          <w:color w:val="00112B"/>
          <w:sz w:val="24"/>
          <w:szCs w:val="24"/>
        </w:rPr>
        <w:t>zero to three</w:t>
      </w:r>
      <w:r w:rsidR="003B6693" w:rsidRPr="00925AAC">
        <w:rPr>
          <w:rFonts w:ascii="Times New Roman" w:eastAsia="Times New Roman" w:hAnsi="Times New Roman" w:cs="Times New Roman"/>
          <w:color w:val="00112B"/>
          <w:sz w:val="24"/>
          <w:szCs w:val="24"/>
        </w:rPr>
        <w:t xml:space="preserve"> </w:t>
      </w:r>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display the </w:t>
      </w:r>
      <w:r w:rsidR="00FE4016">
        <w:rPr>
          <w:rFonts w:ascii="Times New Roman" w:eastAsia="Times New Roman" w:hAnsi="Times New Roman" w:cs="Times New Roman"/>
          <w:color w:val="00112B"/>
          <w:sz w:val="24"/>
          <w:szCs w:val="24"/>
        </w:rPr>
        <w:t>greatest</w:t>
      </w:r>
      <w:r w:rsidR="00FE4016"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heterogeneity of all</w:t>
      </w:r>
      <w:r w:rsidR="00FE4016">
        <w:rPr>
          <w:rFonts w:ascii="Times New Roman" w:eastAsia="Times New Roman" w:hAnsi="Times New Roman" w:cs="Times New Roman"/>
          <w:color w:val="00112B"/>
          <w:sz w:val="24"/>
          <w:szCs w:val="24"/>
        </w:rPr>
        <w:t xml:space="preserve"> the panels</w:t>
      </w:r>
      <w:r w:rsidR="003B6693" w:rsidRPr="00925AAC">
        <w:rPr>
          <w:rFonts w:ascii="Times New Roman" w:eastAsia="Times New Roman" w:hAnsi="Times New Roman" w:cs="Times New Roman"/>
          <w:color w:val="00112B"/>
          <w:sz w:val="24"/>
          <w:szCs w:val="24"/>
        </w:rPr>
        <w:t xml:space="preserve"> along the y-axis. Moreover, in Brazil, the log-scaled </w:t>
      </w:r>
      <w:r w:rsidR="003B6693" w:rsidRPr="00925AAC">
        <w:rPr>
          <w:rFonts w:ascii="Times New Roman" w:eastAsia="Times New Roman" w:hAnsi="Times New Roman" w:cs="Times New Roman"/>
          <w:i/>
          <w:color w:val="00112B"/>
          <w:sz w:val="24"/>
          <w:szCs w:val="24"/>
        </w:rPr>
        <w:t>rbc</w:t>
      </w:r>
      <w:r w:rsidR="003B6693" w:rsidRPr="00925AAC">
        <w:rPr>
          <w:rFonts w:ascii="Times New Roman" w:eastAsia="Times New Roman" w:hAnsi="Times New Roman" w:cs="Times New Roman"/>
          <w:color w:val="00112B"/>
          <w:sz w:val="24"/>
          <w:szCs w:val="24"/>
        </w:rPr>
        <w:t xml:space="preserve"> among women </w:t>
      </w:r>
      <w:r w:rsidR="00FE4016">
        <w:rPr>
          <w:rFonts w:ascii="Times New Roman" w:eastAsia="Times New Roman" w:hAnsi="Times New Roman" w:cs="Times New Roman"/>
          <w:color w:val="00112B"/>
          <w:sz w:val="24"/>
          <w:szCs w:val="24"/>
        </w:rPr>
        <w:t xml:space="preserve">aged </w:t>
      </w:r>
      <w:r w:rsidR="003B6693" w:rsidRPr="00925AAC">
        <w:rPr>
          <w:rFonts w:ascii="Times New Roman" w:eastAsia="Times New Roman" w:hAnsi="Times New Roman" w:cs="Times New Roman"/>
          <w:color w:val="00112B"/>
          <w:sz w:val="24"/>
          <w:szCs w:val="24"/>
        </w:rPr>
        <w:t xml:space="preserve">10 to 29 </w:t>
      </w:r>
      <w:r w:rsidR="00232274">
        <w:rPr>
          <w:rFonts w:ascii="Times New Roman" w:eastAsia="Times New Roman" w:hAnsi="Times New Roman" w:cs="Times New Roman"/>
          <w:color w:val="00112B"/>
          <w:sz w:val="24"/>
          <w:szCs w:val="24"/>
        </w:rPr>
        <w:t>was</w:t>
      </w:r>
      <w:r w:rsidR="003B6693" w:rsidRPr="00925AAC">
        <w:rPr>
          <w:rFonts w:ascii="Times New Roman" w:eastAsia="Times New Roman" w:hAnsi="Times New Roman" w:cs="Times New Roman"/>
          <w:color w:val="00112B"/>
          <w:sz w:val="24"/>
          <w:szCs w:val="24"/>
        </w:rPr>
        <w:t xml:space="preserve"> above zero, </w:t>
      </w:r>
      <w:r w:rsidR="00FE4016">
        <w:rPr>
          <w:rFonts w:ascii="Times New Roman" w:eastAsia="Times New Roman" w:hAnsi="Times New Roman" w:cs="Times New Roman"/>
          <w:color w:val="00112B"/>
          <w:sz w:val="24"/>
          <w:szCs w:val="24"/>
        </w:rPr>
        <w:t>which means</w:t>
      </w:r>
      <w:r w:rsidR="00FE4016"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that fertility was higher than expected among younger women. Notably, the slope of the </w:t>
      </w:r>
      <w:proofErr w:type="spellStart"/>
      <w:r w:rsidR="003B6693" w:rsidRPr="00925AAC">
        <w:rPr>
          <w:rFonts w:ascii="Times New Roman" w:eastAsia="Times New Roman" w:hAnsi="Times New Roman" w:cs="Times New Roman"/>
          <w:color w:val="00112B"/>
          <w:sz w:val="24"/>
          <w:szCs w:val="24"/>
        </w:rPr>
        <w:t>lowess</w:t>
      </w:r>
      <w:proofErr w:type="spellEnd"/>
      <w:r w:rsidR="003B6693" w:rsidRPr="00925AAC">
        <w:rPr>
          <w:rFonts w:ascii="Times New Roman" w:eastAsia="Times New Roman" w:hAnsi="Times New Roman" w:cs="Times New Roman"/>
          <w:color w:val="00112B"/>
          <w:sz w:val="24"/>
          <w:szCs w:val="24"/>
        </w:rPr>
        <w:t xml:space="preserve"> lines is more positive for the first age group (10-19) </w:t>
      </w:r>
      <w:r w:rsidR="00FE4016">
        <w:rPr>
          <w:rFonts w:ascii="Times New Roman" w:eastAsia="Times New Roman" w:hAnsi="Times New Roman" w:cs="Times New Roman"/>
          <w:color w:val="00112B"/>
          <w:sz w:val="24"/>
          <w:szCs w:val="24"/>
        </w:rPr>
        <w:t>than for the other ages groups</w:t>
      </w:r>
      <w:r w:rsidR="003B6693" w:rsidRPr="00925AAC">
        <w:rPr>
          <w:rFonts w:ascii="Times New Roman" w:eastAsia="Times New Roman" w:hAnsi="Times New Roman" w:cs="Times New Roman"/>
          <w:color w:val="00112B"/>
          <w:sz w:val="24"/>
          <w:szCs w:val="24"/>
        </w:rPr>
        <w:t xml:space="preserve">, </w:t>
      </w:r>
      <w:r w:rsidR="00FE4016">
        <w:rPr>
          <w:rFonts w:ascii="Times New Roman" w:eastAsia="Times New Roman" w:hAnsi="Times New Roman" w:cs="Times New Roman"/>
          <w:color w:val="00112B"/>
          <w:sz w:val="24"/>
          <w:szCs w:val="24"/>
        </w:rPr>
        <w:t>which means</w:t>
      </w:r>
      <w:r w:rsidR="00FE4016"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that higher excess mortality </w:t>
      </w:r>
      <w:r w:rsidR="0081081A">
        <w:rPr>
          <w:rFonts w:ascii="Times New Roman" w:eastAsia="Times New Roman" w:hAnsi="Times New Roman" w:cs="Times New Roman"/>
          <w:color w:val="00112B"/>
          <w:sz w:val="24"/>
          <w:szCs w:val="24"/>
        </w:rPr>
        <w:t>was</w:t>
      </w:r>
      <w:r w:rsidR="0081081A"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associated with higher fertility, particularly among young women with fewer years of schooling</w:t>
      </w:r>
      <w:r w:rsidR="0081081A">
        <w:rPr>
          <w:rFonts w:ascii="Times New Roman" w:eastAsia="Times New Roman" w:hAnsi="Times New Roman" w:cs="Times New Roman"/>
          <w:color w:val="00112B"/>
          <w:sz w:val="24"/>
          <w:szCs w:val="24"/>
        </w:rPr>
        <w:t>; i.e., among women with</w:t>
      </w:r>
      <w:r w:rsidR="003B6693" w:rsidRPr="00925AAC">
        <w:rPr>
          <w:rFonts w:ascii="Times New Roman" w:eastAsia="Times New Roman" w:hAnsi="Times New Roman" w:cs="Times New Roman"/>
          <w:color w:val="00112B"/>
          <w:sz w:val="24"/>
          <w:szCs w:val="24"/>
        </w:rPr>
        <w:t xml:space="preserve"> two sociodemographic characteristics that are typically associated with</w:t>
      </w:r>
      <w:r w:rsidR="0081081A">
        <w:rPr>
          <w:rFonts w:ascii="Times New Roman" w:eastAsia="Times New Roman" w:hAnsi="Times New Roman" w:cs="Times New Roman"/>
          <w:color w:val="00112B"/>
          <w:sz w:val="24"/>
          <w:szCs w:val="24"/>
        </w:rPr>
        <w:t xml:space="preserve"> having</w:t>
      </w:r>
      <w:r w:rsidR="003B6693" w:rsidRPr="00925AAC">
        <w:rPr>
          <w:rFonts w:ascii="Times New Roman" w:eastAsia="Times New Roman" w:hAnsi="Times New Roman" w:cs="Times New Roman"/>
          <w:color w:val="00112B"/>
          <w:sz w:val="24"/>
          <w:szCs w:val="24"/>
        </w:rPr>
        <w:t xml:space="preserve"> disadvantaged living conditions.</w:t>
      </w:r>
    </w:p>
    <w:p w14:paraId="00000061"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2" w14:textId="28E57DB0"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both countries, there </w:t>
      </w:r>
      <w:r w:rsidR="0081081A">
        <w:rPr>
          <w:rFonts w:ascii="Times New Roman" w:eastAsia="Times New Roman" w:hAnsi="Times New Roman" w:cs="Times New Roman"/>
          <w:color w:val="00112B"/>
          <w:sz w:val="24"/>
          <w:szCs w:val="24"/>
        </w:rPr>
        <w:t>was</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 positive association between excess mortality and the number of births among women with </w:t>
      </w:r>
      <w:r w:rsidR="0081081A">
        <w:rPr>
          <w:rFonts w:ascii="Times New Roman" w:eastAsia="Times New Roman" w:hAnsi="Times New Roman" w:cs="Times New Roman"/>
          <w:color w:val="00112B"/>
          <w:sz w:val="24"/>
          <w:szCs w:val="24"/>
        </w:rPr>
        <w:t>zero to three</w:t>
      </w:r>
      <w:r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The slopes of the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lines indicate that places where excess mortality was higher </w:t>
      </w:r>
      <w:r w:rsidR="0081081A">
        <w:rPr>
          <w:rFonts w:ascii="Times New Roman" w:eastAsia="Times New Roman" w:hAnsi="Times New Roman" w:cs="Times New Roman"/>
          <w:color w:val="00112B"/>
          <w:sz w:val="24"/>
          <w:szCs w:val="24"/>
        </w:rPr>
        <w:t>also generally had</w:t>
      </w:r>
      <w:r w:rsidRPr="00925AAC">
        <w:rPr>
          <w:rFonts w:ascii="Times New Roman" w:eastAsia="Times New Roman" w:hAnsi="Times New Roman" w:cs="Times New Roman"/>
          <w:color w:val="00112B"/>
          <w:sz w:val="24"/>
          <w:szCs w:val="24"/>
        </w:rPr>
        <w:t xml:space="preserve"> higher relative number</w:t>
      </w:r>
      <w:r w:rsidR="0081081A">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births among women with </w:t>
      </w:r>
      <w:r w:rsidR="0081081A">
        <w:rPr>
          <w:rFonts w:ascii="Times New Roman" w:eastAsia="Times New Roman" w:hAnsi="Times New Roman" w:cs="Times New Roman"/>
          <w:color w:val="00112B"/>
          <w:sz w:val="24"/>
          <w:szCs w:val="24"/>
        </w:rPr>
        <w:t>zero to three</w:t>
      </w:r>
      <w:r w:rsidR="0081081A"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This </w:t>
      </w:r>
      <w:r w:rsidR="0081081A">
        <w:rPr>
          <w:rFonts w:ascii="Times New Roman" w:eastAsia="Times New Roman" w:hAnsi="Times New Roman" w:cs="Times New Roman"/>
          <w:color w:val="00112B"/>
          <w:sz w:val="24"/>
          <w:szCs w:val="24"/>
        </w:rPr>
        <w:t xml:space="preserve">was found to be the case </w:t>
      </w:r>
      <w:r w:rsidRPr="00925AAC">
        <w:rPr>
          <w:rFonts w:ascii="Times New Roman" w:eastAsia="Times New Roman" w:hAnsi="Times New Roman" w:cs="Times New Roman"/>
          <w:color w:val="00112B"/>
          <w:sz w:val="24"/>
          <w:szCs w:val="24"/>
        </w:rPr>
        <w:t xml:space="preserve">for values of excess mortality between </w:t>
      </w:r>
      <w:r w:rsidR="0081081A">
        <w:rPr>
          <w:rFonts w:ascii="Times New Roman" w:eastAsia="Times New Roman" w:hAnsi="Times New Roman" w:cs="Times New Roman"/>
          <w:color w:val="00112B"/>
          <w:sz w:val="24"/>
          <w:szCs w:val="24"/>
        </w:rPr>
        <w:t>zero</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and 100. The </w:t>
      </w:r>
      <w:r w:rsidR="0081081A">
        <w:rPr>
          <w:rFonts w:ascii="Times New Roman" w:eastAsia="Times New Roman" w:hAnsi="Times New Roman" w:cs="Times New Roman"/>
          <w:color w:val="00112B"/>
          <w:sz w:val="24"/>
          <w:szCs w:val="24"/>
        </w:rPr>
        <w:t>greater</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severity of the pandemic in Colombia than in Brazil (max</w:t>
      </w:r>
      <w:r w:rsidR="0081081A">
        <w:rPr>
          <w:rFonts w:ascii="Times New Roman" w:eastAsia="Times New Roman" w:hAnsi="Times New Roman" w:cs="Times New Roman"/>
          <w:color w:val="00112B"/>
          <w:sz w:val="24"/>
          <w:szCs w:val="24"/>
        </w:rPr>
        <w:t>imum</w:t>
      </w:r>
      <w:r w:rsidRPr="00925AAC">
        <w:rPr>
          <w:rFonts w:ascii="Times New Roman" w:eastAsia="Times New Roman" w:hAnsi="Times New Roman" w:cs="Times New Roman"/>
          <w:color w:val="00112B"/>
          <w:sz w:val="24"/>
          <w:szCs w:val="24"/>
        </w:rPr>
        <w:t xml:space="preserve"> excess mortality = 300) suggests there may </w:t>
      </w:r>
      <w:r w:rsidR="0081081A">
        <w:rPr>
          <w:rFonts w:ascii="Times New Roman" w:eastAsia="Times New Roman" w:hAnsi="Times New Roman" w:cs="Times New Roman"/>
          <w:color w:val="00112B"/>
          <w:sz w:val="24"/>
          <w:szCs w:val="24"/>
        </w:rPr>
        <w:t>have been</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turning points </w:t>
      </w:r>
      <w:r w:rsidR="0081081A">
        <w:rPr>
          <w:rFonts w:ascii="Times New Roman" w:eastAsia="Times New Roman" w:hAnsi="Times New Roman" w:cs="Times New Roman"/>
          <w:color w:val="00112B"/>
          <w:sz w:val="24"/>
          <w:szCs w:val="24"/>
        </w:rPr>
        <w:t>at which</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 relationship between excess mortality and the number of births among women with lower educational attainment reverse</w:t>
      </w:r>
      <w:r w:rsidR="0081081A">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In sharp contrast, the number of births to women with more than </w:t>
      </w:r>
      <w:r w:rsidR="0081081A">
        <w:rPr>
          <w:rFonts w:ascii="Times New Roman" w:eastAsia="Times New Roman" w:hAnsi="Times New Roman" w:cs="Times New Roman"/>
          <w:color w:val="00112B"/>
          <w:sz w:val="24"/>
          <w:szCs w:val="24"/>
        </w:rPr>
        <w:t>eight</w:t>
      </w:r>
      <w:r w:rsidR="0081081A"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r w:rsidR="0081081A">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 xml:space="preserve">both Brazil and Colombia </w:t>
      </w:r>
      <w:r w:rsidR="0081081A">
        <w:rPr>
          <w:rFonts w:ascii="Times New Roman" w:eastAsia="Times New Roman" w:hAnsi="Times New Roman" w:cs="Times New Roman"/>
          <w:color w:val="00112B"/>
          <w:sz w:val="24"/>
          <w:szCs w:val="24"/>
        </w:rPr>
        <w:t>was</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below or very close to zero, </w:t>
      </w:r>
      <w:r w:rsidR="0081081A">
        <w:rPr>
          <w:rFonts w:ascii="Times New Roman" w:eastAsia="Times New Roman" w:hAnsi="Times New Roman" w:cs="Times New Roman"/>
          <w:color w:val="00112B"/>
          <w:sz w:val="24"/>
          <w:szCs w:val="24"/>
        </w:rPr>
        <w:t>which means</w:t>
      </w:r>
      <w:r w:rsidR="0081081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that between 2020 and 2021</w:t>
      </w:r>
      <w:r w:rsidR="00232274">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the number of births was slightly lower than expected for almost all educated women</w:t>
      </w:r>
      <w:r w:rsidR="00A62C77">
        <w:rPr>
          <w:rFonts w:ascii="Times New Roman" w:eastAsia="Times New Roman" w:hAnsi="Times New Roman" w:cs="Times New Roman"/>
          <w:color w:val="00112B"/>
          <w:sz w:val="24"/>
          <w:szCs w:val="24"/>
        </w:rPr>
        <w:t xml:space="preserve"> of</w:t>
      </w:r>
      <w:r w:rsidR="00A62C77" w:rsidRPr="00925AAC">
        <w:rPr>
          <w:rFonts w:ascii="Times New Roman" w:eastAsia="Times New Roman" w:hAnsi="Times New Roman" w:cs="Times New Roman"/>
          <w:color w:val="00112B"/>
          <w:sz w:val="24"/>
          <w:szCs w:val="24"/>
        </w:rPr>
        <w:t xml:space="preserve"> all ages</w:t>
      </w:r>
      <w:r w:rsidRPr="00925AAC">
        <w:rPr>
          <w:rFonts w:ascii="Times New Roman" w:eastAsia="Times New Roman" w:hAnsi="Times New Roman" w:cs="Times New Roman"/>
          <w:color w:val="00112B"/>
          <w:sz w:val="24"/>
          <w:szCs w:val="24"/>
        </w:rPr>
        <w:t xml:space="preserve"> across </w:t>
      </w:r>
      <w:r w:rsidRPr="00925AAC">
        <w:rPr>
          <w:rFonts w:ascii="Times New Roman" w:eastAsia="Times New Roman" w:hAnsi="Times New Roman" w:cs="Times New Roman"/>
          <w:color w:val="00112B"/>
          <w:sz w:val="24"/>
          <w:szCs w:val="24"/>
        </w:rPr>
        <w:lastRenderedPageBreak/>
        <w:t xml:space="preserve">subnational areas in Brazil and Colombia. Additionally, the flat pattern in the </w:t>
      </w:r>
      <w:proofErr w:type="spellStart"/>
      <w:r w:rsidRPr="00925AAC">
        <w:rPr>
          <w:rFonts w:ascii="Times New Roman" w:eastAsia="Times New Roman" w:hAnsi="Times New Roman" w:cs="Times New Roman"/>
          <w:color w:val="00112B"/>
          <w:sz w:val="24"/>
          <w:szCs w:val="24"/>
        </w:rPr>
        <w:t>lowes</w:t>
      </w:r>
      <w:r w:rsidR="00C93A7D">
        <w:rPr>
          <w:rFonts w:ascii="Times New Roman" w:eastAsia="Times New Roman" w:hAnsi="Times New Roman" w:cs="Times New Roman"/>
          <w:color w:val="00112B"/>
          <w:sz w:val="24"/>
          <w:szCs w:val="24"/>
        </w:rPr>
        <w:t>s</w:t>
      </w:r>
      <w:proofErr w:type="spellEnd"/>
      <w:r w:rsidRPr="00925AAC">
        <w:rPr>
          <w:rFonts w:ascii="Times New Roman" w:eastAsia="Times New Roman" w:hAnsi="Times New Roman" w:cs="Times New Roman"/>
          <w:color w:val="00112B"/>
          <w:sz w:val="24"/>
          <w:szCs w:val="24"/>
        </w:rPr>
        <w:t xml:space="preserve"> lines indicates that there </w:t>
      </w:r>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no association between excess mortality and the number of births among educated mothers. If anything</w:t>
      </w:r>
      <w:r w:rsidR="00A62C77">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there is a slight negative slope among women with the highest educational attainment (12 or more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as summarized by the overall line.</w:t>
      </w:r>
    </w:p>
    <w:p w14:paraId="00000063"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4" w14:textId="66E6BE8E"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When excess mortality </w:t>
      </w:r>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lagged by two trimesters</w:t>
      </w:r>
      <w:r w:rsidR="00A62C77">
        <w:rPr>
          <w:rFonts w:ascii="Times New Roman" w:eastAsia="Times New Roman" w:hAnsi="Times New Roman" w:cs="Times New Roman"/>
          <w:color w:val="00112B"/>
          <w:sz w:val="24"/>
          <w:szCs w:val="24"/>
        </w:rPr>
        <w:t xml:space="preserve"> – </w:t>
      </w:r>
      <w:r w:rsidRPr="00925AAC">
        <w:rPr>
          <w:rFonts w:ascii="Times New Roman" w:eastAsia="Times New Roman" w:hAnsi="Times New Roman" w:cs="Times New Roman"/>
          <w:color w:val="00112B"/>
          <w:sz w:val="24"/>
          <w:szCs w:val="24"/>
        </w:rPr>
        <w:t>i.e., when we measure</w:t>
      </w:r>
      <w:r w:rsidR="00A62C77">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the potential influence of the pandemic on fertility decisions and opportunities by accounting for the average duration of pregnancies</w:t>
      </w:r>
      <w:r w:rsidR="00A62C77">
        <w:rPr>
          <w:rFonts w:ascii="Times New Roman" w:eastAsia="Times New Roman" w:hAnsi="Times New Roman" w:cs="Times New Roman"/>
          <w:color w:val="00112B"/>
          <w:sz w:val="24"/>
          <w:szCs w:val="24"/>
        </w:rPr>
        <w:t xml:space="preserve"> – </w:t>
      </w:r>
      <w:r w:rsidRPr="00925AAC">
        <w:rPr>
          <w:rFonts w:ascii="Times New Roman" w:eastAsia="Times New Roman" w:hAnsi="Times New Roman" w:cs="Times New Roman"/>
          <w:color w:val="00112B"/>
          <w:sz w:val="24"/>
          <w:szCs w:val="24"/>
        </w:rPr>
        <w:t xml:space="preserve">the general pattern among educated women </w:t>
      </w:r>
      <w:r w:rsidR="00A62C77">
        <w:rPr>
          <w:rFonts w:ascii="Times New Roman" w:eastAsia="Times New Roman" w:hAnsi="Times New Roman" w:cs="Times New Roman"/>
          <w:color w:val="00112B"/>
          <w:sz w:val="24"/>
          <w:szCs w:val="24"/>
        </w:rPr>
        <w:t>was found to be</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same as in Figure 2: </w:t>
      </w:r>
      <w:r w:rsidR="00A62C77">
        <w:rPr>
          <w:rFonts w:ascii="Times New Roman" w:eastAsia="Times New Roman" w:hAnsi="Times New Roman" w:cs="Times New Roman"/>
          <w:color w:val="00112B"/>
          <w:sz w:val="24"/>
          <w:szCs w:val="24"/>
        </w:rPr>
        <w:t xml:space="preserve">i.e., </w:t>
      </w:r>
      <w:r w:rsidRPr="00925AAC">
        <w:rPr>
          <w:rFonts w:ascii="Times New Roman" w:eastAsia="Times New Roman" w:hAnsi="Times New Roman" w:cs="Times New Roman"/>
          <w:color w:val="00112B"/>
          <w:sz w:val="24"/>
          <w:szCs w:val="24"/>
        </w:rPr>
        <w:t xml:space="preserve">the association between nine-month lagged excess mortality and the number of births </w:t>
      </w:r>
      <w:r w:rsidR="00A62C77">
        <w:rPr>
          <w:rFonts w:ascii="Times New Roman" w:eastAsia="Times New Roman" w:hAnsi="Times New Roman" w:cs="Times New Roman"/>
          <w:color w:val="00112B"/>
          <w:sz w:val="24"/>
          <w:szCs w:val="24"/>
        </w:rPr>
        <w:t>appeared</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to be null (see Figure A2). Instead, among women with less than </w:t>
      </w:r>
      <w:r w:rsidR="00A62C77">
        <w:rPr>
          <w:rFonts w:ascii="Times New Roman" w:eastAsia="Times New Roman" w:hAnsi="Times New Roman" w:cs="Times New Roman"/>
          <w:color w:val="00112B"/>
          <w:sz w:val="24"/>
          <w:szCs w:val="24"/>
        </w:rPr>
        <w:t>three</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years of schooling, this association </w:t>
      </w:r>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negative, </w:t>
      </w:r>
      <w:r w:rsidR="00A62C77">
        <w:rPr>
          <w:rFonts w:ascii="Times New Roman" w:eastAsia="Times New Roman" w:hAnsi="Times New Roman" w:cs="Times New Roman"/>
          <w:color w:val="00112B"/>
          <w:sz w:val="24"/>
          <w:szCs w:val="24"/>
        </w:rPr>
        <w:t>which means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that higher mortality in a given trimester </w:t>
      </w:r>
      <w:r w:rsidR="00A62C77">
        <w:rPr>
          <w:rFonts w:ascii="Times New Roman" w:eastAsia="Times New Roman" w:hAnsi="Times New Roman" w:cs="Times New Roman"/>
          <w:color w:val="00112B"/>
          <w:sz w:val="24"/>
          <w:szCs w:val="24"/>
        </w:rPr>
        <w:t>was</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associated with fewer births </w:t>
      </w:r>
      <w:r w:rsidR="00A62C77">
        <w:rPr>
          <w:rFonts w:ascii="Times New Roman" w:eastAsia="Times New Roman" w:hAnsi="Times New Roman" w:cs="Times New Roman"/>
          <w:color w:val="00112B"/>
          <w:sz w:val="24"/>
          <w:szCs w:val="24"/>
        </w:rPr>
        <w:t xml:space="preserve">occurring </w:t>
      </w:r>
      <w:r w:rsidRPr="00925AAC">
        <w:rPr>
          <w:rFonts w:ascii="Times New Roman" w:eastAsia="Times New Roman" w:hAnsi="Times New Roman" w:cs="Times New Roman"/>
          <w:color w:val="00112B"/>
          <w:sz w:val="24"/>
          <w:szCs w:val="24"/>
        </w:rPr>
        <w:t xml:space="preserve">nine months </w:t>
      </w:r>
      <w:r w:rsidR="00A62C77">
        <w:rPr>
          <w:rFonts w:ascii="Times New Roman" w:eastAsia="Times New Roman" w:hAnsi="Times New Roman" w:cs="Times New Roman"/>
          <w:color w:val="00112B"/>
          <w:sz w:val="24"/>
          <w:szCs w:val="24"/>
        </w:rPr>
        <w:t>later</w:t>
      </w:r>
      <w:r w:rsidRPr="00925AAC">
        <w:rPr>
          <w:rFonts w:ascii="Times New Roman" w:eastAsia="Times New Roman" w:hAnsi="Times New Roman" w:cs="Times New Roman"/>
          <w:color w:val="00112B"/>
          <w:sz w:val="24"/>
          <w:szCs w:val="24"/>
        </w:rPr>
        <w:t xml:space="preserve">. The same </w:t>
      </w:r>
      <w:r w:rsidR="00A62C77">
        <w:rPr>
          <w:rFonts w:ascii="Times New Roman" w:eastAsia="Times New Roman" w:hAnsi="Times New Roman" w:cs="Times New Roman"/>
          <w:color w:val="00112B"/>
          <w:sz w:val="24"/>
          <w:szCs w:val="24"/>
        </w:rPr>
        <w:t>pattern</w:t>
      </w:r>
      <w:r w:rsidRPr="00925AAC">
        <w:rPr>
          <w:rFonts w:ascii="Times New Roman" w:eastAsia="Times New Roman" w:hAnsi="Times New Roman" w:cs="Times New Roman"/>
          <w:color w:val="00112B"/>
          <w:sz w:val="24"/>
          <w:szCs w:val="24"/>
        </w:rPr>
        <w:t xml:space="preserve">, </w:t>
      </w:r>
      <w:r w:rsidR="00A62C77">
        <w:rPr>
          <w:rFonts w:ascii="Times New Roman" w:eastAsia="Times New Roman" w:hAnsi="Times New Roman" w:cs="Times New Roman"/>
          <w:color w:val="00112B"/>
          <w:sz w:val="24"/>
          <w:szCs w:val="24"/>
        </w:rPr>
        <w:t>albeit with a less negative</w:t>
      </w:r>
      <w:r w:rsidR="00A62C77"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slope, </w:t>
      </w:r>
      <w:r w:rsidR="00A62C77">
        <w:rPr>
          <w:rFonts w:ascii="Times New Roman" w:eastAsia="Times New Roman" w:hAnsi="Times New Roman" w:cs="Times New Roman"/>
          <w:color w:val="00112B"/>
          <w:sz w:val="24"/>
          <w:szCs w:val="24"/>
        </w:rPr>
        <w:t xml:space="preserve">was found </w:t>
      </w:r>
      <w:r w:rsidRPr="00925AAC">
        <w:rPr>
          <w:rFonts w:ascii="Times New Roman" w:eastAsia="Times New Roman" w:hAnsi="Times New Roman" w:cs="Times New Roman"/>
          <w:color w:val="00112B"/>
          <w:sz w:val="24"/>
          <w:szCs w:val="24"/>
        </w:rPr>
        <w:t xml:space="preserve">for women with </w:t>
      </w:r>
      <w:r w:rsidR="00A62C77">
        <w:rPr>
          <w:rFonts w:ascii="Times New Roman" w:eastAsia="Times New Roman" w:hAnsi="Times New Roman" w:cs="Times New Roman"/>
          <w:color w:val="00112B"/>
          <w:sz w:val="24"/>
          <w:szCs w:val="24"/>
        </w:rPr>
        <w:t>four to seven</w:t>
      </w:r>
      <w:r w:rsidRPr="00925AAC">
        <w:rPr>
          <w:rFonts w:ascii="Times New Roman" w:eastAsia="Times New Roman" w:hAnsi="Times New Roman" w:cs="Times New Roman"/>
          <w:color w:val="00112B"/>
          <w:sz w:val="24"/>
          <w:szCs w:val="24"/>
        </w:rPr>
        <w:t xml:space="preserve"> years of schooling. Again, the greater range of excess mortality in Colombia than in Brazil yield</w:t>
      </w:r>
      <w:r w:rsidR="00A62C77">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more erratic associations between the number of births and excess mortality in areas with more than 100% excess deaths.</w:t>
      </w:r>
    </w:p>
    <w:p w14:paraId="00000065"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6" w14:textId="3D292CB5"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To test the robustness of the descriptive patterns depicted in Figures 3 and A2, and to assess the degree of uncertainty regarding the slopes of the </w:t>
      </w:r>
      <w:proofErr w:type="spellStart"/>
      <w:r w:rsidRPr="00925AAC">
        <w:rPr>
          <w:rFonts w:ascii="Times New Roman" w:eastAsia="Times New Roman" w:hAnsi="Times New Roman" w:cs="Times New Roman"/>
          <w:color w:val="00112B"/>
          <w:sz w:val="24"/>
          <w:szCs w:val="24"/>
        </w:rPr>
        <w:t>lowess</w:t>
      </w:r>
      <w:proofErr w:type="spellEnd"/>
      <w:r w:rsidRPr="00925AAC">
        <w:rPr>
          <w:rFonts w:ascii="Times New Roman" w:eastAsia="Times New Roman" w:hAnsi="Times New Roman" w:cs="Times New Roman"/>
          <w:color w:val="00112B"/>
          <w:sz w:val="24"/>
          <w:szCs w:val="24"/>
        </w:rPr>
        <w:t xml:space="preserve"> lines, Table 1 summarizes the regression coefficients for the excess mortality measures (current and lagged) and the number of births according to the four above-mentioned model specifications. To </w:t>
      </w:r>
      <w:r w:rsidR="00155E9D">
        <w:rPr>
          <w:rFonts w:ascii="Times New Roman" w:eastAsia="Times New Roman" w:hAnsi="Times New Roman" w:cs="Times New Roman"/>
          <w:color w:val="00112B"/>
          <w:sz w:val="24"/>
          <w:szCs w:val="24"/>
        </w:rPr>
        <w:t>enhance</w:t>
      </w:r>
      <w:r w:rsidR="00155E9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models’ performance and interpretability, the excess mortality measures and the </w:t>
      </w:r>
      <w:r w:rsidRPr="00925AAC">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enter</w:t>
      </w:r>
      <w:r w:rsidR="00155E9D">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the model on the logarithmic scale.</w:t>
      </w:r>
    </w:p>
    <w:p w14:paraId="00000067"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8" w14:textId="77777777" w:rsidR="00F71367" w:rsidRPr="00925AAC" w:rsidRDefault="003B6693" w:rsidP="00925AAC">
      <w:pPr>
        <w:spacing w:line="360" w:lineRule="auto"/>
        <w:jc w:val="center"/>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Table 1 ***</w:t>
      </w:r>
    </w:p>
    <w:p w14:paraId="00000069" w14:textId="11FC69AC" w:rsidR="00F71367" w:rsidRPr="00925AAC" w:rsidRDefault="00155E9D" w:rsidP="00925AAC">
      <w:pPr>
        <w:spacing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 xml:space="preserve">The results presented in </w:t>
      </w:r>
      <w:r w:rsidR="003B6693" w:rsidRPr="00925AAC">
        <w:rPr>
          <w:rFonts w:ascii="Times New Roman" w:eastAsia="Times New Roman" w:hAnsi="Times New Roman" w:cs="Times New Roman"/>
          <w:color w:val="00112B"/>
          <w:sz w:val="24"/>
          <w:szCs w:val="24"/>
        </w:rPr>
        <w:t xml:space="preserve">Table 1 confirm that the influence of current excess mortality on </w:t>
      </w:r>
      <w:r w:rsidR="003B6693" w:rsidRPr="00925AAC">
        <w:rPr>
          <w:rFonts w:ascii="Times New Roman" w:eastAsia="Times New Roman" w:hAnsi="Times New Roman" w:cs="Times New Roman"/>
          <w:i/>
          <w:color w:val="00112B"/>
          <w:sz w:val="24"/>
          <w:szCs w:val="24"/>
        </w:rPr>
        <w:t>rbc</w:t>
      </w:r>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contingent on women’s socioeconomic status. For Brazil, model specifications 1 to 3 suggest that current excess mortality negatively influence</w:t>
      </w:r>
      <w:r>
        <w:rPr>
          <w:rFonts w:ascii="Times New Roman" w:eastAsia="Times New Roman" w:hAnsi="Times New Roman" w:cs="Times New Roman"/>
          <w:color w:val="00112B"/>
          <w:sz w:val="24"/>
          <w:szCs w:val="24"/>
        </w:rPr>
        <w:t>d</w:t>
      </w:r>
      <w:r w:rsidR="003B6693" w:rsidRPr="00925AAC">
        <w:rPr>
          <w:rFonts w:ascii="Times New Roman" w:eastAsia="Times New Roman" w:hAnsi="Times New Roman" w:cs="Times New Roman"/>
          <w:color w:val="00112B"/>
          <w:sz w:val="24"/>
          <w:szCs w:val="24"/>
        </w:rPr>
        <w:t xml:space="preserve"> the number of births. Even after including the subnational HDI (M.S. 2), the coefficient for current excess mortality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-0.07. This coefficient implies that a 10% increase in excess mortality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associated with a 0.7% decrease in the number of births. M.S. 4 reveals that the association between current excess mortality and the number of births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positive for women with </w:t>
      </w:r>
      <w:r w:rsidR="00746582">
        <w:rPr>
          <w:rFonts w:ascii="Times New Roman" w:eastAsia="Times New Roman" w:hAnsi="Times New Roman" w:cs="Times New Roman"/>
          <w:color w:val="00112B"/>
          <w:sz w:val="24"/>
          <w:szCs w:val="24"/>
        </w:rPr>
        <w:t>zero to three</w:t>
      </w:r>
      <w:r w:rsidR="00746582" w:rsidRPr="00925AAC">
        <w:rPr>
          <w:rFonts w:ascii="Times New Roman" w:eastAsia="Times New Roman" w:hAnsi="Times New Roman" w:cs="Times New Roman"/>
          <w:color w:val="00112B"/>
          <w:sz w:val="24"/>
          <w:szCs w:val="24"/>
        </w:rPr>
        <w:t xml:space="preserve"> </w:t>
      </w:r>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(slope = 0.35), </w:t>
      </w:r>
      <w:r w:rsidR="00746582">
        <w:rPr>
          <w:rFonts w:ascii="Times New Roman" w:eastAsia="Times New Roman" w:hAnsi="Times New Roman" w:cs="Times New Roman"/>
          <w:color w:val="00112B"/>
          <w:sz w:val="24"/>
          <w:szCs w:val="24"/>
        </w:rPr>
        <w:t xml:space="preserve">was </w:t>
      </w:r>
      <w:r w:rsidR="003B6693" w:rsidRPr="00925AAC">
        <w:rPr>
          <w:rFonts w:ascii="Times New Roman" w:eastAsia="Times New Roman" w:hAnsi="Times New Roman" w:cs="Times New Roman"/>
          <w:color w:val="00112B"/>
          <w:sz w:val="24"/>
          <w:szCs w:val="24"/>
        </w:rPr>
        <w:t xml:space="preserve">virtually null for women </w:t>
      </w:r>
      <w:r w:rsidR="003B6693" w:rsidRPr="00925AAC">
        <w:rPr>
          <w:rFonts w:ascii="Times New Roman" w:eastAsia="Times New Roman" w:hAnsi="Times New Roman" w:cs="Times New Roman"/>
          <w:color w:val="00112B"/>
          <w:sz w:val="24"/>
          <w:szCs w:val="24"/>
        </w:rPr>
        <w:lastRenderedPageBreak/>
        <w:t xml:space="preserve">with </w:t>
      </w:r>
      <w:r w:rsidR="00746582">
        <w:rPr>
          <w:rFonts w:ascii="Times New Roman" w:eastAsia="Times New Roman" w:hAnsi="Times New Roman" w:cs="Times New Roman"/>
          <w:color w:val="00112B"/>
          <w:sz w:val="24"/>
          <w:szCs w:val="24"/>
        </w:rPr>
        <w:t>four to seven</w:t>
      </w:r>
      <w:r w:rsidR="00746582" w:rsidRPr="00925AAC">
        <w:rPr>
          <w:rFonts w:ascii="Times New Roman" w:eastAsia="Times New Roman" w:hAnsi="Times New Roman" w:cs="Times New Roman"/>
          <w:color w:val="00112B"/>
          <w:sz w:val="24"/>
          <w:szCs w:val="24"/>
        </w:rPr>
        <w:t xml:space="preserve"> </w:t>
      </w:r>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(slope = 0.35 - 0.31 = 0.04), and </w:t>
      </w:r>
      <w:r w:rsidR="00746582">
        <w:rPr>
          <w:rFonts w:ascii="Times New Roman" w:eastAsia="Times New Roman" w:hAnsi="Times New Roman" w:cs="Times New Roman"/>
          <w:color w:val="00112B"/>
          <w:sz w:val="24"/>
          <w:szCs w:val="24"/>
        </w:rPr>
        <w:t xml:space="preserve">was </w:t>
      </w:r>
      <w:r w:rsidR="003B6693" w:rsidRPr="00925AAC">
        <w:rPr>
          <w:rFonts w:ascii="Times New Roman" w:eastAsia="Times New Roman" w:hAnsi="Times New Roman" w:cs="Times New Roman"/>
          <w:color w:val="00112B"/>
          <w:sz w:val="24"/>
          <w:szCs w:val="24"/>
        </w:rPr>
        <w:t xml:space="preserve">negative for the remaining groups (0.35 - 0.4 = -0.05, and 0.35 - 0.45 = -0.1, respectively). </w:t>
      </w:r>
    </w:p>
    <w:p w14:paraId="0000006A"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B" w14:textId="02D78FA9"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For Colombia, </w:t>
      </w:r>
      <w:r w:rsidR="00746582">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subnational differences in the HDI account</w:t>
      </w:r>
      <w:r w:rsidR="00746582">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for the overall negative relationship between current excess mortality and relative fertility</w:t>
      </w:r>
      <w:r w:rsidR="0074658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the excess mortality coefficients in M.S. 2 and M.S. 3 </w:t>
      </w:r>
      <w:r w:rsidR="00746582">
        <w:rPr>
          <w:rFonts w:ascii="Times New Roman" w:eastAsia="Times New Roman" w:hAnsi="Times New Roman" w:cs="Times New Roman"/>
          <w:color w:val="00112B"/>
          <w:sz w:val="24"/>
          <w:szCs w:val="24"/>
        </w:rPr>
        <w:t>were</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small and statistically non-significant. However, the interaction terms included in M.S. 4 </w:t>
      </w:r>
      <w:r w:rsidR="00746582">
        <w:rPr>
          <w:rFonts w:ascii="Times New Roman" w:eastAsia="Times New Roman" w:hAnsi="Times New Roman" w:cs="Times New Roman"/>
          <w:color w:val="00112B"/>
          <w:sz w:val="24"/>
          <w:szCs w:val="24"/>
        </w:rPr>
        <w:t>indicated that there were</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significant association</w:t>
      </w:r>
      <w:r w:rsidR="00746582">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across years of schooling groups. These associations </w:t>
      </w:r>
      <w:r w:rsidR="00746582">
        <w:rPr>
          <w:rFonts w:ascii="Times New Roman" w:eastAsia="Times New Roman" w:hAnsi="Times New Roman" w:cs="Times New Roman"/>
          <w:color w:val="00112B"/>
          <w:sz w:val="24"/>
          <w:szCs w:val="24"/>
        </w:rPr>
        <w:t>were</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similar in direction and slightly larger in magnitude than those observed for Brazil. For example, the association between excess mortality and </w:t>
      </w:r>
      <w:r w:rsidRPr="00925AAC">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among women with </w:t>
      </w:r>
      <w:r w:rsidR="00746582">
        <w:rPr>
          <w:rFonts w:ascii="Times New Roman" w:eastAsia="Times New Roman" w:hAnsi="Times New Roman" w:cs="Times New Roman"/>
          <w:color w:val="00112B"/>
          <w:sz w:val="24"/>
          <w:szCs w:val="24"/>
        </w:rPr>
        <w:t>zero to three</w:t>
      </w:r>
      <w:r w:rsidR="00746582" w:rsidRPr="00925AAC">
        <w:rPr>
          <w:rFonts w:ascii="Times New Roman" w:eastAsia="Times New Roman" w:hAnsi="Times New Roman" w:cs="Times New Roman"/>
          <w:color w:val="00112B"/>
          <w:sz w:val="24"/>
          <w:szCs w:val="24"/>
        </w:rPr>
        <w:t xml:space="preserve"> </w:t>
      </w:r>
      <w:proofErr w:type="spellStart"/>
      <w:r w:rsidRPr="00925AAC">
        <w:rPr>
          <w:rFonts w:ascii="Times New Roman" w:eastAsia="Times New Roman" w:hAnsi="Times New Roman" w:cs="Times New Roman"/>
          <w:color w:val="00112B"/>
          <w:sz w:val="24"/>
          <w:szCs w:val="24"/>
        </w:rPr>
        <w:t>y.s</w:t>
      </w:r>
      <w:proofErr w:type="spellEnd"/>
      <w:r w:rsidRPr="00925AAC">
        <w:rPr>
          <w:rFonts w:ascii="Times New Roman" w:eastAsia="Times New Roman" w:hAnsi="Times New Roman" w:cs="Times New Roman"/>
          <w:color w:val="00112B"/>
          <w:sz w:val="24"/>
          <w:szCs w:val="24"/>
        </w:rPr>
        <w:t xml:space="preserve">.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0.39, </w:t>
      </w:r>
      <w:r w:rsidR="00746582">
        <w:rPr>
          <w:rFonts w:ascii="Times New Roman" w:eastAsia="Times New Roman" w:hAnsi="Times New Roman" w:cs="Times New Roman"/>
          <w:color w:val="00112B"/>
          <w:sz w:val="24"/>
          <w:szCs w:val="24"/>
        </w:rPr>
        <w:t>which implies</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that a 10% increase in excess mortality </w:t>
      </w:r>
      <w:r w:rsidR="00746582">
        <w:rPr>
          <w:rFonts w:ascii="Times New Roman" w:eastAsia="Times New Roman" w:hAnsi="Times New Roman" w:cs="Times New Roman"/>
          <w:color w:val="00112B"/>
          <w:sz w:val="24"/>
          <w:szCs w:val="24"/>
        </w:rPr>
        <w:t>was</w:t>
      </w:r>
      <w:r w:rsidR="0074658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associated with a 3.9% increase in the number of births. At the other end of the educational attainment </w:t>
      </w:r>
      <w:r w:rsidR="00FA5F23">
        <w:rPr>
          <w:rFonts w:ascii="Times New Roman" w:eastAsia="Times New Roman" w:hAnsi="Times New Roman" w:cs="Times New Roman"/>
          <w:color w:val="00112B"/>
          <w:sz w:val="24"/>
          <w:szCs w:val="24"/>
        </w:rPr>
        <w:t>spectrum</w:t>
      </w:r>
      <w:r w:rsidR="00FA5F2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(slope = 0.39 - 0.44 = -0.05), a 10% increase in mortality </w:t>
      </w:r>
      <w:r w:rsidR="00FA5F23">
        <w:rPr>
          <w:rFonts w:ascii="Times New Roman" w:eastAsia="Times New Roman" w:hAnsi="Times New Roman" w:cs="Times New Roman"/>
          <w:color w:val="00112B"/>
          <w:sz w:val="24"/>
          <w:szCs w:val="24"/>
        </w:rPr>
        <w:t>was</w:t>
      </w:r>
      <w:r w:rsidR="00FA5F2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associated with a 0.5% decrease in the number of births. The divergence between the signs of the association for </w:t>
      </w:r>
      <w:r w:rsidR="00FA5F23">
        <w:rPr>
          <w:rFonts w:ascii="Times New Roman" w:eastAsia="Times New Roman" w:hAnsi="Times New Roman" w:cs="Times New Roman"/>
          <w:color w:val="00112B"/>
          <w:sz w:val="24"/>
          <w:szCs w:val="24"/>
        </w:rPr>
        <w:t>less</w:t>
      </w:r>
      <w:r w:rsidR="00F84058">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educated </w:t>
      </w:r>
      <w:r w:rsidR="00FA5F23">
        <w:rPr>
          <w:rFonts w:ascii="Times New Roman" w:eastAsia="Times New Roman" w:hAnsi="Times New Roman" w:cs="Times New Roman"/>
          <w:color w:val="00112B"/>
          <w:sz w:val="24"/>
          <w:szCs w:val="24"/>
        </w:rPr>
        <w:t xml:space="preserve">women </w:t>
      </w:r>
      <w:r w:rsidRPr="00925AAC">
        <w:rPr>
          <w:rFonts w:ascii="Times New Roman" w:eastAsia="Times New Roman" w:hAnsi="Times New Roman" w:cs="Times New Roman"/>
          <w:color w:val="00112B"/>
          <w:sz w:val="24"/>
          <w:szCs w:val="24"/>
        </w:rPr>
        <w:t xml:space="preserve">(i.e., </w:t>
      </w:r>
      <w:r w:rsidR="00FA5F23">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low social position</w:t>
      </w:r>
      <w:r w:rsidR="00FA5F23">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and highly</w:t>
      </w:r>
      <w:r w:rsidR="00F84058">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educated women (i.e., </w:t>
      </w:r>
      <w:r w:rsidR="00FA5F23">
        <w:rPr>
          <w:rFonts w:ascii="Times New Roman" w:eastAsia="Times New Roman" w:hAnsi="Times New Roman" w:cs="Times New Roman"/>
          <w:color w:val="00112B"/>
          <w:sz w:val="24"/>
          <w:szCs w:val="24"/>
        </w:rPr>
        <w:t xml:space="preserve">in </w:t>
      </w:r>
      <w:r w:rsidRPr="00925AAC">
        <w:rPr>
          <w:rFonts w:ascii="Times New Roman" w:eastAsia="Times New Roman" w:hAnsi="Times New Roman" w:cs="Times New Roman"/>
          <w:color w:val="00112B"/>
          <w:sz w:val="24"/>
          <w:szCs w:val="24"/>
        </w:rPr>
        <w:t xml:space="preserve">high social </w:t>
      </w:r>
      <w:r w:rsidR="00FA5F23">
        <w:rPr>
          <w:rFonts w:ascii="Times New Roman" w:eastAsia="Times New Roman" w:hAnsi="Times New Roman" w:cs="Times New Roman"/>
          <w:color w:val="00112B"/>
          <w:sz w:val="24"/>
          <w:szCs w:val="24"/>
        </w:rPr>
        <w:t>positions</w:t>
      </w:r>
      <w:r w:rsidRPr="00925AAC">
        <w:rPr>
          <w:rFonts w:ascii="Times New Roman" w:eastAsia="Times New Roman" w:hAnsi="Times New Roman" w:cs="Times New Roman"/>
          <w:color w:val="00112B"/>
          <w:sz w:val="24"/>
          <w:szCs w:val="24"/>
        </w:rPr>
        <w:t xml:space="preserve">) </w:t>
      </w:r>
      <w:r w:rsidR="00FA5F23">
        <w:rPr>
          <w:rFonts w:ascii="Times New Roman" w:eastAsia="Times New Roman" w:hAnsi="Times New Roman" w:cs="Times New Roman"/>
          <w:color w:val="00112B"/>
          <w:sz w:val="24"/>
          <w:szCs w:val="24"/>
        </w:rPr>
        <w:t>points</w:t>
      </w:r>
      <w:r w:rsidR="00FA5F23"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to the heterogeneous influence of the pandemic.</w:t>
      </w:r>
    </w:p>
    <w:p w14:paraId="0000006C"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6D" w14:textId="5942E218" w:rsidR="00F71367" w:rsidRPr="00925AAC" w:rsidRDefault="00FA5F23" w:rsidP="00925AAC">
      <w:pPr>
        <w:spacing w:line="360" w:lineRule="auto"/>
        <w:jc w:val="both"/>
        <w:rPr>
          <w:rFonts w:ascii="Times New Roman" w:eastAsia="Times New Roman" w:hAnsi="Times New Roman" w:cs="Times New Roman"/>
          <w:color w:val="00112B"/>
          <w:sz w:val="24"/>
          <w:szCs w:val="24"/>
        </w:rPr>
      </w:pPr>
      <w:r>
        <w:rPr>
          <w:rFonts w:ascii="Times New Roman" w:eastAsia="Times New Roman" w:hAnsi="Times New Roman" w:cs="Times New Roman"/>
          <w:color w:val="00112B"/>
          <w:sz w:val="24"/>
          <w:szCs w:val="24"/>
        </w:rPr>
        <w:t>The r</w:t>
      </w:r>
      <w:r w:rsidR="003B6693" w:rsidRPr="00925AAC">
        <w:rPr>
          <w:rFonts w:ascii="Times New Roman" w:eastAsia="Times New Roman" w:hAnsi="Times New Roman" w:cs="Times New Roman"/>
          <w:color w:val="00112B"/>
          <w:sz w:val="24"/>
          <w:szCs w:val="24"/>
        </w:rPr>
        <w:t xml:space="preserve">esults for lagged excess mortality </w:t>
      </w:r>
      <w:r>
        <w:rPr>
          <w:rFonts w:ascii="Times New Roman" w:eastAsia="Times New Roman" w:hAnsi="Times New Roman" w:cs="Times New Roman"/>
          <w:color w:val="00112B"/>
          <w:sz w:val="24"/>
          <w:szCs w:val="24"/>
        </w:rPr>
        <w:t>were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less consistent </w:t>
      </w:r>
      <w:r>
        <w:rPr>
          <w:rFonts w:ascii="Times New Roman" w:eastAsia="Times New Roman" w:hAnsi="Times New Roman" w:cs="Times New Roman"/>
          <w:color w:val="00112B"/>
          <w:sz w:val="24"/>
          <w:szCs w:val="24"/>
        </w:rPr>
        <w:t>across</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countries. Although M.S. 1 indicate</w:t>
      </w:r>
      <w:r w:rsidR="00F84058">
        <w:rPr>
          <w:rFonts w:ascii="Times New Roman" w:eastAsia="Times New Roman" w:hAnsi="Times New Roman" w:cs="Times New Roman"/>
          <w:color w:val="00112B"/>
          <w:sz w:val="24"/>
          <w:szCs w:val="24"/>
        </w:rPr>
        <w:t>d</w:t>
      </w:r>
      <w:r>
        <w:rPr>
          <w:rFonts w:ascii="Times New Roman" w:eastAsia="Times New Roman" w:hAnsi="Times New Roman" w:cs="Times New Roman"/>
          <w:color w:val="00112B"/>
          <w:sz w:val="24"/>
          <w:szCs w:val="24"/>
        </w:rPr>
        <w:t xml:space="preserve"> that there was</w:t>
      </w:r>
      <w:r w:rsidR="003B6693" w:rsidRPr="00925AAC">
        <w:rPr>
          <w:rFonts w:ascii="Times New Roman" w:eastAsia="Times New Roman" w:hAnsi="Times New Roman" w:cs="Times New Roman"/>
          <w:color w:val="00112B"/>
          <w:sz w:val="24"/>
          <w:szCs w:val="24"/>
        </w:rPr>
        <w:t xml:space="preserve"> a negative correlation between lagged excess mortality and relative fertility for both countries (-0.03 in Brazil, and -0.07 in Colombia), these associations </w:t>
      </w:r>
      <w:r>
        <w:rPr>
          <w:rFonts w:ascii="Times New Roman" w:eastAsia="Times New Roman" w:hAnsi="Times New Roman" w:cs="Times New Roman"/>
          <w:color w:val="00112B"/>
          <w:sz w:val="24"/>
          <w:szCs w:val="24"/>
        </w:rPr>
        <w:t>were</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not robust to the inclusion of the subnational HDI and the dummy variables for subnational areas. Moreover, the sign of the interaction coefficients also differ</w:t>
      </w:r>
      <w:r w:rsidR="000404DD">
        <w:rPr>
          <w:rFonts w:ascii="Times New Roman" w:eastAsia="Times New Roman" w:hAnsi="Times New Roman" w:cs="Times New Roman"/>
          <w:color w:val="00112B"/>
          <w:sz w:val="24"/>
          <w:szCs w:val="24"/>
        </w:rPr>
        <w:t>ed</w:t>
      </w:r>
      <w:r w:rsidR="003B6693" w:rsidRPr="00925AAC">
        <w:rPr>
          <w:rFonts w:ascii="Times New Roman" w:eastAsia="Times New Roman" w:hAnsi="Times New Roman" w:cs="Times New Roman"/>
          <w:color w:val="00112B"/>
          <w:sz w:val="24"/>
          <w:szCs w:val="24"/>
        </w:rPr>
        <w:t xml:space="preserve"> by country. For example, the association between lagged excess mortality and the number of births to women with less than </w:t>
      </w:r>
      <w:r>
        <w:rPr>
          <w:rFonts w:ascii="Times New Roman" w:eastAsia="Times New Roman" w:hAnsi="Times New Roman" w:cs="Times New Roman"/>
          <w:color w:val="00112B"/>
          <w:sz w:val="24"/>
          <w:szCs w:val="24"/>
        </w:rPr>
        <w:t>three</w:t>
      </w:r>
      <w:r w:rsidRPr="00925AAC">
        <w:rPr>
          <w:rFonts w:ascii="Times New Roman" w:eastAsia="Times New Roman" w:hAnsi="Times New Roman" w:cs="Times New Roman"/>
          <w:color w:val="00112B"/>
          <w:sz w:val="24"/>
          <w:szCs w:val="24"/>
        </w:rPr>
        <w:t xml:space="preserve"> </w:t>
      </w:r>
      <w:proofErr w:type="spellStart"/>
      <w:r w:rsidR="003B6693" w:rsidRPr="00925AAC">
        <w:rPr>
          <w:rFonts w:ascii="Times New Roman" w:eastAsia="Times New Roman" w:hAnsi="Times New Roman" w:cs="Times New Roman"/>
          <w:color w:val="00112B"/>
          <w:sz w:val="24"/>
          <w:szCs w:val="24"/>
        </w:rPr>
        <w:t>y.s</w:t>
      </w:r>
      <w:proofErr w:type="spellEnd"/>
      <w:r w:rsidR="003B6693" w:rsidRPr="00925AAC">
        <w:rPr>
          <w:rFonts w:ascii="Times New Roman" w:eastAsia="Times New Roman" w:hAnsi="Times New Roman" w:cs="Times New Roman"/>
          <w:color w:val="00112B"/>
          <w:sz w:val="24"/>
          <w:szCs w:val="24"/>
        </w:rPr>
        <w:t xml:space="preserve">. </w:t>
      </w:r>
      <w:r>
        <w:rPr>
          <w:rFonts w:ascii="Times New Roman" w:eastAsia="Times New Roman" w:hAnsi="Times New Roman" w:cs="Times New Roman"/>
          <w:color w:val="00112B"/>
          <w:sz w:val="24"/>
          <w:szCs w:val="24"/>
        </w:rPr>
        <w:t>was</w:t>
      </w:r>
      <w:r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negative in Brazil (-0.21) and positive in Colombia (0.23). These two associations imply</w:t>
      </w:r>
      <w:r>
        <w:rPr>
          <w:rFonts w:ascii="Times New Roman" w:eastAsia="Times New Roman" w:hAnsi="Times New Roman" w:cs="Times New Roman"/>
          <w:color w:val="00112B"/>
          <w:sz w:val="24"/>
          <w:szCs w:val="24"/>
        </w:rPr>
        <w:t xml:space="preserve"> that there was</w:t>
      </w:r>
      <w:r w:rsidR="003B6693" w:rsidRPr="00925AAC">
        <w:rPr>
          <w:rFonts w:ascii="Times New Roman" w:eastAsia="Times New Roman" w:hAnsi="Times New Roman" w:cs="Times New Roman"/>
          <w:color w:val="00112B"/>
          <w:sz w:val="24"/>
          <w:szCs w:val="24"/>
        </w:rPr>
        <w:t xml:space="preserve"> approximately a 2% decrease and increase, respectively, in the number of births given a 10% increase in lagged excess mortality. These divergent associations could be related to the higher degree of socioeconomic vulnerability of </w:t>
      </w:r>
      <w:r w:rsidR="000404DD">
        <w:rPr>
          <w:rFonts w:ascii="Times New Roman" w:eastAsia="Times New Roman" w:hAnsi="Times New Roman" w:cs="Times New Roman"/>
          <w:color w:val="00112B"/>
          <w:sz w:val="24"/>
          <w:szCs w:val="24"/>
        </w:rPr>
        <w:t>less-</w:t>
      </w:r>
      <w:r w:rsidR="003B6693" w:rsidRPr="00925AAC">
        <w:rPr>
          <w:rFonts w:ascii="Times New Roman" w:eastAsia="Times New Roman" w:hAnsi="Times New Roman" w:cs="Times New Roman"/>
          <w:color w:val="00112B"/>
          <w:sz w:val="24"/>
          <w:szCs w:val="24"/>
        </w:rPr>
        <w:t xml:space="preserve">educated women in Colombia due to the legacy of the armed conflict, and </w:t>
      </w:r>
      <w:r w:rsidR="007E2C03">
        <w:rPr>
          <w:rFonts w:ascii="Times New Roman" w:eastAsia="Times New Roman" w:hAnsi="Times New Roman" w:cs="Times New Roman"/>
          <w:color w:val="00112B"/>
          <w:sz w:val="24"/>
          <w:szCs w:val="24"/>
        </w:rPr>
        <w:t>because</w:t>
      </w:r>
      <w:r w:rsidR="003B6693" w:rsidRPr="00925AAC">
        <w:rPr>
          <w:rFonts w:ascii="Times New Roman" w:eastAsia="Times New Roman" w:hAnsi="Times New Roman" w:cs="Times New Roman"/>
          <w:color w:val="00112B"/>
          <w:sz w:val="24"/>
          <w:szCs w:val="24"/>
        </w:rPr>
        <w:t xml:space="preserve"> </w:t>
      </w:r>
      <w:r w:rsidR="007E2C03">
        <w:rPr>
          <w:rFonts w:ascii="Times New Roman" w:eastAsia="Times New Roman" w:hAnsi="Times New Roman" w:cs="Times New Roman"/>
          <w:color w:val="00112B"/>
          <w:sz w:val="24"/>
          <w:szCs w:val="24"/>
        </w:rPr>
        <w:t>Colombia’s</w:t>
      </w:r>
      <w:r w:rsidR="007E2C0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public health system </w:t>
      </w:r>
      <w:r w:rsidR="007E2C03">
        <w:rPr>
          <w:rFonts w:ascii="Times New Roman" w:eastAsia="Times New Roman" w:hAnsi="Times New Roman" w:cs="Times New Roman"/>
          <w:color w:val="00112B"/>
          <w:sz w:val="24"/>
          <w:szCs w:val="24"/>
        </w:rPr>
        <w:t>is worse than that of</w:t>
      </w:r>
      <w:r w:rsidR="003B6693" w:rsidRPr="00925AAC">
        <w:rPr>
          <w:rFonts w:ascii="Times New Roman" w:eastAsia="Times New Roman" w:hAnsi="Times New Roman" w:cs="Times New Roman"/>
          <w:color w:val="00112B"/>
          <w:sz w:val="24"/>
          <w:szCs w:val="24"/>
        </w:rPr>
        <w:t xml:space="preserve"> Brazil. As the years of schooling increase</w:t>
      </w:r>
      <w:r w:rsidR="007E2C03">
        <w:rPr>
          <w:rFonts w:ascii="Times New Roman" w:eastAsia="Times New Roman" w:hAnsi="Times New Roman" w:cs="Times New Roman"/>
          <w:color w:val="00112B"/>
          <w:sz w:val="24"/>
          <w:szCs w:val="24"/>
        </w:rPr>
        <w:t>d</w:t>
      </w:r>
      <w:r w:rsidR="003B6693" w:rsidRPr="00925AAC">
        <w:rPr>
          <w:rFonts w:ascii="Times New Roman" w:eastAsia="Times New Roman" w:hAnsi="Times New Roman" w:cs="Times New Roman"/>
          <w:color w:val="00112B"/>
          <w:sz w:val="24"/>
          <w:szCs w:val="24"/>
        </w:rPr>
        <w:t xml:space="preserve">, the association between lagged excess mortality and the </w:t>
      </w:r>
      <w:r w:rsidR="003B6693" w:rsidRPr="00925AAC">
        <w:rPr>
          <w:rFonts w:ascii="Times New Roman" w:eastAsia="Times New Roman" w:hAnsi="Times New Roman" w:cs="Times New Roman"/>
          <w:i/>
          <w:color w:val="00112B"/>
          <w:sz w:val="24"/>
          <w:szCs w:val="24"/>
        </w:rPr>
        <w:t>rbc</w:t>
      </w:r>
      <w:r w:rsidR="003B6693" w:rsidRPr="00925AAC">
        <w:rPr>
          <w:rFonts w:ascii="Times New Roman" w:eastAsia="Times New Roman" w:hAnsi="Times New Roman" w:cs="Times New Roman"/>
          <w:color w:val="00112B"/>
          <w:sz w:val="24"/>
          <w:szCs w:val="24"/>
        </w:rPr>
        <w:t xml:space="preserve"> </w:t>
      </w:r>
      <w:r w:rsidR="007E2C03">
        <w:rPr>
          <w:rFonts w:ascii="Times New Roman" w:eastAsia="Times New Roman" w:hAnsi="Times New Roman" w:cs="Times New Roman"/>
          <w:color w:val="00112B"/>
          <w:sz w:val="24"/>
          <w:szCs w:val="24"/>
        </w:rPr>
        <w:t>became</w:t>
      </w:r>
      <w:r w:rsidR="007E2C0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 xml:space="preserve">negative in both countries, </w:t>
      </w:r>
      <w:r w:rsidR="007E2C03">
        <w:rPr>
          <w:rFonts w:ascii="Times New Roman" w:eastAsia="Times New Roman" w:hAnsi="Times New Roman" w:cs="Times New Roman"/>
          <w:color w:val="00112B"/>
          <w:sz w:val="24"/>
          <w:szCs w:val="24"/>
        </w:rPr>
        <w:t>which suggests</w:t>
      </w:r>
      <w:r w:rsidR="007E2C03" w:rsidRPr="00925AAC">
        <w:rPr>
          <w:rFonts w:ascii="Times New Roman" w:eastAsia="Times New Roman" w:hAnsi="Times New Roman" w:cs="Times New Roman"/>
          <w:color w:val="00112B"/>
          <w:sz w:val="24"/>
          <w:szCs w:val="24"/>
        </w:rPr>
        <w:t xml:space="preserve"> </w:t>
      </w:r>
      <w:r w:rsidR="003B6693" w:rsidRPr="00925AAC">
        <w:rPr>
          <w:rFonts w:ascii="Times New Roman" w:eastAsia="Times New Roman" w:hAnsi="Times New Roman" w:cs="Times New Roman"/>
          <w:color w:val="00112B"/>
          <w:sz w:val="24"/>
          <w:szCs w:val="24"/>
        </w:rPr>
        <w:t>that</w:t>
      </w:r>
      <w:r w:rsidR="007E2C03">
        <w:rPr>
          <w:rFonts w:ascii="Times New Roman" w:eastAsia="Times New Roman" w:hAnsi="Times New Roman" w:cs="Times New Roman"/>
          <w:color w:val="00112B"/>
          <w:sz w:val="24"/>
          <w:szCs w:val="24"/>
        </w:rPr>
        <w:t xml:space="preserve"> this association was</w:t>
      </w:r>
      <w:r w:rsidR="003B6693" w:rsidRPr="00925AAC">
        <w:rPr>
          <w:rFonts w:ascii="Times New Roman" w:eastAsia="Times New Roman" w:hAnsi="Times New Roman" w:cs="Times New Roman"/>
          <w:color w:val="00112B"/>
          <w:sz w:val="24"/>
          <w:szCs w:val="24"/>
        </w:rPr>
        <w:t xml:space="preserve"> </w:t>
      </w:r>
      <w:r w:rsidR="007E2C03">
        <w:rPr>
          <w:rFonts w:ascii="Times New Roman" w:eastAsia="Times New Roman" w:hAnsi="Times New Roman" w:cs="Times New Roman"/>
          <w:color w:val="00112B"/>
          <w:sz w:val="24"/>
          <w:szCs w:val="24"/>
        </w:rPr>
        <w:t xml:space="preserve">more similar </w:t>
      </w:r>
      <w:r w:rsidR="003800BC">
        <w:rPr>
          <w:rFonts w:ascii="Times New Roman" w:eastAsia="Times New Roman" w:hAnsi="Times New Roman" w:cs="Times New Roman"/>
          <w:color w:val="00112B"/>
          <w:sz w:val="24"/>
          <w:szCs w:val="24"/>
        </w:rPr>
        <w:t>in</w:t>
      </w:r>
      <w:r w:rsidR="007E2C03">
        <w:rPr>
          <w:rFonts w:ascii="Times New Roman" w:eastAsia="Times New Roman" w:hAnsi="Times New Roman" w:cs="Times New Roman"/>
          <w:color w:val="00112B"/>
          <w:sz w:val="24"/>
          <w:szCs w:val="24"/>
        </w:rPr>
        <w:t xml:space="preserve"> Brazil and Colombia among </w:t>
      </w:r>
      <w:r w:rsidR="003B6693" w:rsidRPr="00925AAC">
        <w:rPr>
          <w:rFonts w:ascii="Times New Roman" w:eastAsia="Times New Roman" w:hAnsi="Times New Roman" w:cs="Times New Roman"/>
          <w:color w:val="00112B"/>
          <w:sz w:val="24"/>
          <w:szCs w:val="24"/>
        </w:rPr>
        <w:t xml:space="preserve">women </w:t>
      </w:r>
      <w:r w:rsidR="007E2C03">
        <w:rPr>
          <w:rFonts w:ascii="Times New Roman" w:eastAsia="Times New Roman" w:hAnsi="Times New Roman" w:cs="Times New Roman"/>
          <w:color w:val="00112B"/>
          <w:sz w:val="24"/>
          <w:szCs w:val="24"/>
        </w:rPr>
        <w:t xml:space="preserve">with medium and high educational levels </w:t>
      </w:r>
      <w:r w:rsidR="003B6693" w:rsidRPr="00925AAC">
        <w:rPr>
          <w:rFonts w:ascii="Times New Roman" w:eastAsia="Times New Roman" w:hAnsi="Times New Roman" w:cs="Times New Roman"/>
          <w:color w:val="00112B"/>
          <w:sz w:val="24"/>
          <w:szCs w:val="24"/>
        </w:rPr>
        <w:t xml:space="preserve">than </w:t>
      </w:r>
      <w:r w:rsidR="007E2C03">
        <w:rPr>
          <w:rFonts w:ascii="Times New Roman" w:eastAsia="Times New Roman" w:hAnsi="Times New Roman" w:cs="Times New Roman"/>
          <w:color w:val="00112B"/>
          <w:sz w:val="24"/>
          <w:szCs w:val="24"/>
        </w:rPr>
        <w:t xml:space="preserve">among </w:t>
      </w:r>
      <w:r w:rsidR="003B6693" w:rsidRPr="00925AAC">
        <w:rPr>
          <w:rFonts w:ascii="Times New Roman" w:eastAsia="Times New Roman" w:hAnsi="Times New Roman" w:cs="Times New Roman"/>
          <w:color w:val="00112B"/>
          <w:sz w:val="24"/>
          <w:szCs w:val="24"/>
        </w:rPr>
        <w:t xml:space="preserve">women </w:t>
      </w:r>
      <w:r w:rsidR="007E2C03">
        <w:rPr>
          <w:rFonts w:ascii="Times New Roman" w:eastAsia="Times New Roman" w:hAnsi="Times New Roman" w:cs="Times New Roman"/>
          <w:color w:val="00112B"/>
          <w:sz w:val="24"/>
          <w:szCs w:val="24"/>
        </w:rPr>
        <w:t xml:space="preserve">with low educational </w:t>
      </w:r>
      <w:r w:rsidR="003800BC">
        <w:rPr>
          <w:rFonts w:ascii="Times New Roman" w:eastAsia="Times New Roman" w:hAnsi="Times New Roman" w:cs="Times New Roman"/>
          <w:color w:val="00112B"/>
          <w:sz w:val="24"/>
          <w:szCs w:val="24"/>
        </w:rPr>
        <w:t>levels</w:t>
      </w:r>
      <w:r w:rsidR="003B6693" w:rsidRPr="00925AAC">
        <w:rPr>
          <w:rFonts w:ascii="Times New Roman" w:eastAsia="Times New Roman" w:hAnsi="Times New Roman" w:cs="Times New Roman"/>
          <w:color w:val="00112B"/>
          <w:sz w:val="24"/>
          <w:szCs w:val="24"/>
        </w:rPr>
        <w:t xml:space="preserve">. </w:t>
      </w:r>
    </w:p>
    <w:p w14:paraId="0000006E"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6F" w14:textId="7D37950E"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All in all, our results underline the importance of accounting for women's socioeconomic conditions when assessing the potential consequences of the Covid-19 pandemic on the number of births. </w:t>
      </w:r>
      <w:r w:rsidR="003800BC">
        <w:rPr>
          <w:rFonts w:ascii="Times New Roman" w:eastAsia="Times New Roman" w:hAnsi="Times New Roman" w:cs="Times New Roman"/>
          <w:color w:val="00112B"/>
          <w:sz w:val="24"/>
          <w:szCs w:val="24"/>
        </w:rPr>
        <w:t>Our finding of diverging</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associations of current and lagged excess mortality by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years of schooling (positive for women with low educational attainment and null or negative for women</w:t>
      </w:r>
      <w:r w:rsidR="003800BC">
        <w:rPr>
          <w:rFonts w:ascii="Times New Roman" w:eastAsia="Times New Roman" w:hAnsi="Times New Roman" w:cs="Times New Roman"/>
          <w:color w:val="00112B"/>
          <w:sz w:val="24"/>
          <w:szCs w:val="24"/>
        </w:rPr>
        <w:t xml:space="preserve"> </w:t>
      </w:r>
      <w:r w:rsidR="003800BC" w:rsidRPr="00925AAC">
        <w:rPr>
          <w:rFonts w:ascii="Times New Roman" w:eastAsia="Times New Roman" w:hAnsi="Times New Roman" w:cs="Times New Roman"/>
          <w:color w:val="00112B"/>
          <w:sz w:val="24"/>
          <w:szCs w:val="24"/>
        </w:rPr>
        <w:t xml:space="preserve">with </w:t>
      </w:r>
      <w:r w:rsidR="003800BC">
        <w:rPr>
          <w:rFonts w:ascii="Times New Roman" w:eastAsia="Times New Roman" w:hAnsi="Times New Roman" w:cs="Times New Roman"/>
          <w:color w:val="00112B"/>
          <w:sz w:val="24"/>
          <w:szCs w:val="24"/>
        </w:rPr>
        <w:t>high</w:t>
      </w:r>
      <w:r w:rsidR="003800BC" w:rsidRPr="00925AAC">
        <w:rPr>
          <w:rFonts w:ascii="Times New Roman" w:eastAsia="Times New Roman" w:hAnsi="Times New Roman" w:cs="Times New Roman"/>
          <w:color w:val="00112B"/>
          <w:sz w:val="24"/>
          <w:szCs w:val="24"/>
        </w:rPr>
        <w:t xml:space="preserve"> educational attainment</w:t>
      </w:r>
      <w:r w:rsidRPr="00925AAC">
        <w:rPr>
          <w:rFonts w:ascii="Times New Roman" w:eastAsia="Times New Roman" w:hAnsi="Times New Roman" w:cs="Times New Roman"/>
          <w:color w:val="00112B"/>
          <w:sz w:val="24"/>
          <w:szCs w:val="24"/>
        </w:rPr>
        <w:t xml:space="preserve">) </w:t>
      </w:r>
      <w:r w:rsidR="003800BC">
        <w:rPr>
          <w:rFonts w:ascii="Times New Roman" w:eastAsia="Times New Roman" w:hAnsi="Times New Roman" w:cs="Times New Roman"/>
          <w:color w:val="00112B"/>
          <w:sz w:val="24"/>
          <w:szCs w:val="24"/>
        </w:rPr>
        <w:t>implies</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that the influence of the Covid-19 pandemic interact</w:t>
      </w:r>
      <w:r w:rsidR="003800BC">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with existing forms of social differentiation regarding access to resources and opportunities to enact reproductive preferences. Despite our data limitations</w:t>
      </w:r>
      <w:r w:rsidRPr="00925AAC">
        <w:rPr>
          <w:rFonts w:ascii="Times New Roman" w:eastAsia="Times New Roman" w:hAnsi="Times New Roman" w:cs="Times New Roman"/>
          <w:color w:val="00112B"/>
          <w:sz w:val="24"/>
          <w:szCs w:val="24"/>
          <w:vertAlign w:val="superscript"/>
        </w:rPr>
        <w:footnoteReference w:id="4"/>
      </w:r>
      <w:r w:rsidRPr="00925AAC">
        <w:rPr>
          <w:rFonts w:ascii="Times New Roman" w:eastAsia="Times New Roman" w:hAnsi="Times New Roman" w:cs="Times New Roman"/>
          <w:color w:val="00112B"/>
          <w:sz w:val="24"/>
          <w:szCs w:val="24"/>
        </w:rPr>
        <w:t xml:space="preserve"> and the simplicity of our models, we feel confident </w:t>
      </w:r>
      <w:r w:rsidR="000404DD">
        <w:rPr>
          <w:rFonts w:ascii="Times New Roman" w:eastAsia="Times New Roman" w:hAnsi="Times New Roman" w:cs="Times New Roman"/>
          <w:color w:val="00112B"/>
          <w:sz w:val="24"/>
          <w:szCs w:val="24"/>
        </w:rPr>
        <w:t>about</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this interpretation for three reasons. First, </w:t>
      </w:r>
      <w:r w:rsidR="003800BC">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model specifications with interaction terms yield</w:t>
      </w:r>
      <w:r w:rsidR="003800BC">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a better fit than </w:t>
      </w:r>
      <w:r w:rsidR="003800BC">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model specifications without them (refer to AIC rows in Table 1). Second, our results </w:t>
      </w:r>
      <w:r w:rsidR="003800BC">
        <w:rPr>
          <w:rFonts w:ascii="Times New Roman" w:eastAsia="Times New Roman" w:hAnsi="Times New Roman" w:cs="Times New Roman"/>
          <w:color w:val="00112B"/>
          <w:sz w:val="24"/>
          <w:szCs w:val="24"/>
        </w:rPr>
        <w:t>were</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robust when we exclude</w:t>
      </w:r>
      <w:r w:rsidR="003800BC">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the lower and </w:t>
      </w:r>
      <w:r w:rsidR="003800BC">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upper 1% of the distribution of the </w:t>
      </w:r>
      <w:r w:rsidRPr="00925AAC">
        <w:rPr>
          <w:rFonts w:ascii="Times New Roman" w:eastAsia="Times New Roman" w:hAnsi="Times New Roman" w:cs="Times New Roman"/>
          <w:i/>
          <w:color w:val="00112B"/>
          <w:sz w:val="24"/>
          <w:szCs w:val="24"/>
        </w:rPr>
        <w:t>rbc</w:t>
      </w:r>
      <w:r w:rsidRPr="00925AAC">
        <w:rPr>
          <w:rFonts w:ascii="Times New Roman" w:eastAsia="Times New Roman" w:hAnsi="Times New Roman" w:cs="Times New Roman"/>
          <w:color w:val="00112B"/>
          <w:sz w:val="24"/>
          <w:szCs w:val="24"/>
        </w:rPr>
        <w:t xml:space="preserve"> (i.e., outliers </w:t>
      </w:r>
      <w:r w:rsidR="003800BC">
        <w:rPr>
          <w:rFonts w:ascii="Times New Roman" w:eastAsia="Times New Roman" w:hAnsi="Times New Roman" w:cs="Times New Roman"/>
          <w:color w:val="00112B"/>
          <w:sz w:val="24"/>
          <w:szCs w:val="24"/>
        </w:rPr>
        <w:t>in which the</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relative change </w:t>
      </w:r>
      <w:r w:rsidR="003800BC">
        <w:rPr>
          <w:rFonts w:ascii="Times New Roman" w:eastAsia="Times New Roman" w:hAnsi="Times New Roman" w:cs="Times New Roman"/>
          <w:color w:val="00112B"/>
          <w:sz w:val="24"/>
          <w:szCs w:val="24"/>
        </w:rPr>
        <w:t>was</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extremely low or high due to the small number of registered or predicted births), and when we use</w:t>
      </w:r>
      <w:r w:rsidR="003800BC">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cumulative measures of excess mortality (i.e</w:t>
      </w:r>
      <w:r w:rsidR="003800BC">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cumulative p-scores and lagged cumulative p-scores). This </w:t>
      </w:r>
      <w:r w:rsidR="003800BC">
        <w:rPr>
          <w:rFonts w:ascii="Times New Roman" w:eastAsia="Times New Roman" w:hAnsi="Times New Roman" w:cs="Times New Roman"/>
          <w:color w:val="00112B"/>
          <w:sz w:val="24"/>
          <w:szCs w:val="24"/>
        </w:rPr>
        <w:t>was</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particularly </w:t>
      </w:r>
      <w:r w:rsidR="003800BC">
        <w:rPr>
          <w:rFonts w:ascii="Times New Roman" w:eastAsia="Times New Roman" w:hAnsi="Times New Roman" w:cs="Times New Roman"/>
          <w:color w:val="00112B"/>
          <w:sz w:val="24"/>
          <w:szCs w:val="24"/>
        </w:rPr>
        <w:t>the case</w:t>
      </w:r>
      <w:r w:rsidR="003800BC"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for the coefficients associated with cumulative p-scores. </w:t>
      </w:r>
      <w:r w:rsidRPr="00C93A7D">
        <w:rPr>
          <w:rFonts w:ascii="Times New Roman" w:eastAsia="Times New Roman" w:hAnsi="Times New Roman" w:cs="Times New Roman"/>
          <w:color w:val="FF0000"/>
          <w:sz w:val="24"/>
          <w:szCs w:val="24"/>
        </w:rPr>
        <w:t xml:space="preserve">Third, this interpretation is consistent with the extant and </w:t>
      </w:r>
      <w:r w:rsidR="003800BC" w:rsidRPr="00C93A7D">
        <w:rPr>
          <w:rFonts w:ascii="Times New Roman" w:eastAsia="Times New Roman" w:hAnsi="Times New Roman" w:cs="Times New Roman"/>
          <w:color w:val="FF0000"/>
          <w:sz w:val="24"/>
          <w:szCs w:val="24"/>
        </w:rPr>
        <w:t xml:space="preserve">the </w:t>
      </w:r>
      <w:r w:rsidRPr="00C93A7D">
        <w:rPr>
          <w:rFonts w:ascii="Times New Roman" w:eastAsia="Times New Roman" w:hAnsi="Times New Roman" w:cs="Times New Roman"/>
          <w:color w:val="FF0000"/>
          <w:sz w:val="24"/>
          <w:szCs w:val="24"/>
        </w:rPr>
        <w:t>cited literature on the connection between fertility patterns and social stratification in LATAM</w:t>
      </w:r>
      <w:r w:rsidR="00C93A7D" w:rsidRPr="00C93A7D">
        <w:rPr>
          <w:rFonts w:ascii="Times New Roman" w:eastAsia="Times New Roman" w:hAnsi="Times New Roman" w:cs="Times New Roman"/>
          <w:color w:val="FF0000"/>
          <w:sz w:val="24"/>
          <w:szCs w:val="24"/>
        </w:rPr>
        <w:t>, and with a very recent review on the unequal consequence of macro-level disruptive events (e.g., economic recession and natural disasters) for individuals and families</w:t>
      </w:r>
      <w:r w:rsidR="00C93A7D">
        <w:rPr>
          <w:rFonts w:ascii="Times New Roman" w:eastAsia="Times New Roman" w:hAnsi="Times New Roman" w:cs="Times New Roman"/>
          <w:color w:val="00112B"/>
          <w:sz w:val="24"/>
          <w:szCs w:val="24"/>
        </w:rPr>
        <w:t xml:space="preserve"> </w:t>
      </w:r>
      <w:r w:rsidR="00C93A7D">
        <w:rPr>
          <w:rFonts w:ascii="Times New Roman" w:eastAsia="Times New Roman" w:hAnsi="Times New Roman" w:cs="Times New Roman"/>
          <w:color w:val="00112B"/>
          <w:sz w:val="24"/>
          <w:szCs w:val="24"/>
        </w:rPr>
        <w:fldChar w:fldCharType="begin"/>
      </w:r>
      <w:r w:rsidR="00C93A7D">
        <w:rPr>
          <w:rFonts w:ascii="Times New Roman" w:eastAsia="Times New Roman" w:hAnsi="Times New Roman" w:cs="Times New Roman"/>
          <w:color w:val="00112B"/>
          <w:sz w:val="24"/>
          <w:szCs w:val="24"/>
        </w:rPr>
        <w:instrText xml:space="preserve"> ADDIN ZOTERO_ITEM CSL_CITATION {"citationID":"oChRHMV4","properties":{"formattedCitation":"(Aquino, Brand, and Torche 2022)","plainCitation":"(Aquino, Brand, and Torche 2022)","noteIndex":0},"citationItems":[{"id":2496,"uris":["http://zotero.org/users/7072385/items/BITMRNAD"],"itemData":{"id":2496,"type":"article-journal","container-title":"Sociology Compass","DOI":"10.1111/soc4.12972","ISSN":"1751-9020, 1751-9020","issue":"4","journalAbbreviation":"Sociology Compass","language":"en","source":"DOI.org (Crossref)","title":"Unequal effects of disruptive events","URL":"https://onlinelibrary.wiley.com/doi/10.1111/soc4.12972","volume":"16","author":[{"family":"Aquino","given":"Taylor"},{"family":"Brand","given":"Jennie E."},{"family":"Torche","given":"Florencia"}],"accessed":{"date-parts":[["2022",4,19]]},"issued":{"date-parts":[["2022",4]]}}}],"schema":"https://github.com/citation-style-language/schema/raw/master/csl-citation.json"} </w:instrText>
      </w:r>
      <w:r w:rsidR="00C93A7D">
        <w:rPr>
          <w:rFonts w:ascii="Times New Roman" w:eastAsia="Times New Roman" w:hAnsi="Times New Roman" w:cs="Times New Roman"/>
          <w:color w:val="00112B"/>
          <w:sz w:val="24"/>
          <w:szCs w:val="24"/>
        </w:rPr>
        <w:fldChar w:fldCharType="separate"/>
      </w:r>
      <w:r w:rsidR="00C93A7D" w:rsidRPr="00C93A7D">
        <w:rPr>
          <w:rFonts w:ascii="Times New Roman" w:hAnsi="Times New Roman" w:cs="Times New Roman"/>
          <w:sz w:val="24"/>
        </w:rPr>
        <w:t>(Aquino, Brand, and Torche 2022)</w:t>
      </w:r>
      <w:r w:rsidR="00C93A7D">
        <w:rPr>
          <w:rFonts w:ascii="Times New Roman" w:eastAsia="Times New Roman" w:hAnsi="Times New Roman" w:cs="Times New Roman"/>
          <w:color w:val="00112B"/>
          <w:sz w:val="24"/>
          <w:szCs w:val="24"/>
        </w:rPr>
        <w:fldChar w:fldCharType="end"/>
      </w:r>
      <w:r w:rsidRPr="00925AAC">
        <w:rPr>
          <w:rFonts w:ascii="Times New Roman" w:eastAsia="Times New Roman" w:hAnsi="Times New Roman" w:cs="Times New Roman"/>
          <w:color w:val="00112B"/>
          <w:sz w:val="24"/>
          <w:szCs w:val="24"/>
        </w:rPr>
        <w:t>.</w:t>
      </w:r>
    </w:p>
    <w:p w14:paraId="00000070"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71" w14:textId="77777777"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b/>
          <w:color w:val="00112B"/>
          <w:sz w:val="24"/>
          <w:szCs w:val="24"/>
        </w:rPr>
        <w:t>Conclusions</w:t>
      </w:r>
    </w:p>
    <w:p w14:paraId="00000072" w14:textId="77777777" w:rsidR="00F71367" w:rsidRPr="00925AAC" w:rsidRDefault="00F71367" w:rsidP="00925AAC">
      <w:pPr>
        <w:spacing w:line="360" w:lineRule="auto"/>
        <w:jc w:val="both"/>
        <w:rPr>
          <w:rFonts w:ascii="Times New Roman" w:eastAsia="Times New Roman" w:hAnsi="Times New Roman" w:cs="Times New Roman"/>
          <w:b/>
          <w:color w:val="00112B"/>
          <w:sz w:val="24"/>
          <w:szCs w:val="24"/>
        </w:rPr>
      </w:pPr>
    </w:p>
    <w:p w14:paraId="00000073" w14:textId="0C6AF32B"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Based on vital records for the 2015-2021 period, </w:t>
      </w:r>
      <w:r w:rsidR="00FE5725">
        <w:rPr>
          <w:rFonts w:ascii="Times New Roman" w:eastAsia="Times New Roman" w:hAnsi="Times New Roman" w:cs="Times New Roman"/>
          <w:color w:val="00112B"/>
          <w:sz w:val="24"/>
          <w:szCs w:val="24"/>
        </w:rPr>
        <w:t>we conducted</w:t>
      </w:r>
      <w:r w:rsidRPr="00925AAC">
        <w:rPr>
          <w:rFonts w:ascii="Times New Roman" w:eastAsia="Times New Roman" w:hAnsi="Times New Roman" w:cs="Times New Roman"/>
          <w:color w:val="00112B"/>
          <w:sz w:val="24"/>
          <w:szCs w:val="24"/>
        </w:rPr>
        <w:t xml:space="preserve"> a thorough examination of the association between the Covid-19 pandemic and the </w:t>
      </w:r>
      <w:del w:id="45" w:author="Microsoft account" w:date="2022-04-20T09:57:00Z">
        <w:r w:rsidRPr="00925AAC" w:rsidDel="007B040A">
          <w:rPr>
            <w:rFonts w:ascii="Times New Roman" w:eastAsia="Times New Roman" w:hAnsi="Times New Roman" w:cs="Times New Roman"/>
            <w:color w:val="00112B"/>
            <w:sz w:val="24"/>
            <w:szCs w:val="24"/>
          </w:rPr>
          <w:delText>total number of</w:delText>
        </w:r>
      </w:del>
      <w:ins w:id="46" w:author="Microsoft account" w:date="2022-04-20T09:57:00Z">
        <w:r w:rsidR="007B040A">
          <w:rPr>
            <w:rFonts w:ascii="Times New Roman" w:eastAsia="Times New Roman" w:hAnsi="Times New Roman" w:cs="Times New Roman"/>
            <w:color w:val="00112B"/>
            <w:sz w:val="24"/>
            <w:szCs w:val="24"/>
          </w:rPr>
          <w:t>changes in</w:t>
        </w:r>
      </w:ins>
      <w:r w:rsidRPr="00925AAC">
        <w:rPr>
          <w:rFonts w:ascii="Times New Roman" w:eastAsia="Times New Roman" w:hAnsi="Times New Roman" w:cs="Times New Roman"/>
          <w:color w:val="00112B"/>
          <w:sz w:val="24"/>
          <w:szCs w:val="24"/>
        </w:rPr>
        <w:t xml:space="preserve"> registered births in Brazil and Colombia. We examine</w:t>
      </w:r>
      <w:r w:rsidR="00FE5725">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the immediate and </w:t>
      </w:r>
      <w:r w:rsidR="00FE5725">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lagged influence of excess mortality on the number of births at the subnational level by </w:t>
      </w:r>
      <w:r w:rsidR="00687EE2">
        <w:rPr>
          <w:rFonts w:ascii="Times New Roman" w:eastAsia="Times New Roman" w:hAnsi="Times New Roman" w:cs="Times New Roman"/>
          <w:color w:val="00112B"/>
          <w:sz w:val="24"/>
          <w:szCs w:val="24"/>
        </w:rPr>
        <w:t>maternal</w:t>
      </w:r>
      <w:r w:rsidR="00687EE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age and years of schooling (as a measure of </w:t>
      </w:r>
      <w:r w:rsidRPr="00925AAC">
        <w:rPr>
          <w:rFonts w:ascii="Times New Roman" w:eastAsia="Times New Roman" w:hAnsi="Times New Roman" w:cs="Times New Roman"/>
          <w:color w:val="00112B"/>
          <w:sz w:val="24"/>
          <w:szCs w:val="24"/>
        </w:rPr>
        <w:lastRenderedPageBreak/>
        <w:t xml:space="preserve">socioeconomic status). </w:t>
      </w:r>
      <w:r w:rsidR="00FE5725">
        <w:rPr>
          <w:rFonts w:ascii="Times New Roman" w:eastAsia="Times New Roman" w:hAnsi="Times New Roman" w:cs="Times New Roman"/>
          <w:color w:val="00112B"/>
          <w:sz w:val="24"/>
          <w:szCs w:val="24"/>
        </w:rPr>
        <w:t>Our finding that there were h</w:t>
      </w:r>
      <w:r w:rsidRPr="00925AAC">
        <w:rPr>
          <w:rFonts w:ascii="Times New Roman" w:eastAsia="Times New Roman" w:hAnsi="Times New Roman" w:cs="Times New Roman"/>
          <w:color w:val="00112B"/>
          <w:sz w:val="24"/>
          <w:szCs w:val="24"/>
        </w:rPr>
        <w:t>eterogeneous associations between these two demographic processes</w:t>
      </w:r>
      <w:r w:rsidR="00FE5725">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excess mortality and births</w:t>
      </w:r>
      <w:r w:rsidR="00FE5725">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by </w:t>
      </w:r>
      <w:r w:rsidR="001651B1">
        <w:rPr>
          <w:rFonts w:ascii="Times New Roman" w:eastAsia="Times New Roman" w:hAnsi="Times New Roman" w:cs="Times New Roman"/>
          <w:color w:val="00112B"/>
          <w:sz w:val="24"/>
          <w:szCs w:val="24"/>
        </w:rPr>
        <w:t>maternal</w:t>
      </w:r>
      <w:r w:rsidRPr="00925AAC">
        <w:rPr>
          <w:rFonts w:ascii="Times New Roman" w:eastAsia="Times New Roman" w:hAnsi="Times New Roman" w:cs="Times New Roman"/>
          <w:color w:val="00112B"/>
          <w:sz w:val="24"/>
          <w:szCs w:val="24"/>
        </w:rPr>
        <w:t xml:space="preserve"> years of schooling underline</w:t>
      </w:r>
      <w:r w:rsidR="00FE5725">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how the negative consequences of the pandemic interacted with pre-existing forms of inequality in women’s living conditions and access to resources. This interaction is fundamental to understanding the long-term </w:t>
      </w:r>
      <w:r w:rsidR="00FE5725">
        <w:rPr>
          <w:rFonts w:ascii="Times New Roman" w:eastAsia="Times New Roman" w:hAnsi="Times New Roman" w:cs="Times New Roman"/>
          <w:color w:val="00112B"/>
          <w:sz w:val="24"/>
          <w:szCs w:val="24"/>
        </w:rPr>
        <w:t>effects</w:t>
      </w:r>
      <w:r w:rsidR="00FE5725"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of </w:t>
      </w:r>
      <w:r w:rsidR="00FE5725">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Covid-19 </w:t>
      </w:r>
      <w:r w:rsidR="00FE5725">
        <w:rPr>
          <w:rFonts w:ascii="Times New Roman" w:eastAsia="Times New Roman" w:hAnsi="Times New Roman" w:cs="Times New Roman"/>
          <w:color w:val="00112B"/>
          <w:sz w:val="24"/>
          <w:szCs w:val="24"/>
        </w:rPr>
        <w:t xml:space="preserve">pandemic </w:t>
      </w:r>
      <w:r w:rsidRPr="00925AAC">
        <w:rPr>
          <w:rFonts w:ascii="Times New Roman" w:eastAsia="Times New Roman" w:hAnsi="Times New Roman" w:cs="Times New Roman"/>
          <w:color w:val="00112B"/>
          <w:sz w:val="24"/>
          <w:szCs w:val="24"/>
        </w:rPr>
        <w:t xml:space="preserve">on demographic patterns, particularly for countries with high or rising levels of socioeconomic inequality and weak or </w:t>
      </w:r>
      <w:r w:rsidR="00FE5725">
        <w:rPr>
          <w:rFonts w:ascii="Times New Roman" w:eastAsia="Times New Roman" w:hAnsi="Times New Roman" w:cs="Times New Roman"/>
          <w:color w:val="00112B"/>
          <w:sz w:val="24"/>
          <w:szCs w:val="24"/>
        </w:rPr>
        <w:t>non-existent</w:t>
      </w:r>
      <w:r w:rsidR="00FE5725"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welfare states</w:t>
      </w:r>
      <w:r w:rsidR="00FE5725">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FE5725">
        <w:rPr>
          <w:rFonts w:ascii="Times New Roman" w:eastAsia="Times New Roman" w:hAnsi="Times New Roman" w:cs="Times New Roman"/>
          <w:color w:val="00112B"/>
          <w:sz w:val="24"/>
          <w:szCs w:val="24"/>
        </w:rPr>
        <w:t>and</w:t>
      </w:r>
      <w:r w:rsidRPr="00925AAC">
        <w:rPr>
          <w:rFonts w:ascii="Times New Roman" w:eastAsia="Times New Roman" w:hAnsi="Times New Roman" w:cs="Times New Roman"/>
          <w:color w:val="00112B"/>
          <w:sz w:val="24"/>
          <w:szCs w:val="24"/>
        </w:rPr>
        <w:t xml:space="preserve"> for population subgroups </w:t>
      </w:r>
      <w:r w:rsidR="00FE5725">
        <w:rPr>
          <w:rFonts w:ascii="Times New Roman" w:eastAsia="Times New Roman" w:hAnsi="Times New Roman" w:cs="Times New Roman"/>
          <w:color w:val="00112B"/>
          <w:sz w:val="24"/>
          <w:szCs w:val="24"/>
        </w:rPr>
        <w:t>who</w:t>
      </w:r>
      <w:r w:rsidRPr="00925AAC">
        <w:rPr>
          <w:rFonts w:ascii="Times New Roman" w:eastAsia="Times New Roman" w:hAnsi="Times New Roman" w:cs="Times New Roman"/>
          <w:color w:val="00112B"/>
          <w:sz w:val="24"/>
          <w:szCs w:val="24"/>
        </w:rPr>
        <w:t>, despite residing in rich welfare states, do not</w:t>
      </w:r>
      <w:r w:rsidR="00FE5725">
        <w:rPr>
          <w:rFonts w:ascii="Times New Roman" w:eastAsia="Times New Roman" w:hAnsi="Times New Roman" w:cs="Times New Roman"/>
          <w:color w:val="00112B"/>
          <w:sz w:val="24"/>
          <w:szCs w:val="24"/>
        </w:rPr>
        <w:t xml:space="preserve"> fully</w:t>
      </w:r>
      <w:r w:rsidRPr="00925AAC">
        <w:rPr>
          <w:rFonts w:ascii="Times New Roman" w:eastAsia="Times New Roman" w:hAnsi="Times New Roman" w:cs="Times New Roman"/>
          <w:color w:val="00112B"/>
          <w:sz w:val="24"/>
          <w:szCs w:val="24"/>
        </w:rPr>
        <w:t xml:space="preserve"> benefit from welfare policies due to their minority, sexual identity, or migration/citizenship status.</w:t>
      </w:r>
    </w:p>
    <w:p w14:paraId="00000074"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5" w14:textId="0FE305F1"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The contribution of this study to the literature on the so-called pandemic babies stems from our materialist perspective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{"citationID":"WPPc76cS","properties":{"formattedCitation":"(Danna 2021; Lebaron 2003)","plainCitation":"(Danna 2021; Lebaron 2003)","noteIndex":0},"citationItems":[{"id":2351,"uris":["http://zotero.org/users/7072385/items/PZDKJ9VM"],"itemData":{"id":2351,"type":"book","event-place":"USA","ISBN":"978-1-78527-716-0","publisher":"Anthem Press","publisher-place":"USA","source":"Library of Congress ISBN","title":"Procreation and population in historical social science","author":[{"family":"Danna","given":"Daniela"}],"issued":{"date-parts":[["2021"]]}}},{"id":64,"uris":["http://zotero.org/users/7072385/items/YJ8NK72J"],"itemData":{"id":64,"type":"article-journal","container-title":"Theory and Society","issue":"5","page":"551–565","title":"Pierre Bourdieu: Economic Models against Economism","volume":"32","author":[{"family":"Lebaron","given":"Frédéric"}],"issued":{"date-parts":[["2003"]]}}}],"schema":"https://github.com/citation-style-language/schema/raw/master/csl-citation.json"}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(Danna 2021; Lebaron 2003)</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Previous studies have </w:t>
      </w:r>
      <w:r w:rsidR="00A82B7A">
        <w:rPr>
          <w:rFonts w:ascii="Times New Roman" w:eastAsia="Times New Roman" w:hAnsi="Times New Roman" w:cs="Times New Roman"/>
          <w:color w:val="00112B"/>
          <w:sz w:val="24"/>
          <w:szCs w:val="24"/>
        </w:rPr>
        <w:t>identified many of</w:t>
      </w:r>
      <w:r w:rsidR="00A82B7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logical mechanisms that could lead to higher or lower fertility </w:t>
      </w:r>
      <w:r w:rsidR="00A82B7A">
        <w:rPr>
          <w:rFonts w:ascii="Times New Roman" w:eastAsia="Times New Roman" w:hAnsi="Times New Roman" w:cs="Times New Roman"/>
          <w:color w:val="00112B"/>
          <w:sz w:val="24"/>
          <w:szCs w:val="24"/>
        </w:rPr>
        <w:t>during</w:t>
      </w:r>
      <w:r w:rsidRPr="00925AAC">
        <w:rPr>
          <w:rFonts w:ascii="Times New Roman" w:eastAsia="Times New Roman" w:hAnsi="Times New Roman" w:cs="Times New Roman"/>
          <w:color w:val="00112B"/>
          <w:sz w:val="24"/>
          <w:szCs w:val="24"/>
        </w:rPr>
        <w:t xml:space="preserve"> health crises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A82B7A">
        <w:rPr>
          <w:rFonts w:ascii="Times New Roman" w:eastAsia="Times New Roman" w:hAnsi="Times New Roman" w:cs="Times New Roman"/>
          <w:color w:val="00112B"/>
          <w:sz w:val="24"/>
          <w:szCs w:val="24"/>
        </w:rPr>
        <w:t>including</w:t>
      </w:r>
      <w:r w:rsidRPr="00925AAC">
        <w:rPr>
          <w:rFonts w:ascii="Times New Roman" w:eastAsia="Times New Roman" w:hAnsi="Times New Roman" w:cs="Times New Roman"/>
          <w:color w:val="00112B"/>
          <w:sz w:val="24"/>
          <w:szCs w:val="24"/>
        </w:rPr>
        <w:t xml:space="preserve"> higher maternal mortality</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miscarriages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restricted access to sexual</w:t>
      </w:r>
      <w:r w:rsidR="00A82B7A">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health-related services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including contraception, family planning, and abortion</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fertility postponement due to financial uncertainty. However, this list of mechanisms does not specify the material conditions </w:t>
      </w:r>
      <w:r w:rsidR="00A82B7A">
        <w:rPr>
          <w:rFonts w:ascii="Times New Roman" w:eastAsia="Times New Roman" w:hAnsi="Times New Roman" w:cs="Times New Roman"/>
          <w:color w:val="00112B"/>
          <w:sz w:val="24"/>
          <w:szCs w:val="24"/>
        </w:rPr>
        <w:t>under which they</w:t>
      </w:r>
      <w:r w:rsidRPr="00925AAC">
        <w:rPr>
          <w:rFonts w:ascii="Times New Roman" w:eastAsia="Times New Roman" w:hAnsi="Times New Roman" w:cs="Times New Roman"/>
          <w:color w:val="00112B"/>
          <w:sz w:val="24"/>
          <w:szCs w:val="24"/>
        </w:rPr>
        <w:t xml:space="preserve"> become prevalent or effective. From a purely behavioral perspective, any individual may be affected by or susceptible to these mechanisms. However, our results </w:t>
      </w:r>
      <w:r w:rsidR="00A82B7A">
        <w:rPr>
          <w:rFonts w:ascii="Times New Roman" w:eastAsia="Times New Roman" w:hAnsi="Times New Roman" w:cs="Times New Roman"/>
          <w:color w:val="00112B"/>
          <w:sz w:val="24"/>
          <w:szCs w:val="24"/>
        </w:rPr>
        <w:t>were</w:t>
      </w:r>
      <w:r w:rsidR="00A82B7A"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not consistent with this behaviorist assumption. From a materialistic perspective, assuming that everyone is capable of or susceptible to any logic</w:t>
      </w:r>
      <w:r w:rsidR="00A82B7A">
        <w:rPr>
          <w:rFonts w:ascii="Times New Roman" w:eastAsia="Times New Roman" w:hAnsi="Times New Roman" w:cs="Times New Roman"/>
          <w:color w:val="00112B"/>
          <w:sz w:val="24"/>
          <w:szCs w:val="24"/>
        </w:rPr>
        <w:t>al</w:t>
      </w:r>
      <w:r w:rsidRPr="00925AAC">
        <w:rPr>
          <w:rFonts w:ascii="Times New Roman" w:eastAsia="Times New Roman" w:hAnsi="Times New Roman" w:cs="Times New Roman"/>
          <w:color w:val="00112B"/>
          <w:sz w:val="24"/>
          <w:szCs w:val="24"/>
        </w:rPr>
        <w:t xml:space="preserve"> mechanism confuses the “things of logic” </w:t>
      </w:r>
      <w:r w:rsidR="00A82B7A">
        <w:rPr>
          <w:rFonts w:ascii="Times New Roman" w:eastAsia="Times New Roman" w:hAnsi="Times New Roman" w:cs="Times New Roman"/>
          <w:color w:val="00112B"/>
          <w:sz w:val="24"/>
          <w:szCs w:val="24"/>
        </w:rPr>
        <w:t xml:space="preserve">(i.e., </w:t>
      </w:r>
      <w:r w:rsidRPr="00925AAC">
        <w:rPr>
          <w:rFonts w:ascii="Times New Roman" w:eastAsia="Times New Roman" w:hAnsi="Times New Roman" w:cs="Times New Roman"/>
          <w:color w:val="00112B"/>
          <w:sz w:val="24"/>
          <w:szCs w:val="24"/>
        </w:rPr>
        <w:t>deductively</w:t>
      </w:r>
      <w:r w:rsidR="00E408F6">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derived logical mechanisms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the “logic of things</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A82B7A">
        <w:rPr>
          <w:rFonts w:ascii="Times New Roman" w:eastAsia="Times New Roman" w:hAnsi="Times New Roman" w:cs="Times New Roman"/>
          <w:color w:val="00112B"/>
          <w:sz w:val="24"/>
          <w:szCs w:val="24"/>
        </w:rPr>
        <w:t xml:space="preserve">(i.e., </w:t>
      </w:r>
      <w:r w:rsidRPr="00925AAC">
        <w:rPr>
          <w:rFonts w:ascii="Times New Roman" w:eastAsia="Times New Roman" w:hAnsi="Times New Roman" w:cs="Times New Roman"/>
          <w:color w:val="00112B"/>
          <w:sz w:val="24"/>
          <w:szCs w:val="24"/>
        </w:rPr>
        <w:t xml:space="preserve">the material conditions </w:t>
      </w:r>
      <w:r w:rsidR="003B3ADD">
        <w:rPr>
          <w:rFonts w:ascii="Times New Roman" w:eastAsia="Times New Roman" w:hAnsi="Times New Roman" w:cs="Times New Roman"/>
          <w:color w:val="00112B"/>
          <w:sz w:val="24"/>
          <w:szCs w:val="24"/>
        </w:rPr>
        <w:t xml:space="preserve">necessary </w:t>
      </w:r>
      <w:r w:rsidRPr="00925AAC">
        <w:rPr>
          <w:rFonts w:ascii="Times New Roman" w:eastAsia="Times New Roman" w:hAnsi="Times New Roman" w:cs="Times New Roman"/>
          <w:color w:val="00112B"/>
          <w:sz w:val="24"/>
          <w:szCs w:val="24"/>
        </w:rPr>
        <w:t>for mechanisms to operate</w:t>
      </w:r>
      <w:r w:rsidR="00A82B7A">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{"citationID":"kGWQKQ52","properties":{"formattedCitation":"(Burawoy 2018)","plainCitation":"(Burawoy 2018)","noteIndex":0},"citationItems":[{"id":2471,"uris":["http://zotero.org/users/7072385/items/LB3HTK8A"],"itemData":{"id":2471,"type":"book","abstract":"Chapter abstract Marx and Bourdieu embark from similar criticisms of philosophers as suffering from the illusion that ideas make history—what Marx calls ideology and Bourdieu calls scholastic reason. Accordingly, both turn from the logic of theory to the logic of practice. However, where Marx sees the relations of production as leading to class struggle and revolution, Bourdieu sees bodily practice as instilling symbolic domination through habitus. This leads Marx and Bourdieu to adopt divergent views of history, divergent approaches to social change, divergent roots of symbolic domination, and divergent perspectives on contentious politics. If the followers of Marx seek to explain the quiescence of the working class by developing theories of cultural hegemony, will the followers of Bourdieu build a research program that focuses on the internal contradictions and external anomalies of Bourdieu’s theory of symbolic domination?","language":"en","note":"DOI: 10.1093/oxfordhb/9780199357192.013.16","publisher":"Oxford University Press","source":"DOI.org (Crossref)","title":"The Poverty of Philosophy","URL":"http://oxfordhandbooks.com/view/10.1093/oxfordhb/9780199357192.001.0001/oxfordhb-9780199357192-e-16","volume":"1","editor":[{"family":"Medvetz","given":"Thomas"},{"family":"Sallaz","given":"Jeffrey J."}],"author":[{"family":"Burawoy","given":"Michael"}],"accessed":{"date-parts":[["2022",3,15]]},"issued":{"date-parts":[["2018",4,5]]}}}],"schema":"https://github.com/citation-style-language/schema/raw/master/csl-citation.json"}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(Burawoy 2018)</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Our </w:t>
      </w:r>
      <w:r w:rsidR="003B3ADD">
        <w:rPr>
          <w:rFonts w:ascii="Times New Roman" w:eastAsia="Times New Roman" w:hAnsi="Times New Roman" w:cs="Times New Roman"/>
          <w:color w:val="00112B"/>
          <w:sz w:val="24"/>
          <w:szCs w:val="24"/>
        </w:rPr>
        <w:t>findings</w:t>
      </w:r>
      <w:r w:rsidR="003B3AD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suggest that the operation of these mechanisms is contingent on women’s access to the material resources for controlling reproduction (e.g., access to contraception, abortion, family planning), </w:t>
      </w:r>
      <w:r w:rsidR="003B3ADD">
        <w:rPr>
          <w:rFonts w:ascii="Times New Roman" w:eastAsia="Times New Roman" w:hAnsi="Times New Roman" w:cs="Times New Roman"/>
          <w:color w:val="00112B"/>
          <w:sz w:val="24"/>
          <w:szCs w:val="24"/>
        </w:rPr>
        <w:t>which</w:t>
      </w:r>
      <w:r w:rsidRPr="00925AAC">
        <w:rPr>
          <w:rFonts w:ascii="Times New Roman" w:eastAsia="Times New Roman" w:hAnsi="Times New Roman" w:cs="Times New Roman"/>
          <w:color w:val="00112B"/>
          <w:sz w:val="24"/>
          <w:szCs w:val="24"/>
        </w:rPr>
        <w:t xml:space="preserve"> may be particularly scarce or </w:t>
      </w:r>
      <w:r w:rsidR="003B3ADD">
        <w:rPr>
          <w:rFonts w:ascii="Times New Roman" w:eastAsia="Times New Roman" w:hAnsi="Times New Roman" w:cs="Times New Roman"/>
          <w:color w:val="00112B"/>
          <w:sz w:val="24"/>
          <w:szCs w:val="24"/>
        </w:rPr>
        <w:t>reduced</w:t>
      </w:r>
      <w:r w:rsidR="003B3ADD" w:rsidRPr="00925AAC">
        <w:rPr>
          <w:rFonts w:ascii="Times New Roman" w:eastAsia="Times New Roman" w:hAnsi="Times New Roman" w:cs="Times New Roman"/>
          <w:color w:val="00112B"/>
          <w:sz w:val="24"/>
          <w:szCs w:val="24"/>
        </w:rPr>
        <w:t xml:space="preserve"> for certain populations</w:t>
      </w:r>
      <w:r w:rsidR="003B3ADD" w:rsidRPr="00925AAC" w:rsidDel="003B3ADD">
        <w:rPr>
          <w:rFonts w:ascii="Times New Roman" w:eastAsia="Times New Roman" w:hAnsi="Times New Roman" w:cs="Times New Roman"/>
          <w:color w:val="00112B"/>
          <w:sz w:val="24"/>
          <w:szCs w:val="24"/>
        </w:rPr>
        <w:t xml:space="preserve"> </w:t>
      </w:r>
      <w:r w:rsidR="003B3ADD">
        <w:rPr>
          <w:rFonts w:ascii="Times New Roman" w:eastAsia="Times New Roman" w:hAnsi="Times New Roman" w:cs="Times New Roman"/>
          <w:color w:val="00112B"/>
          <w:sz w:val="24"/>
          <w:szCs w:val="24"/>
        </w:rPr>
        <w:t>during</w:t>
      </w:r>
      <w:r w:rsidR="003B3AD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 health crisis. </w:t>
      </w:r>
    </w:p>
    <w:p w14:paraId="00000076"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7" w14:textId="62447B52"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In other words, </w:t>
      </w:r>
      <w:r w:rsidR="003B3ADD">
        <w:rPr>
          <w:rFonts w:ascii="Times New Roman" w:eastAsia="Times New Roman" w:hAnsi="Times New Roman" w:cs="Times New Roman"/>
          <w:color w:val="00112B"/>
          <w:sz w:val="24"/>
          <w:szCs w:val="24"/>
        </w:rPr>
        <w:t>by applying</w:t>
      </w:r>
      <w:r w:rsidRPr="00925AAC">
        <w:rPr>
          <w:rFonts w:ascii="Times New Roman" w:eastAsia="Times New Roman" w:hAnsi="Times New Roman" w:cs="Times New Roman"/>
          <w:color w:val="00112B"/>
          <w:sz w:val="24"/>
          <w:szCs w:val="24"/>
        </w:rPr>
        <w:t xml:space="preserve"> a materialist perspective, </w:t>
      </w:r>
      <w:r w:rsidR="003B3ADD">
        <w:rPr>
          <w:rFonts w:ascii="Times New Roman" w:eastAsia="Times New Roman" w:hAnsi="Times New Roman" w:cs="Times New Roman"/>
          <w:color w:val="00112B"/>
          <w:sz w:val="24"/>
          <w:szCs w:val="24"/>
        </w:rPr>
        <w:t>we were able to identify</w:t>
      </w:r>
      <w:r w:rsidRPr="00925AAC">
        <w:rPr>
          <w:rFonts w:ascii="Times New Roman" w:eastAsia="Times New Roman" w:hAnsi="Times New Roman" w:cs="Times New Roman"/>
          <w:color w:val="00112B"/>
          <w:sz w:val="24"/>
          <w:szCs w:val="24"/>
        </w:rPr>
        <w:t xml:space="preserve"> the subpopulation groups with material </w:t>
      </w:r>
      <w:r w:rsidR="003B3ADD">
        <w:rPr>
          <w:rFonts w:ascii="Times New Roman" w:eastAsia="Times New Roman" w:hAnsi="Times New Roman" w:cs="Times New Roman"/>
          <w:color w:val="00112B"/>
          <w:sz w:val="24"/>
          <w:szCs w:val="24"/>
        </w:rPr>
        <w:t xml:space="preserve">living </w:t>
      </w:r>
      <w:r w:rsidRPr="00925AAC">
        <w:rPr>
          <w:rFonts w:ascii="Times New Roman" w:eastAsia="Times New Roman" w:hAnsi="Times New Roman" w:cs="Times New Roman"/>
          <w:color w:val="00112B"/>
          <w:sz w:val="24"/>
          <w:szCs w:val="24"/>
        </w:rPr>
        <w:t xml:space="preserve">conditions that </w:t>
      </w:r>
      <w:r w:rsidR="003B3ADD">
        <w:rPr>
          <w:rFonts w:ascii="Times New Roman" w:eastAsia="Times New Roman" w:hAnsi="Times New Roman" w:cs="Times New Roman"/>
          <w:color w:val="00112B"/>
          <w:sz w:val="24"/>
          <w:szCs w:val="24"/>
        </w:rPr>
        <w:t>made</w:t>
      </w:r>
      <w:r w:rsidR="003B3AD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them susceptible to the theoretical mechanisms that predict</w:t>
      </w:r>
      <w:r w:rsidR="003B3ADD">
        <w:rPr>
          <w:rFonts w:ascii="Times New Roman" w:eastAsia="Times New Roman" w:hAnsi="Times New Roman" w:cs="Times New Roman"/>
          <w:color w:val="00112B"/>
          <w:sz w:val="24"/>
          <w:szCs w:val="24"/>
        </w:rPr>
        <w:t>ed</w:t>
      </w:r>
      <w:r w:rsidRPr="00925AAC">
        <w:rPr>
          <w:rFonts w:ascii="Times New Roman" w:eastAsia="Times New Roman" w:hAnsi="Times New Roman" w:cs="Times New Roman"/>
          <w:color w:val="00112B"/>
          <w:sz w:val="24"/>
          <w:szCs w:val="24"/>
        </w:rPr>
        <w:t xml:space="preserve"> increases</w:t>
      </w:r>
      <w:r w:rsidR="003B3ADD">
        <w:rPr>
          <w:rFonts w:ascii="Times New Roman" w:eastAsia="Times New Roman" w:hAnsi="Times New Roman" w:cs="Times New Roman"/>
          <w:color w:val="00112B"/>
          <w:sz w:val="24"/>
          <w:szCs w:val="24"/>
        </w:rPr>
        <w:t xml:space="preserve"> </w:t>
      </w:r>
      <w:r w:rsidR="003B3ADD" w:rsidRPr="00925AAC">
        <w:rPr>
          <w:rFonts w:ascii="Times New Roman" w:eastAsia="Times New Roman" w:hAnsi="Times New Roman" w:cs="Times New Roman"/>
          <w:color w:val="00112B"/>
          <w:sz w:val="24"/>
          <w:szCs w:val="24"/>
        </w:rPr>
        <w:t>in the number of births</w:t>
      </w:r>
      <w:r w:rsidRPr="00925AAC">
        <w:rPr>
          <w:rFonts w:ascii="Times New Roman" w:eastAsia="Times New Roman" w:hAnsi="Times New Roman" w:cs="Times New Roman"/>
          <w:color w:val="00112B"/>
          <w:sz w:val="24"/>
          <w:szCs w:val="24"/>
        </w:rPr>
        <w:t xml:space="preserve">, such as </w:t>
      </w:r>
      <w:r w:rsidR="003B3ADD">
        <w:rPr>
          <w:rFonts w:ascii="Times New Roman" w:eastAsia="Times New Roman" w:hAnsi="Times New Roman" w:cs="Times New Roman"/>
          <w:color w:val="00112B"/>
          <w:sz w:val="24"/>
          <w:szCs w:val="24"/>
        </w:rPr>
        <w:t>a reduction in</w:t>
      </w:r>
      <w:r w:rsidRPr="00925AAC">
        <w:rPr>
          <w:rFonts w:ascii="Times New Roman" w:eastAsia="Times New Roman" w:hAnsi="Times New Roman" w:cs="Times New Roman"/>
          <w:color w:val="00112B"/>
          <w:sz w:val="24"/>
          <w:szCs w:val="24"/>
        </w:rPr>
        <w:t xml:space="preserve"> access to contraception or </w:t>
      </w:r>
      <w:r w:rsidR="003B3ADD" w:rsidRPr="00925AAC">
        <w:rPr>
          <w:rFonts w:ascii="Times New Roman" w:eastAsia="Times New Roman" w:hAnsi="Times New Roman" w:cs="Times New Roman"/>
          <w:color w:val="00112B"/>
          <w:sz w:val="24"/>
          <w:szCs w:val="24"/>
        </w:rPr>
        <w:t>pregnancy</w:t>
      </w:r>
      <w:r w:rsidRPr="00925AAC">
        <w:rPr>
          <w:rFonts w:ascii="Times New Roman" w:eastAsia="Times New Roman" w:hAnsi="Times New Roman" w:cs="Times New Roman"/>
          <w:color w:val="00112B"/>
          <w:sz w:val="24"/>
          <w:szCs w:val="24"/>
        </w:rPr>
        <w:t xml:space="preserve"> interruption </w:t>
      </w:r>
      <w:r w:rsidR="003B3ADD">
        <w:rPr>
          <w:rFonts w:ascii="Times New Roman" w:eastAsia="Times New Roman" w:hAnsi="Times New Roman" w:cs="Times New Roman"/>
          <w:color w:val="00112B"/>
          <w:sz w:val="24"/>
          <w:szCs w:val="24"/>
        </w:rPr>
        <w:t>due to the</w:t>
      </w:r>
      <w:r w:rsidR="003B3ADD"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weaken</w:t>
      </w:r>
      <w:r w:rsidR="003B3ADD">
        <w:rPr>
          <w:rFonts w:ascii="Times New Roman" w:eastAsia="Times New Roman" w:hAnsi="Times New Roman" w:cs="Times New Roman"/>
          <w:color w:val="00112B"/>
          <w:sz w:val="24"/>
          <w:szCs w:val="24"/>
        </w:rPr>
        <w:t>ing of</w:t>
      </w:r>
      <w:r w:rsidRPr="00925AAC">
        <w:rPr>
          <w:rFonts w:ascii="Times New Roman" w:eastAsia="Times New Roman" w:hAnsi="Times New Roman" w:cs="Times New Roman"/>
          <w:color w:val="00112B"/>
          <w:sz w:val="24"/>
          <w:szCs w:val="24"/>
        </w:rPr>
        <w:t xml:space="preserve"> health systems (</w:t>
      </w:r>
      <w:r w:rsidR="003B3ADD">
        <w:rPr>
          <w:rFonts w:ascii="Times New Roman" w:eastAsia="Times New Roman" w:hAnsi="Times New Roman" w:cs="Times New Roman"/>
          <w:color w:val="00112B"/>
          <w:sz w:val="24"/>
          <w:szCs w:val="24"/>
        </w:rPr>
        <w:t>especially</w:t>
      </w:r>
      <w:r w:rsidRPr="00925AAC">
        <w:rPr>
          <w:rFonts w:ascii="Times New Roman" w:eastAsia="Times New Roman" w:hAnsi="Times New Roman" w:cs="Times New Roman"/>
          <w:color w:val="00112B"/>
          <w:sz w:val="24"/>
          <w:szCs w:val="24"/>
        </w:rPr>
        <w:t xml:space="preserve"> among vulnerable women)</w:t>
      </w:r>
      <w:r w:rsidR="00C1039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decreases</w:t>
      </w:r>
      <w:r w:rsidR="003B3ADD">
        <w:rPr>
          <w:rFonts w:ascii="Times New Roman" w:eastAsia="Times New Roman" w:hAnsi="Times New Roman" w:cs="Times New Roman"/>
          <w:color w:val="00112B"/>
          <w:sz w:val="24"/>
          <w:szCs w:val="24"/>
        </w:rPr>
        <w:t xml:space="preserve"> </w:t>
      </w:r>
      <w:r w:rsidR="003B3ADD" w:rsidRPr="00925AAC">
        <w:rPr>
          <w:rFonts w:ascii="Times New Roman" w:eastAsia="Times New Roman" w:hAnsi="Times New Roman" w:cs="Times New Roman"/>
          <w:color w:val="00112B"/>
          <w:sz w:val="24"/>
          <w:szCs w:val="24"/>
        </w:rPr>
        <w:t>in the number of births</w:t>
      </w:r>
      <w:r w:rsidRPr="00925AAC">
        <w:rPr>
          <w:rFonts w:ascii="Times New Roman" w:eastAsia="Times New Roman" w:hAnsi="Times New Roman" w:cs="Times New Roman"/>
          <w:color w:val="00112B"/>
          <w:sz w:val="24"/>
          <w:szCs w:val="24"/>
        </w:rPr>
        <w:t>, such as economic uncertainty (</w:t>
      </w:r>
      <w:r w:rsidR="00C10392">
        <w:rPr>
          <w:rFonts w:ascii="Times New Roman" w:eastAsia="Times New Roman" w:hAnsi="Times New Roman" w:cs="Times New Roman"/>
          <w:color w:val="00112B"/>
          <w:sz w:val="24"/>
          <w:szCs w:val="24"/>
        </w:rPr>
        <w:t>especially</w:t>
      </w:r>
      <w:r w:rsidR="00C103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among </w:t>
      </w:r>
      <w:r w:rsidRPr="00925AAC">
        <w:rPr>
          <w:rFonts w:ascii="Times New Roman" w:eastAsia="Times New Roman" w:hAnsi="Times New Roman" w:cs="Times New Roman"/>
          <w:color w:val="00112B"/>
          <w:sz w:val="24"/>
          <w:szCs w:val="24"/>
        </w:rPr>
        <w:lastRenderedPageBreak/>
        <w:t>non-vulnerable women). Although our measurement of socioeconomic status (i.e., years of schooling) capture</w:t>
      </w:r>
      <w:r w:rsidR="00C10392">
        <w:rPr>
          <w:rFonts w:ascii="Times New Roman" w:eastAsia="Times New Roman" w:hAnsi="Times New Roman" w:cs="Times New Roman"/>
          <w:color w:val="00112B"/>
          <w:sz w:val="24"/>
          <w:szCs w:val="24"/>
        </w:rPr>
        <w:t>d</w:t>
      </w:r>
      <w:r w:rsidRPr="00925AAC">
        <w:rPr>
          <w:rFonts w:ascii="Times New Roman" w:eastAsia="Times New Roman" w:hAnsi="Times New Roman" w:cs="Times New Roman"/>
          <w:color w:val="00112B"/>
          <w:sz w:val="24"/>
          <w:szCs w:val="24"/>
        </w:rPr>
        <w:t xml:space="preserve"> only indirectly women’s access to sexual and reproductive</w:t>
      </w:r>
      <w:r w:rsidR="00C10392">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health-related services, the consistency of the results </w:t>
      </w:r>
      <w:r w:rsidR="00C10392">
        <w:rPr>
          <w:rFonts w:ascii="Times New Roman" w:eastAsia="Times New Roman" w:hAnsi="Times New Roman" w:cs="Times New Roman"/>
          <w:color w:val="00112B"/>
          <w:sz w:val="24"/>
          <w:szCs w:val="24"/>
        </w:rPr>
        <w:t>for</w:t>
      </w:r>
      <w:r w:rsidR="00C103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 two countries, and the stronger associations documented among socioeconomically vulnerable women</w:t>
      </w:r>
      <w:r w:rsidR="00C10392">
        <w:rPr>
          <w:rFonts w:ascii="Times New Roman" w:eastAsia="Times New Roman" w:hAnsi="Times New Roman" w:cs="Times New Roman"/>
          <w:color w:val="00112B"/>
          <w:sz w:val="24"/>
          <w:szCs w:val="24"/>
        </w:rPr>
        <w:t xml:space="preserve"> </w:t>
      </w:r>
      <w:r w:rsidR="00C10392" w:rsidRPr="00925AAC">
        <w:rPr>
          <w:rFonts w:ascii="Times New Roman" w:eastAsia="Times New Roman" w:hAnsi="Times New Roman" w:cs="Times New Roman"/>
          <w:color w:val="00112B"/>
          <w:sz w:val="24"/>
          <w:szCs w:val="24"/>
        </w:rPr>
        <w:t>in Colombia</w:t>
      </w:r>
      <w:r w:rsidRPr="00925AAC">
        <w:rPr>
          <w:rFonts w:ascii="Times New Roman" w:eastAsia="Times New Roman" w:hAnsi="Times New Roman" w:cs="Times New Roman"/>
          <w:color w:val="00112B"/>
          <w:sz w:val="24"/>
          <w:szCs w:val="24"/>
        </w:rPr>
        <w:t xml:space="preserve"> (i.e., where women’s vulnerability </w:t>
      </w:r>
      <w:r w:rsidR="00C10392">
        <w:rPr>
          <w:rFonts w:ascii="Times New Roman" w:eastAsia="Times New Roman" w:hAnsi="Times New Roman" w:cs="Times New Roman"/>
          <w:color w:val="00112B"/>
          <w:sz w:val="24"/>
          <w:szCs w:val="24"/>
        </w:rPr>
        <w:t xml:space="preserve">was likely </w:t>
      </w:r>
      <w:r w:rsidRPr="00925AAC">
        <w:rPr>
          <w:rFonts w:ascii="Times New Roman" w:eastAsia="Times New Roman" w:hAnsi="Times New Roman" w:cs="Times New Roman"/>
          <w:color w:val="00112B"/>
          <w:sz w:val="24"/>
          <w:szCs w:val="24"/>
        </w:rPr>
        <w:t xml:space="preserve">exacerbated </w:t>
      </w:r>
      <w:r w:rsidR="00E408F6">
        <w:rPr>
          <w:rFonts w:ascii="Times New Roman" w:eastAsia="Times New Roman" w:hAnsi="Times New Roman" w:cs="Times New Roman"/>
          <w:color w:val="00112B"/>
          <w:sz w:val="24"/>
          <w:szCs w:val="24"/>
        </w:rPr>
        <w:t>by</w:t>
      </w:r>
      <w:r w:rsidRPr="00925AAC">
        <w:rPr>
          <w:rFonts w:ascii="Times New Roman" w:eastAsia="Times New Roman" w:hAnsi="Times New Roman" w:cs="Times New Roman"/>
          <w:color w:val="00112B"/>
          <w:sz w:val="24"/>
          <w:szCs w:val="24"/>
        </w:rPr>
        <w:t xml:space="preserve"> the</w:t>
      </w:r>
      <w:r w:rsidR="00C10392">
        <w:rPr>
          <w:rFonts w:ascii="Times New Roman" w:eastAsia="Times New Roman" w:hAnsi="Times New Roman" w:cs="Times New Roman"/>
          <w:color w:val="00112B"/>
          <w:sz w:val="24"/>
          <w:szCs w:val="24"/>
        </w:rPr>
        <w:t xml:space="preserve"> country’s</w:t>
      </w:r>
      <w:r w:rsidRPr="00925AAC">
        <w:rPr>
          <w:rFonts w:ascii="Times New Roman" w:eastAsia="Times New Roman" w:hAnsi="Times New Roman" w:cs="Times New Roman"/>
          <w:color w:val="00112B"/>
          <w:sz w:val="24"/>
          <w:szCs w:val="24"/>
        </w:rPr>
        <w:t xml:space="preserve"> legacy of armed conflict and relatively weak health system), suggest this is a sensible, plausible</w:t>
      </w:r>
      <w:r w:rsidR="00C10392">
        <w:rPr>
          <w:rFonts w:ascii="Times New Roman" w:eastAsia="Times New Roman" w:hAnsi="Times New Roman" w:cs="Times New Roman"/>
          <w:color w:val="00112B"/>
          <w:sz w:val="24"/>
          <w:szCs w:val="24"/>
        </w:rPr>
        <w:t>,</w:t>
      </w:r>
      <w:r w:rsidRPr="00925AAC">
        <w:rPr>
          <w:rFonts w:ascii="Times New Roman" w:eastAsia="Times New Roman" w:hAnsi="Times New Roman" w:cs="Times New Roman"/>
          <w:color w:val="00112B"/>
          <w:sz w:val="24"/>
          <w:szCs w:val="24"/>
        </w:rPr>
        <w:t xml:space="preserve"> and informative interpretation.</w:t>
      </w:r>
    </w:p>
    <w:p w14:paraId="00000078"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9" w14:textId="11CC9E84"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Because </w:t>
      </w:r>
      <w:r w:rsidR="00C10392" w:rsidRPr="00925AAC">
        <w:rPr>
          <w:rFonts w:ascii="Times New Roman" w:eastAsia="Times New Roman" w:hAnsi="Times New Roman" w:cs="Times New Roman"/>
          <w:color w:val="00112B"/>
          <w:sz w:val="24"/>
          <w:szCs w:val="24"/>
        </w:rPr>
        <w:t>the largest share</w:t>
      </w:r>
      <w:r w:rsidR="00C10392">
        <w:rPr>
          <w:rFonts w:ascii="Times New Roman" w:eastAsia="Times New Roman" w:hAnsi="Times New Roman" w:cs="Times New Roman"/>
          <w:color w:val="00112B"/>
          <w:sz w:val="24"/>
          <w:szCs w:val="24"/>
        </w:rPr>
        <w:t>s</w:t>
      </w:r>
      <w:r w:rsidR="00C10392" w:rsidRPr="00925AAC">
        <w:rPr>
          <w:rFonts w:ascii="Times New Roman" w:eastAsia="Times New Roman" w:hAnsi="Times New Roman" w:cs="Times New Roman"/>
          <w:color w:val="00112B"/>
          <w:sz w:val="24"/>
          <w:szCs w:val="24"/>
        </w:rPr>
        <w:t xml:space="preserve"> of births </w:t>
      </w:r>
      <w:r w:rsidR="00C10392">
        <w:rPr>
          <w:rFonts w:ascii="Times New Roman" w:eastAsia="Times New Roman" w:hAnsi="Times New Roman" w:cs="Times New Roman"/>
          <w:color w:val="00112B"/>
          <w:sz w:val="24"/>
          <w:szCs w:val="24"/>
        </w:rPr>
        <w:t xml:space="preserve">in Colombia and Brazil are not to </w:t>
      </w:r>
      <w:r w:rsidRPr="00925AAC">
        <w:rPr>
          <w:rFonts w:ascii="Times New Roman" w:eastAsia="Times New Roman" w:hAnsi="Times New Roman" w:cs="Times New Roman"/>
          <w:color w:val="00112B"/>
          <w:sz w:val="24"/>
          <w:szCs w:val="24"/>
        </w:rPr>
        <w:t xml:space="preserve">women </w:t>
      </w:r>
      <w:r w:rsidR="00C10392">
        <w:rPr>
          <w:rFonts w:ascii="Times New Roman" w:eastAsia="Times New Roman" w:hAnsi="Times New Roman" w:cs="Times New Roman"/>
          <w:color w:val="00112B"/>
          <w:sz w:val="24"/>
          <w:szCs w:val="24"/>
        </w:rPr>
        <w:t>with</w:t>
      </w:r>
      <w:r w:rsidR="00C10392"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extremely vulnerable socioeconomic backgrounds, studies that do not disaggregate effectively by socioeconomic status will </w:t>
      </w:r>
      <w:r w:rsidR="00CA4601">
        <w:rPr>
          <w:rFonts w:ascii="Times New Roman" w:eastAsia="Times New Roman" w:hAnsi="Times New Roman" w:cs="Times New Roman"/>
          <w:color w:val="00112B"/>
          <w:sz w:val="24"/>
          <w:szCs w:val="24"/>
        </w:rPr>
        <w:t xml:space="preserve">tend to </w:t>
      </w:r>
      <w:r w:rsidRPr="00925AAC">
        <w:rPr>
          <w:rFonts w:ascii="Times New Roman" w:eastAsia="Times New Roman" w:hAnsi="Times New Roman" w:cs="Times New Roman"/>
          <w:color w:val="00112B"/>
          <w:sz w:val="24"/>
          <w:szCs w:val="24"/>
        </w:rPr>
        <w:t xml:space="preserve">gloss over the </w:t>
      </w:r>
      <w:r w:rsidR="00CA4601">
        <w:rPr>
          <w:rFonts w:ascii="Times New Roman" w:eastAsia="Times New Roman" w:hAnsi="Times New Roman" w:cs="Times New Roman"/>
          <w:color w:val="00112B"/>
          <w:sz w:val="24"/>
          <w:szCs w:val="24"/>
        </w:rPr>
        <w:t>differences in the</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consequences of the pandemic </w:t>
      </w:r>
      <w:r w:rsidR="00CA4601">
        <w:rPr>
          <w:rFonts w:ascii="Times New Roman" w:eastAsia="Times New Roman" w:hAnsi="Times New Roman" w:cs="Times New Roman"/>
          <w:color w:val="00112B"/>
          <w:sz w:val="24"/>
          <w:szCs w:val="24"/>
        </w:rPr>
        <w:t>across</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subpopulation groups. Indeed, a country-level aggregated analysis will completely neglect the experience</w:t>
      </w:r>
      <w:r w:rsidR="00C45F61">
        <w:rPr>
          <w:rFonts w:ascii="Times New Roman" w:eastAsia="Times New Roman" w:hAnsi="Times New Roman" w:cs="Times New Roman"/>
          <w:color w:val="00112B"/>
          <w:sz w:val="24"/>
          <w:szCs w:val="24"/>
        </w:rPr>
        <w:t>s</w:t>
      </w:r>
      <w:r w:rsidRPr="00925AAC">
        <w:rPr>
          <w:rFonts w:ascii="Times New Roman" w:eastAsia="Times New Roman" w:hAnsi="Times New Roman" w:cs="Times New Roman"/>
          <w:color w:val="00112B"/>
          <w:sz w:val="24"/>
          <w:szCs w:val="24"/>
        </w:rPr>
        <w:t xml:space="preserve"> of minorities. Given that one-third of the population in LATAM live in poverty </w:t>
      </w:r>
      <w:r w:rsidR="00925AAC" w:rsidRPr="00925AAC">
        <w:rPr>
          <w:rFonts w:ascii="Times New Roman" w:hAnsi="Times New Roman" w:cs="Times New Roman"/>
          <w:sz w:val="24"/>
          <w:szCs w:val="24"/>
        </w:rPr>
        <w:fldChar w:fldCharType="begin"/>
      </w:r>
      <w:r w:rsidR="004A1806">
        <w:rPr>
          <w:rFonts w:ascii="Times New Roman" w:hAnsi="Times New Roman" w:cs="Times New Roman"/>
          <w:sz w:val="24"/>
          <w:szCs w:val="24"/>
        </w:rPr>
        <w:instrText xml:space="preserve"> ADDIN ZOTERO_ITEM CSL_CITATION {"citationID":"wa5GfPk9","properties":{"formattedCitation":"(ECLAC 2022)","plainCitation":"(ECLAC 2022)","noteIndex":0},"citationItems":[{"id":2455,"uris":["http://zotero.org/users/7072385/items/IUFWRMWE"],"itemData":{"id":2455,"type":"report","page":"231","publisher":"Economic Commission for Latin America and the Caribbean (ECLAC),","title":"Social Panorama of Latin America 2021","author":[{"family":"ECLAC","given":""}],"issued":{"date-parts":[["2022"]]}}}],"schema":"https://github.com/citation-style-language/schema/raw/master/csl-citation.json"} </w:instrText>
      </w:r>
      <w:r w:rsidR="00925AAC" w:rsidRPr="00925AAC">
        <w:rPr>
          <w:rFonts w:ascii="Times New Roman" w:hAnsi="Times New Roman" w:cs="Times New Roman"/>
          <w:sz w:val="24"/>
          <w:szCs w:val="24"/>
        </w:rPr>
        <w:fldChar w:fldCharType="separate"/>
      </w:r>
      <w:r w:rsidR="00925AAC" w:rsidRPr="00925AAC">
        <w:rPr>
          <w:rFonts w:ascii="Times New Roman" w:hAnsi="Times New Roman" w:cs="Times New Roman"/>
          <w:sz w:val="24"/>
          <w:szCs w:val="24"/>
        </w:rPr>
        <w:t>(ECLAC 2022)</w:t>
      </w:r>
      <w:r w:rsidR="00925AAC" w:rsidRPr="00925AAC">
        <w:rPr>
          <w:rFonts w:ascii="Times New Roman" w:hAnsi="Times New Roman" w:cs="Times New Roman"/>
          <w:sz w:val="24"/>
          <w:szCs w:val="24"/>
        </w:rPr>
        <w:fldChar w:fldCharType="end"/>
      </w:r>
      <w:r w:rsidRPr="00925AAC">
        <w:rPr>
          <w:rFonts w:ascii="Times New Roman" w:eastAsia="Times New Roman" w:hAnsi="Times New Roman" w:cs="Times New Roman"/>
          <w:color w:val="00112B"/>
          <w:sz w:val="24"/>
          <w:szCs w:val="24"/>
        </w:rPr>
        <w:t xml:space="preserve">, </w:t>
      </w:r>
      <w:r w:rsidR="00CA4601">
        <w:rPr>
          <w:rFonts w:ascii="Times New Roman" w:eastAsia="Times New Roman" w:hAnsi="Times New Roman" w:cs="Times New Roman"/>
          <w:color w:val="00112B"/>
          <w:sz w:val="24"/>
          <w:szCs w:val="24"/>
        </w:rPr>
        <w:t>it is important to highlight</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the socioeconomic-specific consequences of the pandemic</w:t>
      </w:r>
      <w:r w:rsidR="00CA4601">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and </w:t>
      </w:r>
      <w:r w:rsidR="00CA4601">
        <w:rPr>
          <w:rFonts w:ascii="Times New Roman" w:eastAsia="Times New Roman" w:hAnsi="Times New Roman" w:cs="Times New Roman"/>
          <w:color w:val="00112B"/>
          <w:sz w:val="24"/>
          <w:szCs w:val="24"/>
        </w:rPr>
        <w:t xml:space="preserve">such an analysis </w:t>
      </w:r>
      <w:r w:rsidRPr="00925AAC">
        <w:rPr>
          <w:rFonts w:ascii="Times New Roman" w:eastAsia="Times New Roman" w:hAnsi="Times New Roman" w:cs="Times New Roman"/>
          <w:color w:val="00112B"/>
          <w:sz w:val="24"/>
          <w:szCs w:val="24"/>
        </w:rPr>
        <w:t xml:space="preserve">may </w:t>
      </w:r>
      <w:r w:rsidR="00CA4601">
        <w:rPr>
          <w:rFonts w:ascii="Times New Roman" w:eastAsia="Times New Roman" w:hAnsi="Times New Roman" w:cs="Times New Roman"/>
          <w:color w:val="00112B"/>
          <w:sz w:val="24"/>
          <w:szCs w:val="24"/>
        </w:rPr>
        <w:t>extend</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beyond the group of women with </w:t>
      </w:r>
      <w:r w:rsidR="00CA4601">
        <w:rPr>
          <w:rFonts w:ascii="Times New Roman" w:eastAsia="Times New Roman" w:hAnsi="Times New Roman" w:cs="Times New Roman"/>
          <w:color w:val="00112B"/>
          <w:sz w:val="24"/>
          <w:szCs w:val="24"/>
        </w:rPr>
        <w:t>zero to three</w:t>
      </w:r>
      <w:r w:rsidRPr="00925AAC">
        <w:rPr>
          <w:rFonts w:ascii="Times New Roman" w:eastAsia="Times New Roman" w:hAnsi="Times New Roman" w:cs="Times New Roman"/>
          <w:color w:val="00112B"/>
          <w:sz w:val="24"/>
          <w:szCs w:val="24"/>
        </w:rPr>
        <w:t xml:space="preserve"> years of schooling if other dimensions of socioeconomic status are considered (e.g., income, household assets, race/ethnicity). </w:t>
      </w:r>
    </w:p>
    <w:p w14:paraId="0000007A"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00007B" w14:textId="76C04F9F" w:rsidR="00F71367" w:rsidRPr="00925AAC" w:rsidRDefault="003B6693" w:rsidP="00925AAC">
      <w:pPr>
        <w:spacing w:line="360" w:lineRule="auto"/>
        <w:jc w:val="both"/>
        <w:rPr>
          <w:rFonts w:ascii="Times New Roman" w:eastAsia="Times New Roman" w:hAnsi="Times New Roman" w:cs="Times New Roman"/>
          <w:color w:val="00112B"/>
          <w:sz w:val="24"/>
          <w:szCs w:val="24"/>
        </w:rPr>
      </w:pPr>
      <w:r w:rsidRPr="00925AAC">
        <w:rPr>
          <w:rFonts w:ascii="Times New Roman" w:eastAsia="Times New Roman" w:hAnsi="Times New Roman" w:cs="Times New Roman"/>
          <w:color w:val="00112B"/>
          <w:sz w:val="24"/>
          <w:szCs w:val="24"/>
        </w:rPr>
        <w:t xml:space="preserve">More generally, these results suggest that ethnic, migration status, and sexual minorities in other contexts, including </w:t>
      </w:r>
      <w:r w:rsidR="00CA4601">
        <w:rPr>
          <w:rFonts w:ascii="Times New Roman" w:eastAsia="Times New Roman" w:hAnsi="Times New Roman" w:cs="Times New Roman"/>
          <w:color w:val="00112B"/>
          <w:sz w:val="24"/>
          <w:szCs w:val="24"/>
        </w:rPr>
        <w:t>in</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high-income countries, may </w:t>
      </w:r>
      <w:r w:rsidR="00CA4601">
        <w:rPr>
          <w:rFonts w:ascii="Times New Roman" w:eastAsia="Times New Roman" w:hAnsi="Times New Roman" w:cs="Times New Roman"/>
          <w:color w:val="00112B"/>
          <w:sz w:val="24"/>
          <w:szCs w:val="24"/>
        </w:rPr>
        <w:t>experience</w:t>
      </w:r>
      <w:r w:rsidRPr="00925AAC">
        <w:rPr>
          <w:rFonts w:ascii="Times New Roman" w:eastAsia="Times New Roman" w:hAnsi="Times New Roman" w:cs="Times New Roman"/>
          <w:color w:val="00112B"/>
          <w:sz w:val="24"/>
          <w:szCs w:val="24"/>
        </w:rPr>
        <w:t xml:space="preserve"> the consequences of </w:t>
      </w:r>
      <w:r w:rsidR="00CA4601">
        <w:rPr>
          <w:rFonts w:ascii="Times New Roman" w:eastAsia="Times New Roman" w:hAnsi="Times New Roman" w:cs="Times New Roman"/>
          <w:color w:val="00112B"/>
          <w:sz w:val="24"/>
          <w:szCs w:val="24"/>
        </w:rPr>
        <w:t xml:space="preserve">the </w:t>
      </w:r>
      <w:r w:rsidRPr="00925AAC">
        <w:rPr>
          <w:rFonts w:ascii="Times New Roman" w:eastAsia="Times New Roman" w:hAnsi="Times New Roman" w:cs="Times New Roman"/>
          <w:color w:val="00112B"/>
          <w:sz w:val="24"/>
          <w:szCs w:val="24"/>
        </w:rPr>
        <w:t xml:space="preserve">Covid-19 </w:t>
      </w:r>
      <w:r w:rsidR="00CA4601">
        <w:rPr>
          <w:rFonts w:ascii="Times New Roman" w:eastAsia="Times New Roman" w:hAnsi="Times New Roman" w:cs="Times New Roman"/>
          <w:color w:val="00112B"/>
          <w:sz w:val="24"/>
          <w:szCs w:val="24"/>
        </w:rPr>
        <w:t xml:space="preserve">pandemic </w:t>
      </w:r>
      <w:r w:rsidRPr="00925AAC">
        <w:rPr>
          <w:rFonts w:ascii="Times New Roman" w:eastAsia="Times New Roman" w:hAnsi="Times New Roman" w:cs="Times New Roman"/>
          <w:color w:val="00112B"/>
          <w:sz w:val="24"/>
          <w:szCs w:val="24"/>
        </w:rPr>
        <w:t xml:space="preserve">differently than the majority of the population, </w:t>
      </w:r>
      <w:r w:rsidR="00C45F61">
        <w:rPr>
          <w:rFonts w:ascii="Times New Roman" w:eastAsia="Times New Roman" w:hAnsi="Times New Roman" w:cs="Times New Roman"/>
          <w:color w:val="00112B"/>
          <w:sz w:val="24"/>
          <w:szCs w:val="24"/>
        </w:rPr>
        <w:t xml:space="preserve">and </w:t>
      </w:r>
      <w:r w:rsidRPr="00925AAC">
        <w:rPr>
          <w:rFonts w:ascii="Times New Roman" w:eastAsia="Times New Roman" w:hAnsi="Times New Roman" w:cs="Times New Roman"/>
          <w:color w:val="00112B"/>
          <w:sz w:val="24"/>
          <w:szCs w:val="24"/>
        </w:rPr>
        <w:t xml:space="preserve">especially individuals in socioeconomically privileged positions. </w:t>
      </w:r>
      <w:r w:rsidR="00CA4601">
        <w:rPr>
          <w:rFonts w:ascii="Times New Roman" w:eastAsia="Times New Roman" w:hAnsi="Times New Roman" w:cs="Times New Roman"/>
          <w:color w:val="00112B"/>
          <w:sz w:val="24"/>
          <w:szCs w:val="24"/>
        </w:rPr>
        <w:t>Thus</w:t>
      </w:r>
      <w:r w:rsidRPr="00925AAC">
        <w:rPr>
          <w:rFonts w:ascii="Times New Roman" w:eastAsia="Times New Roman" w:hAnsi="Times New Roman" w:cs="Times New Roman"/>
          <w:color w:val="00112B"/>
          <w:sz w:val="24"/>
          <w:szCs w:val="24"/>
        </w:rPr>
        <w:t xml:space="preserve">, future research that tests the validity of the mechanisms </w:t>
      </w:r>
      <w:r w:rsidR="00CA4601">
        <w:rPr>
          <w:rFonts w:ascii="Times New Roman" w:eastAsia="Times New Roman" w:hAnsi="Times New Roman" w:cs="Times New Roman"/>
          <w:color w:val="00112B"/>
          <w:sz w:val="24"/>
          <w:szCs w:val="24"/>
        </w:rPr>
        <w:t>through</w:t>
      </w:r>
      <w:r w:rsidR="00CA4601"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which a health crisis can affect fertility</w:t>
      </w:r>
      <w:r w:rsidR="00CA4601">
        <w:rPr>
          <w:rFonts w:ascii="Times New Roman" w:eastAsia="Times New Roman" w:hAnsi="Times New Roman" w:cs="Times New Roman"/>
          <w:color w:val="00112B"/>
          <w:sz w:val="24"/>
          <w:szCs w:val="24"/>
        </w:rPr>
        <w:t xml:space="preserve"> should distinguish between </w:t>
      </w:r>
      <w:r w:rsidRPr="00925AAC">
        <w:rPr>
          <w:rFonts w:ascii="Times New Roman" w:eastAsia="Times New Roman" w:hAnsi="Times New Roman" w:cs="Times New Roman"/>
          <w:color w:val="00112B"/>
          <w:sz w:val="24"/>
          <w:szCs w:val="24"/>
        </w:rPr>
        <w:t xml:space="preserve">social groups with varying </w:t>
      </w:r>
      <w:r w:rsidR="00845415">
        <w:rPr>
          <w:rFonts w:ascii="Times New Roman" w:eastAsia="Times New Roman" w:hAnsi="Times New Roman" w:cs="Times New Roman"/>
          <w:color w:val="00112B"/>
          <w:sz w:val="24"/>
          <w:szCs w:val="24"/>
        </w:rPr>
        <w:t>abilities</w:t>
      </w:r>
      <w:r w:rsidRPr="00925AAC">
        <w:rPr>
          <w:rFonts w:ascii="Times New Roman" w:eastAsia="Times New Roman" w:hAnsi="Times New Roman" w:cs="Times New Roman"/>
          <w:color w:val="00112B"/>
          <w:sz w:val="24"/>
          <w:szCs w:val="24"/>
        </w:rPr>
        <w:t xml:space="preserve"> to </w:t>
      </w:r>
      <w:r w:rsidR="00845415">
        <w:rPr>
          <w:rFonts w:ascii="Times New Roman" w:eastAsia="Times New Roman" w:hAnsi="Times New Roman" w:cs="Times New Roman"/>
          <w:color w:val="00112B"/>
          <w:sz w:val="24"/>
          <w:szCs w:val="24"/>
        </w:rPr>
        <w:t>avoid</w:t>
      </w:r>
      <w:r w:rsidR="00845415" w:rsidRPr="00925AAC">
        <w:rPr>
          <w:rFonts w:ascii="Times New Roman" w:eastAsia="Times New Roman" w:hAnsi="Times New Roman" w:cs="Times New Roman"/>
          <w:color w:val="00112B"/>
          <w:sz w:val="24"/>
          <w:szCs w:val="24"/>
        </w:rPr>
        <w:t xml:space="preserve"> </w:t>
      </w:r>
      <w:r w:rsidR="00A7270C">
        <w:rPr>
          <w:rFonts w:ascii="Times New Roman" w:eastAsia="Times New Roman" w:hAnsi="Times New Roman" w:cs="Times New Roman"/>
          <w:color w:val="00112B"/>
          <w:sz w:val="24"/>
          <w:szCs w:val="24"/>
        </w:rPr>
        <w:t>negative</w:t>
      </w:r>
      <w:r w:rsidR="00845415">
        <w:rPr>
          <w:rFonts w:ascii="Times New Roman" w:eastAsia="Times New Roman" w:hAnsi="Times New Roman" w:cs="Times New Roman"/>
          <w:color w:val="00112B"/>
          <w:sz w:val="24"/>
          <w:szCs w:val="24"/>
        </w:rPr>
        <w:t xml:space="preserve"> consequences</w:t>
      </w:r>
      <w:r w:rsidR="00A7270C">
        <w:rPr>
          <w:rFonts w:ascii="Times New Roman" w:eastAsia="Times New Roman" w:hAnsi="Times New Roman" w:cs="Times New Roman"/>
          <w:color w:val="00112B"/>
          <w:sz w:val="24"/>
          <w:szCs w:val="24"/>
        </w:rPr>
        <w:t>.</w:t>
      </w:r>
      <w:r w:rsidR="00845415">
        <w:rPr>
          <w:rFonts w:ascii="Times New Roman" w:eastAsia="Times New Roman" w:hAnsi="Times New Roman" w:cs="Times New Roman"/>
          <w:color w:val="00112B"/>
          <w:sz w:val="24"/>
          <w:szCs w:val="24"/>
        </w:rPr>
        <w:t xml:space="preserve"> </w:t>
      </w:r>
      <w:r w:rsidR="00A7270C">
        <w:rPr>
          <w:rFonts w:ascii="Times New Roman" w:eastAsia="Times New Roman" w:hAnsi="Times New Roman" w:cs="Times New Roman"/>
          <w:color w:val="00112B"/>
          <w:sz w:val="24"/>
          <w:szCs w:val="24"/>
        </w:rPr>
        <w:t>For example, during a crisis, some groups may be able to</w:t>
      </w:r>
      <w:r w:rsidR="00845415">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postpone motherhood</w:t>
      </w:r>
      <w:r w:rsidR="00A7270C">
        <w:rPr>
          <w:rFonts w:ascii="Times New Roman" w:eastAsia="Times New Roman" w:hAnsi="Times New Roman" w:cs="Times New Roman"/>
          <w:color w:val="00112B"/>
          <w:sz w:val="24"/>
          <w:szCs w:val="24"/>
        </w:rPr>
        <w:t>,</w:t>
      </w:r>
      <w:r w:rsidR="00845415">
        <w:rPr>
          <w:rFonts w:ascii="Times New Roman" w:eastAsia="Times New Roman" w:hAnsi="Times New Roman" w:cs="Times New Roman"/>
          <w:color w:val="00112B"/>
          <w:sz w:val="24"/>
          <w:szCs w:val="24"/>
        </w:rPr>
        <w:t xml:space="preserve"> </w:t>
      </w:r>
      <w:r w:rsidR="00A7270C">
        <w:rPr>
          <w:rFonts w:ascii="Times New Roman" w:eastAsia="Times New Roman" w:hAnsi="Times New Roman" w:cs="Times New Roman"/>
          <w:color w:val="00112B"/>
          <w:sz w:val="24"/>
          <w:szCs w:val="24"/>
        </w:rPr>
        <w:t>while others have more</w:t>
      </w:r>
      <w:r w:rsidR="00845415">
        <w:rPr>
          <w:rFonts w:ascii="Times New Roman" w:eastAsia="Times New Roman" w:hAnsi="Times New Roman" w:cs="Times New Roman"/>
          <w:color w:val="00112B"/>
          <w:sz w:val="24"/>
          <w:szCs w:val="24"/>
        </w:rPr>
        <w:t xml:space="preserve"> unwanted births because of </w:t>
      </w:r>
      <w:r w:rsidRPr="00925AAC">
        <w:rPr>
          <w:rFonts w:ascii="Times New Roman" w:eastAsia="Times New Roman" w:hAnsi="Times New Roman" w:cs="Times New Roman"/>
          <w:color w:val="00112B"/>
          <w:sz w:val="24"/>
          <w:szCs w:val="24"/>
        </w:rPr>
        <w:t>restricted access to family planning services.</w:t>
      </w:r>
    </w:p>
    <w:p w14:paraId="0000007C" w14:textId="77777777" w:rsidR="00F71367" w:rsidRPr="00925AAC" w:rsidRDefault="00F71367" w:rsidP="00925AAC">
      <w:pPr>
        <w:spacing w:line="360" w:lineRule="auto"/>
        <w:jc w:val="both"/>
        <w:rPr>
          <w:rFonts w:ascii="Times New Roman" w:eastAsia="Times New Roman" w:hAnsi="Times New Roman" w:cs="Times New Roman"/>
          <w:color w:val="00112B"/>
          <w:sz w:val="24"/>
          <w:szCs w:val="24"/>
        </w:rPr>
      </w:pPr>
    </w:p>
    <w:p w14:paraId="00FC50CD" w14:textId="708A10EE" w:rsidR="00925AAC" w:rsidRDefault="003B6693" w:rsidP="00C93A7D">
      <w:pPr>
        <w:spacing w:line="360" w:lineRule="auto"/>
        <w:jc w:val="both"/>
        <w:rPr>
          <w:rFonts w:ascii="Times New Roman" w:eastAsia="Times New Roman" w:hAnsi="Times New Roman" w:cs="Times New Roman"/>
          <w:b/>
          <w:color w:val="00112B"/>
          <w:sz w:val="24"/>
          <w:szCs w:val="24"/>
        </w:rPr>
      </w:pPr>
      <w:r w:rsidRPr="00925AAC">
        <w:rPr>
          <w:rFonts w:ascii="Times New Roman" w:eastAsia="Times New Roman" w:hAnsi="Times New Roman" w:cs="Times New Roman"/>
          <w:color w:val="00112B"/>
          <w:sz w:val="24"/>
          <w:szCs w:val="24"/>
        </w:rPr>
        <w:t xml:space="preserve">Finally, our results </w:t>
      </w:r>
      <w:r w:rsidR="00275E3F">
        <w:rPr>
          <w:rFonts w:ascii="Times New Roman" w:eastAsia="Times New Roman" w:hAnsi="Times New Roman" w:cs="Times New Roman"/>
          <w:color w:val="00112B"/>
          <w:sz w:val="24"/>
          <w:szCs w:val="24"/>
        </w:rPr>
        <w:t xml:space="preserve">can </w:t>
      </w:r>
      <w:r w:rsidRPr="00925AAC">
        <w:rPr>
          <w:rFonts w:ascii="Times New Roman" w:eastAsia="Times New Roman" w:hAnsi="Times New Roman" w:cs="Times New Roman"/>
          <w:color w:val="00112B"/>
          <w:sz w:val="24"/>
          <w:szCs w:val="24"/>
        </w:rPr>
        <w:t xml:space="preserve">also inform potential future scenarios of fertility in contexts </w:t>
      </w:r>
      <w:r w:rsidR="00275E3F">
        <w:rPr>
          <w:rFonts w:ascii="Times New Roman" w:eastAsia="Times New Roman" w:hAnsi="Times New Roman" w:cs="Times New Roman"/>
          <w:color w:val="00112B"/>
          <w:sz w:val="24"/>
          <w:szCs w:val="24"/>
        </w:rPr>
        <w:t>where the pandemic is</w:t>
      </w:r>
      <w:r w:rsidR="00275E3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ongoing or </w:t>
      </w:r>
      <w:r w:rsidR="00275E3F">
        <w:rPr>
          <w:rFonts w:ascii="Times New Roman" w:eastAsia="Times New Roman" w:hAnsi="Times New Roman" w:cs="Times New Roman"/>
          <w:color w:val="00112B"/>
          <w:sz w:val="24"/>
          <w:szCs w:val="24"/>
        </w:rPr>
        <w:t>has ended</w:t>
      </w:r>
      <w:r w:rsidRPr="00925AAC">
        <w:rPr>
          <w:rFonts w:ascii="Times New Roman" w:eastAsia="Times New Roman" w:hAnsi="Times New Roman" w:cs="Times New Roman"/>
          <w:color w:val="00112B"/>
          <w:sz w:val="24"/>
          <w:szCs w:val="24"/>
        </w:rPr>
        <w:t xml:space="preserve">. </w:t>
      </w:r>
      <w:r w:rsidR="00275E3F">
        <w:rPr>
          <w:rFonts w:ascii="Times New Roman" w:eastAsia="Times New Roman" w:hAnsi="Times New Roman" w:cs="Times New Roman"/>
          <w:color w:val="00112B"/>
          <w:sz w:val="24"/>
          <w:szCs w:val="24"/>
        </w:rPr>
        <w:t>Given</w:t>
      </w:r>
      <w:r w:rsidRPr="00925AAC">
        <w:rPr>
          <w:rFonts w:ascii="Times New Roman" w:eastAsia="Times New Roman" w:hAnsi="Times New Roman" w:cs="Times New Roman"/>
          <w:color w:val="00112B"/>
          <w:sz w:val="24"/>
          <w:szCs w:val="24"/>
        </w:rPr>
        <w:t xml:space="preserve"> that socioeconomic inequalities are likely to be </w:t>
      </w:r>
      <w:r w:rsidR="0052116B">
        <w:rPr>
          <w:rFonts w:ascii="Times New Roman" w:eastAsia="Times New Roman" w:hAnsi="Times New Roman" w:cs="Times New Roman"/>
          <w:color w:val="00112B"/>
          <w:sz w:val="24"/>
          <w:szCs w:val="24"/>
        </w:rPr>
        <w:t>exacerbated</w:t>
      </w:r>
      <w:r w:rsidR="0052116B"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by the negative consequences of Covid-19, we would expect</w:t>
      </w:r>
      <w:r w:rsidR="00275E3F">
        <w:rPr>
          <w:rFonts w:ascii="Times New Roman" w:eastAsia="Times New Roman" w:hAnsi="Times New Roman" w:cs="Times New Roman"/>
          <w:color w:val="00112B"/>
          <w:sz w:val="24"/>
          <w:szCs w:val="24"/>
        </w:rPr>
        <w:t xml:space="preserve"> to observe</w:t>
      </w:r>
      <w:r w:rsidRPr="00925AAC">
        <w:rPr>
          <w:rFonts w:ascii="Times New Roman" w:eastAsia="Times New Roman" w:hAnsi="Times New Roman" w:cs="Times New Roman"/>
          <w:color w:val="00112B"/>
          <w:sz w:val="24"/>
          <w:szCs w:val="24"/>
        </w:rPr>
        <w:t xml:space="preserve"> ongoing differential associations between the pandemic and the number of births </w:t>
      </w:r>
      <w:r w:rsidR="0052116B">
        <w:rPr>
          <w:rFonts w:ascii="Times New Roman" w:eastAsia="Times New Roman" w:hAnsi="Times New Roman" w:cs="Times New Roman"/>
          <w:color w:val="00112B"/>
          <w:sz w:val="24"/>
          <w:szCs w:val="24"/>
        </w:rPr>
        <w:t>across</w:t>
      </w:r>
      <w:r w:rsidR="0052116B"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socioeconomic groups </w:t>
      </w:r>
      <w:r w:rsidR="00275E3F">
        <w:rPr>
          <w:rFonts w:ascii="Times New Roman" w:eastAsia="Times New Roman" w:hAnsi="Times New Roman" w:cs="Times New Roman"/>
          <w:color w:val="00112B"/>
          <w:sz w:val="24"/>
          <w:szCs w:val="24"/>
        </w:rPr>
        <w:t>over</w:t>
      </w:r>
      <w:r w:rsidR="00275E3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the short </w:t>
      </w:r>
      <w:r w:rsidR="0052116B">
        <w:rPr>
          <w:rFonts w:ascii="Times New Roman" w:eastAsia="Times New Roman" w:hAnsi="Times New Roman" w:cs="Times New Roman"/>
          <w:color w:val="00112B"/>
          <w:sz w:val="24"/>
          <w:szCs w:val="24"/>
        </w:rPr>
        <w:t>to</w:t>
      </w:r>
      <w:r w:rsidR="00275E3F">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medium</w:t>
      </w:r>
      <w:r w:rsidR="00275E3F">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 xml:space="preserve">term. For example, if fertility </w:t>
      </w:r>
      <w:r w:rsidR="00275E3F">
        <w:rPr>
          <w:rFonts w:ascii="Times New Roman" w:eastAsia="Times New Roman" w:hAnsi="Times New Roman" w:cs="Times New Roman"/>
          <w:color w:val="00112B"/>
          <w:sz w:val="24"/>
          <w:szCs w:val="24"/>
        </w:rPr>
        <w:t>does</w:t>
      </w:r>
      <w:r w:rsidRPr="00925AAC">
        <w:rPr>
          <w:rFonts w:ascii="Times New Roman" w:eastAsia="Times New Roman" w:hAnsi="Times New Roman" w:cs="Times New Roman"/>
          <w:color w:val="00112B"/>
          <w:sz w:val="24"/>
          <w:szCs w:val="24"/>
        </w:rPr>
        <w:t xml:space="preserve"> recover after the pandemic, </w:t>
      </w:r>
      <w:r w:rsidRPr="00925AAC">
        <w:rPr>
          <w:rFonts w:ascii="Times New Roman" w:eastAsia="Times New Roman" w:hAnsi="Times New Roman" w:cs="Times New Roman"/>
          <w:color w:val="00112B"/>
          <w:sz w:val="24"/>
          <w:szCs w:val="24"/>
        </w:rPr>
        <w:lastRenderedPageBreak/>
        <w:t xml:space="preserve">our results suggest </w:t>
      </w:r>
      <w:r w:rsidR="0052116B">
        <w:rPr>
          <w:rFonts w:ascii="Times New Roman" w:eastAsia="Times New Roman" w:hAnsi="Times New Roman" w:cs="Times New Roman"/>
          <w:color w:val="00112B"/>
          <w:sz w:val="24"/>
          <w:szCs w:val="24"/>
        </w:rPr>
        <w:t xml:space="preserve">that </w:t>
      </w:r>
      <w:r w:rsidRPr="00925AAC">
        <w:rPr>
          <w:rFonts w:ascii="Times New Roman" w:eastAsia="Times New Roman" w:hAnsi="Times New Roman" w:cs="Times New Roman"/>
          <w:color w:val="00112B"/>
          <w:sz w:val="24"/>
          <w:szCs w:val="24"/>
        </w:rPr>
        <w:t xml:space="preserve">this recovery </w:t>
      </w:r>
      <w:r w:rsidR="00275E3F">
        <w:rPr>
          <w:rFonts w:ascii="Times New Roman" w:eastAsia="Times New Roman" w:hAnsi="Times New Roman" w:cs="Times New Roman"/>
          <w:color w:val="00112B"/>
          <w:sz w:val="24"/>
          <w:szCs w:val="24"/>
        </w:rPr>
        <w:t>will occur</w:t>
      </w:r>
      <w:r w:rsidRPr="00925AAC">
        <w:rPr>
          <w:rFonts w:ascii="Times New Roman" w:eastAsia="Times New Roman" w:hAnsi="Times New Roman" w:cs="Times New Roman"/>
          <w:color w:val="00112B"/>
          <w:sz w:val="24"/>
          <w:szCs w:val="24"/>
        </w:rPr>
        <w:t xml:space="preserve"> first </w:t>
      </w:r>
      <w:r w:rsidR="00275E3F">
        <w:rPr>
          <w:rFonts w:ascii="Times New Roman" w:eastAsia="Times New Roman" w:hAnsi="Times New Roman" w:cs="Times New Roman"/>
          <w:color w:val="00112B"/>
          <w:sz w:val="24"/>
          <w:szCs w:val="24"/>
        </w:rPr>
        <w:t>among</w:t>
      </w:r>
      <w:r w:rsidR="00275E3F" w:rsidRPr="00925AAC">
        <w:rPr>
          <w:rFonts w:ascii="Times New Roman" w:eastAsia="Times New Roman" w:hAnsi="Times New Roman" w:cs="Times New Roman"/>
          <w:color w:val="00112B"/>
          <w:sz w:val="24"/>
          <w:szCs w:val="24"/>
        </w:rPr>
        <w:t xml:space="preserve"> </w:t>
      </w:r>
      <w:r w:rsidRPr="00925AAC">
        <w:rPr>
          <w:rFonts w:ascii="Times New Roman" w:eastAsia="Times New Roman" w:hAnsi="Times New Roman" w:cs="Times New Roman"/>
          <w:color w:val="00112B"/>
          <w:sz w:val="24"/>
          <w:szCs w:val="24"/>
        </w:rPr>
        <w:t>women with sufficient resources to resume their reproductive schedules while coping with the potential negative legacy of the pandemic period.</w:t>
      </w:r>
      <w:r w:rsidR="00925AAC">
        <w:rPr>
          <w:rFonts w:ascii="Times New Roman" w:eastAsia="Times New Roman" w:hAnsi="Times New Roman" w:cs="Times New Roman"/>
          <w:b/>
          <w:color w:val="00112B"/>
          <w:sz w:val="24"/>
          <w:szCs w:val="24"/>
        </w:rPr>
        <w:br w:type="page"/>
      </w:r>
    </w:p>
    <w:p w14:paraId="0000007F" w14:textId="4AFA5784" w:rsidR="00F71367" w:rsidRPr="00925AAC" w:rsidRDefault="003B6693">
      <w:pPr>
        <w:spacing w:line="360" w:lineRule="auto"/>
        <w:rPr>
          <w:rFonts w:ascii="Times New Roman" w:eastAsia="Times New Roman" w:hAnsi="Times New Roman" w:cs="Times New Roman"/>
          <w:b/>
          <w:color w:val="00112B"/>
          <w:sz w:val="24"/>
          <w:szCs w:val="24"/>
        </w:rPr>
      </w:pPr>
      <w:r w:rsidRPr="00925AAC">
        <w:rPr>
          <w:rFonts w:ascii="Times New Roman" w:eastAsia="Times New Roman" w:hAnsi="Times New Roman" w:cs="Times New Roman"/>
          <w:b/>
          <w:color w:val="00112B"/>
          <w:sz w:val="24"/>
          <w:szCs w:val="24"/>
        </w:rPr>
        <w:lastRenderedPageBreak/>
        <w:t>References</w:t>
      </w:r>
    </w:p>
    <w:p w14:paraId="00000080" w14:textId="77777777" w:rsidR="00F71367" w:rsidRPr="00925AAC" w:rsidRDefault="00F71367">
      <w:pPr>
        <w:spacing w:line="360" w:lineRule="auto"/>
        <w:rPr>
          <w:rFonts w:ascii="Times New Roman" w:eastAsia="Times New Roman" w:hAnsi="Times New Roman" w:cs="Times New Roman"/>
          <w:color w:val="00112B"/>
          <w:sz w:val="24"/>
          <w:szCs w:val="24"/>
        </w:rPr>
      </w:pPr>
    </w:p>
    <w:p w14:paraId="433B2B7D" w14:textId="77777777" w:rsidR="00C93A7D" w:rsidRDefault="00925AAC" w:rsidP="00C93A7D">
      <w:pPr>
        <w:pStyle w:val="Bibliography"/>
      </w:pPr>
      <w:r w:rsidRPr="00925AAC">
        <w:fldChar w:fldCharType="begin"/>
      </w:r>
      <w:r w:rsidRPr="00925AAC">
        <w:instrText xml:space="preserve"> ADDIN ZOTERO_BIBL {"uncited":[],"omitted":[],"custom":[]} CSL_BIBLIOGRAPHY </w:instrText>
      </w:r>
      <w:r w:rsidRPr="00925AAC">
        <w:fldChar w:fldCharType="separate"/>
      </w:r>
      <w:r w:rsidR="00C93A7D">
        <w:t xml:space="preserve">Aassve, A., N. Cavalli, L. Mencarini, S. Plach, and M. Livi Bacci. 2020. “The COVID-19 Pandemic and Human Fertility.” </w:t>
      </w:r>
      <w:r w:rsidR="00C93A7D">
        <w:rPr>
          <w:i/>
          <w:iCs/>
        </w:rPr>
        <w:t>Science</w:t>
      </w:r>
      <w:r w:rsidR="00C93A7D">
        <w:t xml:space="preserve"> 369 (6502): 370–71. https://doi.org/10.1126/science.abc9520.</w:t>
      </w:r>
    </w:p>
    <w:p w14:paraId="500023D7" w14:textId="77777777" w:rsidR="00C93A7D" w:rsidRDefault="00C93A7D" w:rsidP="00C93A7D">
      <w:pPr>
        <w:pStyle w:val="Bibliography"/>
      </w:pPr>
      <w:r>
        <w:t xml:space="preserve">Aassve, Nicolò Cavalli, Letizia Mencarini, Samuel Plach, and Seth Sanders. 2021. “Early Assessment of the Relationship between the COVID-19 Pandemic and Births in High-Income Countries.” </w:t>
      </w:r>
      <w:r>
        <w:rPr>
          <w:i/>
          <w:iCs/>
        </w:rPr>
        <w:t>Proceedings of the National Academy of Sciences</w:t>
      </w:r>
      <w:r>
        <w:t xml:space="preserve"> 118 (36): e2105709118. https://doi.org/10.1073/pnas.2105709118.</w:t>
      </w:r>
    </w:p>
    <w:p w14:paraId="306BC93F" w14:textId="77777777" w:rsidR="00C93A7D" w:rsidRDefault="00C93A7D" w:rsidP="00C93A7D">
      <w:pPr>
        <w:pStyle w:val="Bibliography"/>
      </w:pPr>
      <w:r w:rsidRPr="00C93A7D">
        <w:rPr>
          <w:lang w:val="es-ES"/>
        </w:rPr>
        <w:t xml:space="preserve">Adserà, Alícia, and Alicia Menendez. </w:t>
      </w:r>
      <w:r>
        <w:t xml:space="preserve">2011. “Fertility Changes in Latin America in Periods of Economic Uncertainty.” </w:t>
      </w:r>
      <w:r>
        <w:rPr>
          <w:i/>
          <w:iCs/>
        </w:rPr>
        <w:t>Population Studies</w:t>
      </w:r>
      <w:r>
        <w:t xml:space="preserve"> 65 (1): 37–56. https://doi.org/10.1080/00324728.2010.530291.</w:t>
      </w:r>
    </w:p>
    <w:p w14:paraId="32143D12" w14:textId="77777777" w:rsidR="00C93A7D" w:rsidRDefault="00C93A7D" w:rsidP="00C93A7D">
      <w:pPr>
        <w:pStyle w:val="Bibliography"/>
      </w:pPr>
      <w:r>
        <w:t xml:space="preserve">Aquino, Taylor, Jennie E. Brand, and Florencia Torche. 2022. “Unequal Effects of Disruptive Events.” </w:t>
      </w:r>
      <w:r>
        <w:rPr>
          <w:i/>
          <w:iCs/>
        </w:rPr>
        <w:t>Sociology Compass</w:t>
      </w:r>
      <w:r>
        <w:t xml:space="preserve"> 16 (4). https://doi.org/10.1111/soc4.12972.</w:t>
      </w:r>
    </w:p>
    <w:p w14:paraId="4D77A472" w14:textId="77777777" w:rsidR="00C93A7D" w:rsidRDefault="00C93A7D" w:rsidP="00C93A7D">
      <w:pPr>
        <w:pStyle w:val="Bibliography"/>
      </w:pPr>
      <w:r>
        <w:t>Berrington, Ann, Joanne Ellison, Bernice Kuang, Sindhu Vasireddy, and Hill Kulu. 2022. “Scenario</w:t>
      </w:r>
      <w:r>
        <w:rPr>
          <w:rFonts w:ascii="Cambria Math" w:hAnsi="Cambria Math" w:cs="Cambria Math"/>
        </w:rPr>
        <w:t>‐</w:t>
      </w:r>
      <w:r>
        <w:t>based Fertility Projections Incorporating Impacts of COVID</w:t>
      </w:r>
      <w:r>
        <w:rPr>
          <w:rFonts w:ascii="Cambria Math" w:hAnsi="Cambria Math" w:cs="Cambria Math"/>
        </w:rPr>
        <w:t>‐</w:t>
      </w:r>
      <w:r>
        <w:t xml:space="preserve">19.” </w:t>
      </w:r>
      <w:r>
        <w:rPr>
          <w:i/>
          <w:iCs/>
        </w:rPr>
        <w:t>Population, Space and Place</w:t>
      </w:r>
      <w:r>
        <w:t xml:space="preserve"> 28 (2). https://doi.org/10.1002/psp.2546.</w:t>
      </w:r>
    </w:p>
    <w:p w14:paraId="01EC7924" w14:textId="77777777" w:rsidR="00C93A7D" w:rsidRPr="00C93A7D" w:rsidRDefault="00C93A7D" w:rsidP="00C93A7D">
      <w:pPr>
        <w:pStyle w:val="Bibliography"/>
        <w:rPr>
          <w:lang w:val="es-ES"/>
        </w:rPr>
      </w:pPr>
      <w:r w:rsidRPr="00C93A7D">
        <w:rPr>
          <w:lang w:val="es-ES"/>
        </w:rPr>
        <w:t xml:space="preserve">Binstock, Georgina, Mathias Nathan, Ignacio Pardo, and Enrique Pelaez. 2021. </w:t>
      </w:r>
      <w:r w:rsidRPr="00C93A7D">
        <w:rPr>
          <w:i/>
          <w:iCs/>
          <w:lang w:val="es-ES"/>
        </w:rPr>
        <w:t>Desafíos Para El Avance de La Agenda 2030 En América Latina y El Caribe En El Marco de La COVID-19</w:t>
      </w:r>
      <w:r w:rsidRPr="00C93A7D">
        <w:rPr>
          <w:lang w:val="es-ES"/>
        </w:rPr>
        <w:t>. Investigaciones Latinoamericanas de Población. Rio de Janeiro: Asociación Latinoamericana de Población-ALAP.</w:t>
      </w:r>
    </w:p>
    <w:p w14:paraId="67F017BE" w14:textId="77777777" w:rsidR="00C93A7D" w:rsidRDefault="00C93A7D" w:rsidP="00C93A7D">
      <w:pPr>
        <w:pStyle w:val="Bibliography"/>
      </w:pPr>
      <w:r>
        <w:t xml:space="preserve">Burawoy, Michael. 2018. </w:t>
      </w:r>
      <w:r>
        <w:rPr>
          <w:i/>
          <w:iCs/>
        </w:rPr>
        <w:t>The Poverty of Philosophy</w:t>
      </w:r>
      <w:r>
        <w:t>. Edited by Thomas Medvetz and Jeffrey J. Sallaz. Vol. 1. Oxford University Press. https://doi.org/10.1093/oxfordhb/9780199357192.013.16.</w:t>
      </w:r>
    </w:p>
    <w:p w14:paraId="00CBC0AD" w14:textId="77777777" w:rsidR="00C93A7D" w:rsidRDefault="00C93A7D" w:rsidP="00C93A7D">
      <w:pPr>
        <w:pStyle w:val="Bibliography"/>
      </w:pPr>
      <w:r>
        <w:t xml:space="preserve">Caetano, Andre J., and Joseph E. Potter. 2004. “Politics and Female Sterilization in Northeast Brazil.” </w:t>
      </w:r>
      <w:r>
        <w:rPr>
          <w:i/>
          <w:iCs/>
        </w:rPr>
        <w:t>Population and Development Review</w:t>
      </w:r>
      <w:r>
        <w:t xml:space="preserve"> 30 (1): 79–108.</w:t>
      </w:r>
    </w:p>
    <w:p w14:paraId="23AB5F80" w14:textId="77777777" w:rsidR="00C93A7D" w:rsidRDefault="00C93A7D" w:rsidP="00C93A7D">
      <w:pPr>
        <w:pStyle w:val="Bibliography"/>
      </w:pPr>
      <w:r>
        <w:t xml:space="preserve">Castanheira, Helena Cruz, and Hans-Peter Kohler. 2017. “SOCIAL DETERMINANTS OF LOW FERTILITY IN BRAZIL.” </w:t>
      </w:r>
      <w:r>
        <w:rPr>
          <w:i/>
          <w:iCs/>
        </w:rPr>
        <w:t>Journal of Biosocial Science</w:t>
      </w:r>
      <w:r>
        <w:t xml:space="preserve"> 49 (S1): S131–55. https://doi.org/10.1017/S0021932017000396.</w:t>
      </w:r>
    </w:p>
    <w:p w14:paraId="007B8341" w14:textId="77777777" w:rsidR="00C93A7D" w:rsidRDefault="00C93A7D" w:rsidP="00C93A7D">
      <w:pPr>
        <w:pStyle w:val="Bibliography"/>
      </w:pPr>
      <w:r>
        <w:t xml:space="preserve">Castro Torres, Andrés Felipe. 2021. “Analysis of Latin American Fertility in Terms of Probable Social Classes.” </w:t>
      </w:r>
      <w:r>
        <w:rPr>
          <w:i/>
          <w:iCs/>
        </w:rPr>
        <w:t>European Journal of Population</w:t>
      </w:r>
      <w:r>
        <w:t xml:space="preserve"> 37 (2): 297–339. https://doi.org/10.1007/s10680-020-09569-7.</w:t>
      </w:r>
    </w:p>
    <w:p w14:paraId="1D66F3C0" w14:textId="77777777" w:rsidR="00C93A7D" w:rsidRDefault="00C93A7D" w:rsidP="00C93A7D">
      <w:pPr>
        <w:pStyle w:val="Bibliography"/>
      </w:pPr>
      <w:r>
        <w:t xml:space="preserve">Castro Torres, Andrés Felipe, and B. Piedad Urdinola. 2019. “Armed Conflict and Fertility in Colombia, 2000–2010.” </w:t>
      </w:r>
      <w:r>
        <w:rPr>
          <w:i/>
          <w:iCs/>
        </w:rPr>
        <w:t>Population Research and Policy Review</w:t>
      </w:r>
      <w:r>
        <w:t xml:space="preserve"> 38 (2): 173–213. https://doi.org/10.1007/s11113-018-9489-x.</w:t>
      </w:r>
    </w:p>
    <w:p w14:paraId="11A1BF25" w14:textId="77777777" w:rsidR="00C93A7D" w:rsidRDefault="00C93A7D" w:rsidP="00C93A7D">
      <w:pPr>
        <w:pStyle w:val="Bibliography"/>
      </w:pPr>
      <w:r>
        <w:t xml:space="preserve">Chandra, Siddharth, Julia Christensen, Svenn-Erik Mamelund, and Nigel Paneth. 2018. “Short-Term Birth Sequelae of the 1918–1920 Influenza Pandemic in the United States: State-Level Analysis.” </w:t>
      </w:r>
      <w:r>
        <w:rPr>
          <w:i/>
          <w:iCs/>
        </w:rPr>
        <w:t>American Journal of Epidemiology</w:t>
      </w:r>
      <w:r>
        <w:t xml:space="preserve"> 187 (12): 2585–95. https://doi.org/10.1093/aje/kwy153.</w:t>
      </w:r>
    </w:p>
    <w:p w14:paraId="052EA01F" w14:textId="77777777" w:rsidR="00C93A7D" w:rsidRDefault="00C93A7D" w:rsidP="00C93A7D">
      <w:pPr>
        <w:pStyle w:val="Bibliography"/>
      </w:pPr>
      <w:r>
        <w:t>Cohen, Philip N. 2021. “Baby Bust: Falling Fertility in US Counties Is Associated with COVID-19 Prevalence and Mobility Reductions.” Preprint. SocArXiv. https://doi.org/10.31235/osf.io/qwxz3.</w:t>
      </w:r>
    </w:p>
    <w:p w14:paraId="68C18925" w14:textId="77777777" w:rsidR="00C93A7D" w:rsidRDefault="00C93A7D" w:rsidP="00C93A7D">
      <w:pPr>
        <w:pStyle w:val="Bibliography"/>
      </w:pPr>
      <w:r>
        <w:t xml:space="preserve">Comolli, Chiara. 2021. “Resources, Aspirations and First Births during the Great Recession.” </w:t>
      </w:r>
      <w:r>
        <w:rPr>
          <w:i/>
          <w:iCs/>
        </w:rPr>
        <w:t>Advances in Life Course Research</w:t>
      </w:r>
      <w:r>
        <w:t xml:space="preserve"> 48. https://doi.org/10.1016/j.alcr.2021.100405.</w:t>
      </w:r>
    </w:p>
    <w:p w14:paraId="63B74002" w14:textId="77777777" w:rsidR="00C93A7D" w:rsidRPr="00C93A7D" w:rsidRDefault="00C93A7D" w:rsidP="00C93A7D">
      <w:pPr>
        <w:pStyle w:val="Bibliography"/>
        <w:rPr>
          <w:lang w:val="es-ES"/>
        </w:rPr>
      </w:pPr>
      <w:r>
        <w:t xml:space="preserve">Comolli, Chiara, and Daniele Vignoli. 2021. “Spreading Uncertainty, Shrinking Birth Rates: A Natural Experiment for Italy.” </w:t>
      </w:r>
      <w:r w:rsidRPr="00C93A7D">
        <w:rPr>
          <w:i/>
          <w:iCs/>
          <w:lang w:val="es-ES"/>
        </w:rPr>
        <w:t>European Sociological Review</w:t>
      </w:r>
      <w:r w:rsidRPr="00C93A7D">
        <w:rPr>
          <w:lang w:val="es-ES"/>
        </w:rPr>
        <w:t xml:space="preserve"> 37 (4): 555–70. https://doi.org/10.1093/esr/jcab001.</w:t>
      </w:r>
    </w:p>
    <w:p w14:paraId="081F7854" w14:textId="77777777" w:rsidR="00C93A7D" w:rsidRPr="00C93A7D" w:rsidRDefault="00C93A7D" w:rsidP="00C93A7D">
      <w:pPr>
        <w:pStyle w:val="Bibliography"/>
        <w:rPr>
          <w:lang w:val="es-ES"/>
        </w:rPr>
      </w:pPr>
      <w:r w:rsidRPr="00C93A7D">
        <w:rPr>
          <w:lang w:val="es-ES"/>
        </w:rPr>
        <w:t xml:space="preserve">Coutinho, Raquel Zanatta, Luciana Conceição de Lima, Victor Antunes Leocádio, and Tereza Bernardes. 2020. “Considerações Sobre a Pandemia de Covid-19 e Seus Efeitos Sobre </w:t>
      </w:r>
      <w:r w:rsidRPr="00C93A7D">
        <w:rPr>
          <w:lang w:val="es-ES"/>
        </w:rPr>
        <w:lastRenderedPageBreak/>
        <w:t xml:space="preserve">a Fecundidade e a Saúde Sexual e Reprodutiva Das Brasileiras.” </w:t>
      </w:r>
      <w:r w:rsidRPr="00C93A7D">
        <w:rPr>
          <w:i/>
          <w:iCs/>
          <w:lang w:val="es-ES"/>
        </w:rPr>
        <w:t>Revista Brasileira de Estudos de População</w:t>
      </w:r>
      <w:r w:rsidRPr="00C93A7D">
        <w:rPr>
          <w:lang w:val="es-ES"/>
        </w:rPr>
        <w:t xml:space="preserve"> 37 (October): 1–21. https://doi.org/10.20947/S0102-3098a0130.</w:t>
      </w:r>
    </w:p>
    <w:p w14:paraId="3A57DBB3" w14:textId="77777777" w:rsidR="00C93A7D" w:rsidRDefault="00C93A7D" w:rsidP="00C93A7D">
      <w:pPr>
        <w:pStyle w:val="Bibliography"/>
      </w:pPr>
      <w:r>
        <w:t xml:space="preserve">Danna, Daniela. 2021. </w:t>
      </w:r>
      <w:r>
        <w:rPr>
          <w:i/>
          <w:iCs/>
        </w:rPr>
        <w:t>Procreation and Population in Historical Social Science</w:t>
      </w:r>
      <w:r>
        <w:t>. USA: Anthem Press.</w:t>
      </w:r>
    </w:p>
    <w:p w14:paraId="579429CF" w14:textId="77777777" w:rsidR="00C93A7D" w:rsidRPr="007B040A" w:rsidRDefault="00C93A7D" w:rsidP="00C93A7D">
      <w:pPr>
        <w:pStyle w:val="Bibliography"/>
        <w:rPr>
          <w:lang w:val="es-419"/>
          <w:rPrChange w:id="47" w:author="Microsoft account" w:date="2022-04-20T09:52:00Z">
            <w:rPr/>
          </w:rPrChange>
        </w:rPr>
      </w:pPr>
      <w:r>
        <w:t xml:space="preserve">De Ferranti, David, Guillermo Perry, Francisco Ferreira, and Michael Walton. 2004. </w:t>
      </w:r>
      <w:r>
        <w:rPr>
          <w:i/>
          <w:iCs/>
        </w:rPr>
        <w:t>Inequality in Latin America : Breaking with History?</w:t>
      </w:r>
      <w:r>
        <w:t xml:space="preserve"> World Bank Latin American and Caribbean Studies. </w:t>
      </w:r>
      <w:r w:rsidRPr="007B040A">
        <w:rPr>
          <w:lang w:val="es-419"/>
          <w:rPrChange w:id="48" w:author="Microsoft account" w:date="2022-04-20T09:52:00Z">
            <w:rPr/>
          </w:rPrChange>
        </w:rPr>
        <w:t>Washington, DC: World Bank.</w:t>
      </w:r>
    </w:p>
    <w:p w14:paraId="6A14C47C" w14:textId="77777777" w:rsidR="00C93A7D" w:rsidRDefault="00C93A7D" w:rsidP="00C93A7D">
      <w:pPr>
        <w:pStyle w:val="Bibliography"/>
      </w:pPr>
      <w:r w:rsidRPr="00C93A7D">
        <w:rPr>
          <w:lang w:val="es-ES"/>
        </w:rPr>
        <w:t xml:space="preserve">Diniz Alvez, J.E. 2021. “O Impacto Da Pandemia Da Covid-19 Na Dinâmica Demográfica Brasileira.” </w:t>
      </w:r>
      <w:r>
        <w:rPr>
          <w:i/>
          <w:iCs/>
        </w:rPr>
        <w:t>Revista Longeliver</w:t>
      </w:r>
      <w:r>
        <w:t>, 2021. https://revistalongeviver.com.br/index.php/revistaportal/article/view/917/978.</w:t>
      </w:r>
    </w:p>
    <w:p w14:paraId="39C2C488" w14:textId="77777777" w:rsidR="00C93A7D" w:rsidRDefault="00C93A7D" w:rsidP="00C93A7D">
      <w:pPr>
        <w:pStyle w:val="Bibliography"/>
      </w:pPr>
      <w:r>
        <w:t>ECLAC. 2021. “Covid-19 Mortality. Evidence and Scenarios.” Demographic Observatory. Economic Commission for Latin America and the Caribbean.</w:t>
      </w:r>
    </w:p>
    <w:p w14:paraId="7FFA5611" w14:textId="77777777" w:rsidR="00C93A7D" w:rsidRDefault="00C93A7D" w:rsidP="00C93A7D">
      <w:pPr>
        <w:pStyle w:val="Bibliography"/>
      </w:pPr>
      <w:r>
        <w:t>———. 2022. “Social Panorama of Latin America 2021.” Economic Commission for Latin America and the Caribbean (ECLAC),.</w:t>
      </w:r>
    </w:p>
    <w:p w14:paraId="41C4C103" w14:textId="77777777" w:rsidR="00C93A7D" w:rsidRDefault="00C93A7D" w:rsidP="00C93A7D">
      <w:pPr>
        <w:pStyle w:val="Bibliography"/>
      </w:pPr>
      <w:r>
        <w:t xml:space="preserve">Emery, Tom, and Judith C. Koops. 2022. “The Impact of COVID-19 on Fertility Behaviour and Intentions in a Middle Income Country.” Edited by Kannan Navaneetham. </w:t>
      </w:r>
      <w:r>
        <w:rPr>
          <w:i/>
          <w:iCs/>
        </w:rPr>
        <w:t>PLOS ONE</w:t>
      </w:r>
      <w:r>
        <w:t xml:space="preserve"> 17 (1): e0261509. https://doi.org/10.1371/journal.pone.0261509.</w:t>
      </w:r>
    </w:p>
    <w:p w14:paraId="342D6D3A" w14:textId="77777777" w:rsidR="00C93A7D" w:rsidRDefault="00C93A7D" w:rsidP="00C93A7D">
      <w:pPr>
        <w:pStyle w:val="Bibliography"/>
      </w:pPr>
      <w:r>
        <w:t xml:space="preserve">Ferris, Elizabeth, and Erin Sorrell. 2021. “The Impacts of Pandemics on Migration.” In </w:t>
      </w:r>
      <w:r>
        <w:rPr>
          <w:i/>
          <w:iCs/>
        </w:rPr>
        <w:t>The Societal Impacts of Covid-19:  A Transnational Perspective</w:t>
      </w:r>
      <w:r>
        <w:t>, by Veysel Bozkurt, Glenn Dawes, Hakan Gülerce, and Patricia Westenbroek, 123–42. Istanbul University Press. https://doi.org/10.26650/B/SS49.2021.006.09.</w:t>
      </w:r>
    </w:p>
    <w:p w14:paraId="4DC41B71" w14:textId="77777777" w:rsidR="00C93A7D" w:rsidRPr="00C93A7D" w:rsidRDefault="00C93A7D" w:rsidP="00C93A7D">
      <w:pPr>
        <w:pStyle w:val="Bibliography"/>
        <w:rPr>
          <w:lang w:val="es-ES"/>
        </w:rPr>
      </w:pPr>
      <w:r>
        <w:t xml:space="preserve">Girodo, Anne Marielle, Deise Campos, Sonia Duarte de Azevedo Bittencourt, Célia Landmann Szwarcwald, and Elisabeth Barboza França. </w:t>
      </w:r>
      <w:r w:rsidRPr="00C93A7D">
        <w:rPr>
          <w:lang w:val="es-ES"/>
        </w:rPr>
        <w:t xml:space="preserve">2015. “Cobertura Do Sistema de Informações Sobre Nascidos Vivos e Potenciais Fontes de Informação Em Municípios de Pequeno Porte Em Minas Gerais, Brasil.” </w:t>
      </w:r>
      <w:r w:rsidRPr="00C93A7D">
        <w:rPr>
          <w:i/>
          <w:iCs/>
          <w:lang w:val="es-ES"/>
        </w:rPr>
        <w:t>Revista Brasileira de Saúde Materno Infantil</w:t>
      </w:r>
      <w:r w:rsidRPr="00C93A7D">
        <w:rPr>
          <w:lang w:val="es-ES"/>
        </w:rPr>
        <w:t xml:space="preserve"> 15 (3): 317–24. https://doi.org/10.1590/S1519-38292015000300007.</w:t>
      </w:r>
    </w:p>
    <w:p w14:paraId="775DA1ED" w14:textId="77777777" w:rsidR="00C93A7D" w:rsidRDefault="00C93A7D" w:rsidP="00C93A7D">
      <w:pPr>
        <w:pStyle w:val="Bibliography"/>
      </w:pPr>
      <w:r>
        <w:t xml:space="preserve">Gromski, Piotr S., Andrew D.A.C. Smith, Deborah A. Lawlor, Fady I. Sharara, and Scott M. Nelson. 2021. “2008 Financial Crisis versus 2020 Economic Fallout: How COVID-19 Might Influence Fertility Treatment and Live Births.” </w:t>
      </w:r>
      <w:r>
        <w:rPr>
          <w:i/>
          <w:iCs/>
        </w:rPr>
        <w:t>Reproductive BioMedicine Online</w:t>
      </w:r>
      <w:r>
        <w:t xml:space="preserve"> 42 (6): 1087–96. https://doi.org/10.1016/j.rbmo.2021.03.017.</w:t>
      </w:r>
    </w:p>
    <w:p w14:paraId="5E1A062B" w14:textId="77777777" w:rsidR="00C93A7D" w:rsidRDefault="00C93A7D" w:rsidP="00C93A7D">
      <w:pPr>
        <w:pStyle w:val="Bibliography"/>
      </w:pPr>
      <w:r>
        <w:t xml:space="preserve">Guadagno, Lorenzo. 2020. </w:t>
      </w:r>
      <w:r>
        <w:rPr>
          <w:i/>
          <w:iCs/>
        </w:rPr>
        <w:t>Migrants and the COVID-19 Pandemic an Initial Analysis</w:t>
      </w:r>
      <w:r>
        <w:t>. https://publications.iom.int/system/files/pdf/mrs-60.pdf.</w:t>
      </w:r>
    </w:p>
    <w:p w14:paraId="276B903D" w14:textId="77777777" w:rsidR="00C93A7D" w:rsidRDefault="00C93A7D" w:rsidP="00C93A7D">
      <w:pPr>
        <w:pStyle w:val="Bibliography"/>
      </w:pPr>
      <w:r w:rsidRPr="00C93A7D">
        <w:rPr>
          <w:lang w:val="es-ES"/>
        </w:rPr>
        <w:t xml:space="preserve">Guzmán, José, Jorge Rodríguez, Jorge Martínez, Juan Contreras, and Daniela González. </w:t>
      </w:r>
      <w:r>
        <w:t xml:space="preserve">2006. “The Demography of Latin America and the Caribbean since 1950.” </w:t>
      </w:r>
      <w:r>
        <w:rPr>
          <w:i/>
          <w:iCs/>
        </w:rPr>
        <w:t>Population English Edition</w:t>
      </w:r>
      <w:r>
        <w:t xml:space="preserve"> 61 (5–6): 519–76. https://doi.org/10.3917/pope.605.0519.</w:t>
      </w:r>
    </w:p>
    <w:p w14:paraId="64894E39" w14:textId="77777777" w:rsidR="00C93A7D" w:rsidRDefault="00C93A7D" w:rsidP="00C93A7D">
      <w:pPr>
        <w:pStyle w:val="Bibliography"/>
      </w:pPr>
      <w:r>
        <w:t xml:space="preserve">Hale, Thomas, Noam Angrist, Rafael Goldszmidt, Beatriz Kira, Anna Petherick, Toby Phillips, Samuel Webster, et al. 2021. “A Global Panel Database of Pandemic Policies (Oxford COVID-19 Government Response Tracker).” </w:t>
      </w:r>
      <w:r>
        <w:rPr>
          <w:i/>
          <w:iCs/>
        </w:rPr>
        <w:t>Nature Human Behaviour</w:t>
      </w:r>
      <w:r>
        <w:t xml:space="preserve"> 5 (4): 529–38. https://doi.org/10.1038/s41562-021-01079-8.</w:t>
      </w:r>
    </w:p>
    <w:p w14:paraId="028AC74A" w14:textId="77777777" w:rsidR="00C93A7D" w:rsidRDefault="00C93A7D" w:rsidP="00C93A7D">
      <w:pPr>
        <w:pStyle w:val="Bibliography"/>
      </w:pPr>
      <w:r>
        <w:t xml:space="preserve">Helleringer, Stéphane, and Bernardo Lanza Queiroz. 2022. “Commentary: Measuring Excess Mortality Due to the COVID-19 Pandemic: Progress and Persistent Challenges.” </w:t>
      </w:r>
      <w:r>
        <w:rPr>
          <w:i/>
          <w:iCs/>
        </w:rPr>
        <w:t>International Journal of Epidemiology</w:t>
      </w:r>
      <w:r>
        <w:t xml:space="preserve"> 51 (1): 85–87. https://doi.org/10.1093/ije/dyab260.</w:t>
      </w:r>
    </w:p>
    <w:p w14:paraId="210C088C" w14:textId="77777777" w:rsidR="00C93A7D" w:rsidRDefault="00C93A7D" w:rsidP="00C93A7D">
      <w:pPr>
        <w:pStyle w:val="Bibliography"/>
      </w:pPr>
      <w:r>
        <w:t xml:space="preserve">Ibáñez, Ana María, and Andrés Moya. 2010. “Vulnerability of Victims of Civil Conflicts: Empirical Evidence for the Displaced Population in Colombia.” </w:t>
      </w:r>
      <w:r>
        <w:rPr>
          <w:i/>
          <w:iCs/>
        </w:rPr>
        <w:t>World Development</w:t>
      </w:r>
      <w:r>
        <w:t xml:space="preserve"> 38 (4): 647–63. https://doi.org/10.1016/j.worlddev.2009.11.015.</w:t>
      </w:r>
    </w:p>
    <w:p w14:paraId="65B0B235" w14:textId="77777777" w:rsidR="00C93A7D" w:rsidRDefault="00C93A7D" w:rsidP="00C93A7D">
      <w:pPr>
        <w:pStyle w:val="Bibliography"/>
      </w:pPr>
      <w:r>
        <w:t>Kanavos, Panos, Georgia Colville Parkin, Bregtje Kamphuis, and Jennifer Gill. 2019. “Latin America Healthcare System Overview. A Comparative Analysis of Fiscal Space in Healthcare.” The London School of Economics and Political Science.</w:t>
      </w:r>
    </w:p>
    <w:p w14:paraId="46B199CF" w14:textId="77777777" w:rsidR="00C93A7D" w:rsidRDefault="00C93A7D" w:rsidP="00C93A7D">
      <w:pPr>
        <w:pStyle w:val="Bibliography"/>
      </w:pPr>
      <w:r>
        <w:t xml:space="preserve">Karimi, Leila, Somayeh Makvandi, Amir Vahedian-Azimi, Thozhukat Sathyapalan, and Amirhossein Sahebkar. 2021. “Effect of COVID-19 on Mortality of Pregnant and </w:t>
      </w:r>
      <w:r>
        <w:lastRenderedPageBreak/>
        <w:t xml:space="preserve">Postpartum Women: A Systematic Review and Meta-Analysis.” Edited by Olav Lapaire. </w:t>
      </w:r>
      <w:r>
        <w:rPr>
          <w:i/>
          <w:iCs/>
        </w:rPr>
        <w:t>Journal of Pregnancy</w:t>
      </w:r>
      <w:r>
        <w:t xml:space="preserve"> 2021 (March): 1–33. https://doi.org/10.1155/2021/8870129.</w:t>
      </w:r>
    </w:p>
    <w:p w14:paraId="26666C06" w14:textId="77777777" w:rsidR="00C93A7D" w:rsidRDefault="00C93A7D" w:rsidP="00C93A7D">
      <w:pPr>
        <w:pStyle w:val="Bibliography"/>
      </w:pPr>
      <w:r>
        <w:t xml:space="preserve">Lebaron, Frédéric. 2003. “Pierre Bourdieu: Economic Models against Economism.” </w:t>
      </w:r>
      <w:r>
        <w:rPr>
          <w:i/>
          <w:iCs/>
        </w:rPr>
        <w:t>Theory and Society</w:t>
      </w:r>
      <w:r>
        <w:t xml:space="preserve"> 32 (5): 551–65.</w:t>
      </w:r>
    </w:p>
    <w:p w14:paraId="424AE325" w14:textId="77777777" w:rsidR="00C93A7D" w:rsidRDefault="00C93A7D" w:rsidP="00C93A7D">
      <w:pPr>
        <w:pStyle w:val="Bibliography"/>
      </w:pPr>
      <w:r w:rsidRPr="007B040A">
        <w:rPr>
          <w:lang w:val="es-419"/>
          <w:rPrChange w:id="49" w:author="Microsoft account" w:date="2022-04-20T09:52:00Z">
            <w:rPr/>
          </w:rPrChange>
        </w:rPr>
        <w:t xml:space="preserve">Lima, Everton E. C., Camila Ferreira Soares, and José H C Monteiro da Silva. </w:t>
      </w:r>
      <w:r>
        <w:t>2021. “Baby Bust: Births Fall in Brazilian Major Cities during the Covid-19 Pandemic.” Preprint. Open Science Framework. https://doi.org/10.31219/osf.io/a3n6s.</w:t>
      </w:r>
    </w:p>
    <w:p w14:paraId="4DF8C86D" w14:textId="77777777" w:rsidR="00C93A7D" w:rsidRPr="007B040A" w:rsidRDefault="00C93A7D" w:rsidP="00C93A7D">
      <w:pPr>
        <w:pStyle w:val="Bibliography"/>
        <w:rPr>
          <w:lang w:val="fr-CA"/>
          <w:rPrChange w:id="50" w:author="Microsoft account" w:date="2022-04-20T09:52:00Z">
            <w:rPr/>
          </w:rPrChange>
        </w:rPr>
      </w:pPr>
      <w:r>
        <w:t xml:space="preserve">Lin, Tracy Kuo, Rachel Law, Jessica Beaman, and Diana Greene Foster. 2021. “The Impact of the COVID-19 Pandemic on Economic Security and Pregnancy Intentions among People at Risk of Pregnancy.” </w:t>
      </w:r>
      <w:r w:rsidRPr="007B040A">
        <w:rPr>
          <w:i/>
          <w:iCs/>
          <w:lang w:val="fr-CA"/>
          <w:rPrChange w:id="51" w:author="Microsoft account" w:date="2022-04-20T09:52:00Z">
            <w:rPr>
              <w:i/>
              <w:iCs/>
            </w:rPr>
          </w:rPrChange>
        </w:rPr>
        <w:t>Contraception</w:t>
      </w:r>
      <w:r w:rsidRPr="007B040A">
        <w:rPr>
          <w:lang w:val="fr-CA"/>
          <w:rPrChange w:id="52" w:author="Microsoft account" w:date="2022-04-20T09:52:00Z">
            <w:rPr/>
          </w:rPrChange>
        </w:rPr>
        <w:t xml:space="preserve"> 103 (6): 380–85. https://doi.org/10.1016/j.contraception.2021.02.001.</w:t>
      </w:r>
    </w:p>
    <w:p w14:paraId="5C2DCA19" w14:textId="77777777" w:rsidR="00C93A7D" w:rsidRPr="007B040A" w:rsidRDefault="00C93A7D" w:rsidP="00C93A7D">
      <w:pPr>
        <w:pStyle w:val="Bibliography"/>
        <w:rPr>
          <w:rPrChange w:id="53" w:author="Microsoft account" w:date="2022-04-20T09:52:00Z">
            <w:rPr>
              <w:lang w:val="es-ES"/>
            </w:rPr>
          </w:rPrChange>
        </w:rPr>
      </w:pPr>
      <w:r w:rsidRPr="007B040A">
        <w:rPr>
          <w:lang w:val="fr-CA"/>
          <w:rPrChange w:id="54" w:author="Microsoft account" w:date="2022-04-20T09:52:00Z">
            <w:rPr/>
          </w:rPrChange>
        </w:rPr>
        <w:t xml:space="preserve">Lindberg, Laura D., Alicia VandeVusse, Jennifer Mueller, and Marielle Kirstein. </w:t>
      </w:r>
      <w:r>
        <w:t xml:space="preserve">2020. “Early Impacts of the COVID-19 Pandemic: Findings from the 2020 Guttmacher Survey of Reproductive Health Experiences.” </w:t>
      </w:r>
      <w:r w:rsidRPr="007B040A">
        <w:rPr>
          <w:rPrChange w:id="55" w:author="Microsoft account" w:date="2022-04-20T09:52:00Z">
            <w:rPr>
              <w:lang w:val="es-ES"/>
            </w:rPr>
          </w:rPrChange>
        </w:rPr>
        <w:t>Guttmacher Institute. https://doi.org/10.1363/2020.31482.</w:t>
      </w:r>
    </w:p>
    <w:p w14:paraId="63AF0C61" w14:textId="77777777" w:rsidR="00C93A7D" w:rsidRDefault="00C93A7D" w:rsidP="00C93A7D">
      <w:pPr>
        <w:pStyle w:val="Bibliography"/>
      </w:pPr>
      <w:r w:rsidRPr="007B040A">
        <w:rPr>
          <w:rPrChange w:id="56" w:author="Microsoft account" w:date="2022-04-20T09:52:00Z">
            <w:rPr>
              <w:lang w:val="es-ES"/>
            </w:rPr>
          </w:rPrChange>
        </w:rPr>
        <w:t xml:space="preserve">Lobkowicz, Ludmila, Grace M Power, Wayner Vieira De Souza, Ulisses Ramos Montarroyos, Celina Maria Turchi Martelli, Thalia Velho Barreto de Araùjo, Luciana Caroline Albuquerque Bezerra, et al. 2021. </w:t>
      </w:r>
      <w:r>
        <w:t xml:space="preserve">“Neighbourhood-Level Income and Zika Virus Infection during Pregnancy in Recife, Pernambuco, Brazil: An Ecological Perspective, 2015–2017.” </w:t>
      </w:r>
      <w:r>
        <w:rPr>
          <w:i/>
          <w:iCs/>
        </w:rPr>
        <w:t>BMJ Global Health</w:t>
      </w:r>
      <w:r>
        <w:t xml:space="preserve"> 6 (12): e006811. https://doi.org/10.1136/bmjgh-2021-006811.</w:t>
      </w:r>
    </w:p>
    <w:p w14:paraId="4D7AC346" w14:textId="77777777" w:rsidR="00C93A7D" w:rsidRDefault="00C93A7D" w:rsidP="00C93A7D">
      <w:pPr>
        <w:pStyle w:val="Bibliography"/>
      </w:pPr>
      <w:r>
        <w:t xml:space="preserve">Luppi, Francesca, Bruno Arpino, and Alessandro Rosina. 2020. “The Impact of COVID-19 on Fertility Plans in Italy, Germany, France, Spain, and the United Kingdom.” </w:t>
      </w:r>
      <w:r>
        <w:rPr>
          <w:i/>
          <w:iCs/>
        </w:rPr>
        <w:t>Demographic Research</w:t>
      </w:r>
      <w:r>
        <w:t xml:space="preserve"> 43 (December): 1399–1412. https://doi.org/10.4054/DemRes.2020.43.47.</w:t>
      </w:r>
    </w:p>
    <w:p w14:paraId="79A22CB1" w14:textId="77777777" w:rsidR="00C93A7D" w:rsidRDefault="00C93A7D" w:rsidP="00C93A7D">
      <w:pPr>
        <w:pStyle w:val="Bibliography"/>
      </w:pPr>
      <w:r>
        <w:t xml:space="preserve">Mamelund, Svenn-Erik, and Jessica Dimka. 2021. “Not the Great Equalizers: Covid-19, 1918–20 Influenza, and the Need for a Paradigm Shift in Pandemic Preparedness.” </w:t>
      </w:r>
      <w:r>
        <w:rPr>
          <w:i/>
          <w:iCs/>
        </w:rPr>
        <w:t>Population Studies</w:t>
      </w:r>
      <w:r>
        <w:t xml:space="preserve"> 75 (sup1): 179–99. https://doi.org/10.1080/00324728.2021.1959630.</w:t>
      </w:r>
    </w:p>
    <w:p w14:paraId="5D998174" w14:textId="77777777" w:rsidR="00C93A7D" w:rsidRDefault="00C93A7D" w:rsidP="00C93A7D">
      <w:pPr>
        <w:pStyle w:val="Bibliography"/>
      </w:pPr>
      <w:r>
        <w:t xml:space="preserve">Mamelund, Svenn-Erik, Clare Shelley-Egan, and Ole Rogeberg. 2021. “The Association between Socioeconomic Status and Pandemic Influenza: Systematic Review and Meta-Analysis.” Edited by Obinna Ikechukwu Ekwunife. </w:t>
      </w:r>
      <w:r>
        <w:rPr>
          <w:i/>
          <w:iCs/>
        </w:rPr>
        <w:t>PLOS ONE</w:t>
      </w:r>
      <w:r>
        <w:t xml:space="preserve"> 16 (9): e0244346. https://doi.org/10.1371/journal.pone.0244346.</w:t>
      </w:r>
    </w:p>
    <w:p w14:paraId="6508226B" w14:textId="77777777" w:rsidR="00C93A7D" w:rsidRPr="00C93A7D" w:rsidRDefault="00C93A7D" w:rsidP="00C93A7D">
      <w:pPr>
        <w:pStyle w:val="Bibliography"/>
        <w:rPr>
          <w:lang w:val="es-ES"/>
        </w:rPr>
      </w:pPr>
      <w:r w:rsidRPr="00C93A7D">
        <w:rPr>
          <w:lang w:val="es-ES"/>
        </w:rPr>
        <w:t xml:space="preserve">Montaño Mendoza, Vicky Margarita, Paula Andrea Velilla, Sergio Tamayo Hussein, and Walter Cardona Maya. 2021. </w:t>
      </w:r>
      <w:r>
        <w:t xml:space="preserve">“Impact of the Covid-19 Pandemic on Birth Rates in 2020: The Case of Colombia.” </w:t>
      </w:r>
      <w:r w:rsidRPr="00C93A7D">
        <w:rPr>
          <w:i/>
          <w:iCs/>
          <w:lang w:val="es-ES"/>
        </w:rPr>
        <w:t>Revista Brasileira de Ginecologia e Obstetrícia / RBGO Gynecology and Obstetrics</w:t>
      </w:r>
      <w:r w:rsidRPr="00C93A7D">
        <w:rPr>
          <w:lang w:val="es-ES"/>
        </w:rPr>
        <w:t xml:space="preserve"> 43 (06): 492–94. https://doi.org/10.1055/s-0041-1731380.</w:t>
      </w:r>
    </w:p>
    <w:p w14:paraId="041D5690" w14:textId="77777777" w:rsidR="00C93A7D" w:rsidRDefault="00C93A7D" w:rsidP="00C93A7D">
      <w:pPr>
        <w:pStyle w:val="Bibliography"/>
      </w:pPr>
      <w:r w:rsidRPr="00C93A7D">
        <w:rPr>
          <w:lang w:val="es-ES"/>
        </w:rPr>
        <w:t xml:space="preserve">Nicolelis, Miguel A. L., Rafael L. G. Raimundo, Pedro S. Peixoto, and Cecilia S. Andreazzi. </w:t>
      </w:r>
      <w:r>
        <w:t xml:space="preserve">2021. “The Impact of Super-Spreader Cities, Highways, and Intensive Care Availability in the Early Stages of the COVID-19 Epidemic in Brazil.” </w:t>
      </w:r>
      <w:r>
        <w:rPr>
          <w:i/>
          <w:iCs/>
        </w:rPr>
        <w:t>Scientific Reports</w:t>
      </w:r>
      <w:r>
        <w:t xml:space="preserve"> 11 (1): 13001. https://doi.org/10.1038/s41598-021-92263-3.</w:t>
      </w:r>
    </w:p>
    <w:p w14:paraId="748E972B" w14:textId="77777777" w:rsidR="00C93A7D" w:rsidRDefault="00C93A7D" w:rsidP="00C93A7D">
      <w:pPr>
        <w:pStyle w:val="Bibliography"/>
      </w:pPr>
      <w:r>
        <w:t>Nitsche, Natalie, A Jasilioniene, M Kniffka, Mikko Myrskylä, and Jessica Nissen. 2021. “Pandemic Babies? The Fertility Response to the First Covid-19 Wave across European Regions.” In . Berlin: Max Planck Institute for Demographic Research.</w:t>
      </w:r>
    </w:p>
    <w:p w14:paraId="1D4A4A0E" w14:textId="77777777" w:rsidR="00C93A7D" w:rsidRDefault="00C93A7D" w:rsidP="00C93A7D">
      <w:pPr>
        <w:pStyle w:val="Bibliography"/>
      </w:pPr>
      <w:r>
        <w:t>Nitsche, Natalie, and Susie Lee. 2021. “Emotion and Fertility in Times of Disaster: Conceptualizing Fertility Responses to the COVID-19 Pandemic and Beyond.” Presented at the Population Association of America - Annual Meeting.</w:t>
      </w:r>
    </w:p>
    <w:p w14:paraId="4607B142" w14:textId="77777777" w:rsidR="00C93A7D" w:rsidRDefault="00C93A7D" w:rsidP="00C93A7D">
      <w:pPr>
        <w:pStyle w:val="Bibliography"/>
      </w:pPr>
      <w:r>
        <w:t xml:space="preserve">Portes, Alejandro, and Kelly Hoffman. 2003. “Latin American Class Structures: Their Composition and Change during the Neoliberal Era.” </w:t>
      </w:r>
      <w:r>
        <w:rPr>
          <w:i/>
          <w:iCs/>
        </w:rPr>
        <w:t>Latin American Research Review</w:t>
      </w:r>
      <w:r>
        <w:t xml:space="preserve"> 38 (1): 41–82. https://doi.org/10.1353/lar.2003.0011.</w:t>
      </w:r>
    </w:p>
    <w:p w14:paraId="30281754" w14:textId="77777777" w:rsidR="00C93A7D" w:rsidRDefault="00C93A7D" w:rsidP="00C93A7D">
      <w:pPr>
        <w:pStyle w:val="Bibliography"/>
      </w:pPr>
      <w:r>
        <w:t xml:space="preserve">Queiroz, Bernardo L, Marcos R. Gonzaga, Ana M. N. Vasconcelos, Bruno T. Lopes, and Daisy M. X. Abreu. 2020. “Comparative Analysis of Completeness of Death Registration, Adult </w:t>
      </w:r>
      <w:r>
        <w:lastRenderedPageBreak/>
        <w:t xml:space="preserve">Mortality and Life Expectancy at Birth in Brazil at the Subnational Level.” </w:t>
      </w:r>
      <w:r>
        <w:rPr>
          <w:i/>
          <w:iCs/>
        </w:rPr>
        <w:t>Population Health Metrics</w:t>
      </w:r>
      <w:r>
        <w:t xml:space="preserve"> 18 (S1): 11. https://doi.org/10.1186/s12963-020-00213-4.</w:t>
      </w:r>
    </w:p>
    <w:p w14:paraId="0D13D001" w14:textId="77777777" w:rsidR="00C93A7D" w:rsidRDefault="00C93A7D" w:rsidP="00C93A7D">
      <w:pPr>
        <w:pStyle w:val="Bibliography"/>
      </w:pPr>
      <w:r>
        <w:t>Rendall, Michael, Encarnacion Aracil, Christos Bagavos, Christine Couet, Alessandra Derose, Paola Digiulio, Trude Lappegard, et al. 2010. “Increasingly Heterogeneous Ages at First Birth by Education in Southern European and Anglo-American Family-Policy Regimes : A Seven-Country Comparison by Birth Cohort” 64 (3). https://doi.org/10.1080/00324728.2010.512392.</w:t>
      </w:r>
    </w:p>
    <w:p w14:paraId="4C1F6BB6" w14:textId="77777777" w:rsidR="00C93A7D" w:rsidRDefault="00C93A7D" w:rsidP="00C93A7D">
      <w:pPr>
        <w:pStyle w:val="Bibliography"/>
      </w:pPr>
      <w:r w:rsidRPr="00C93A7D">
        <w:rPr>
          <w:lang w:val="es-ES"/>
        </w:rPr>
        <w:t xml:space="preserve">Rios-Neto, Eduardo L. G., Adriana Miranda-Ribeiro, and Paula Miranda-Ribeiro. </w:t>
      </w:r>
      <w:r>
        <w:t xml:space="preserve">2018. “Fertility Differentials by Education in Brazil: From the Conclusion of Fertility to the Onset of Postponement Transition.” </w:t>
      </w:r>
      <w:r>
        <w:rPr>
          <w:i/>
          <w:iCs/>
        </w:rPr>
        <w:t>Population and Development Review</w:t>
      </w:r>
      <w:r>
        <w:t xml:space="preserve"> 44 (3): 489–517.</w:t>
      </w:r>
    </w:p>
    <w:p w14:paraId="6C740B8B" w14:textId="77777777" w:rsidR="00C93A7D" w:rsidRDefault="00C93A7D" w:rsidP="00C93A7D">
      <w:pPr>
        <w:pStyle w:val="Bibliography"/>
      </w:pPr>
      <w:r>
        <w:t xml:space="preserve">Ruano, Ana Lorena, Daniela Rodríguez, Pablo Gaitán Rossi, and Daniel Maceira. 2021. “Understanding Inequities in Health and Health Systems in Latin America and the Caribbean: A Thematic Series.” </w:t>
      </w:r>
      <w:r>
        <w:rPr>
          <w:i/>
          <w:iCs/>
        </w:rPr>
        <w:t>International Journal for Equity in Health</w:t>
      </w:r>
      <w:r>
        <w:t xml:space="preserve"> 20 (1): 94, s12939-021-01426–1. https://doi.org/10.1186/s12939-021-01426-1.</w:t>
      </w:r>
    </w:p>
    <w:p w14:paraId="3AEBB8F3" w14:textId="77777777" w:rsidR="00C93A7D" w:rsidRDefault="00C93A7D" w:rsidP="00C93A7D">
      <w:pPr>
        <w:pStyle w:val="Bibliography"/>
      </w:pPr>
      <w:r>
        <w:t xml:space="preserve">Sánchez-Ancochea, Diego. 2021. </w:t>
      </w:r>
      <w:r>
        <w:rPr>
          <w:i/>
          <w:iCs/>
        </w:rPr>
        <w:t>The Costs of Inequality in Latin America: Lessons and Warnings for the Rest of the World</w:t>
      </w:r>
      <w:r>
        <w:t>. London: Bloomsbury Publishing Plc. https://doi.org/10.5040/9781838606275.</w:t>
      </w:r>
    </w:p>
    <w:p w14:paraId="00231A06" w14:textId="77777777" w:rsidR="00C93A7D" w:rsidRDefault="00C93A7D" w:rsidP="00C93A7D">
      <w:pPr>
        <w:pStyle w:val="Bibliography"/>
      </w:pPr>
      <w:r>
        <w:t xml:space="preserve">Schneider, Daniel. 2017. “Non-Marital and Teen Fertility and Contraception During the Great Recession.” </w:t>
      </w:r>
      <w:r>
        <w:rPr>
          <w:i/>
          <w:iCs/>
        </w:rPr>
        <w:t>RSF: The Russell Sage Foundation Journal of the Social Sciences</w:t>
      </w:r>
      <w:r>
        <w:t xml:space="preserve"> 3 (3): 126. https://doi.org/10.7758/rsf.2017.3.3.06.</w:t>
      </w:r>
    </w:p>
    <w:p w14:paraId="5DAA0031" w14:textId="77777777" w:rsidR="00C93A7D" w:rsidRDefault="00C93A7D" w:rsidP="00C93A7D">
      <w:pPr>
        <w:pStyle w:val="Bibliography"/>
      </w:pPr>
      <w:r>
        <w:t xml:space="preserve">Schneider, Jane, and Peter Schneider. 1996. </w:t>
      </w:r>
      <w:r>
        <w:rPr>
          <w:i/>
          <w:iCs/>
        </w:rPr>
        <w:t>Festival of the Poor. Fertility Decline and the Ideology of Class</w:t>
      </w:r>
      <w:r>
        <w:t>. 1st ed. Tucson: The university of Arizona press.</w:t>
      </w:r>
    </w:p>
    <w:p w14:paraId="5DD6317D" w14:textId="77777777" w:rsidR="00C93A7D" w:rsidRDefault="00C93A7D" w:rsidP="00C93A7D">
      <w:pPr>
        <w:pStyle w:val="Bibliography"/>
      </w:pPr>
      <w:r>
        <w:t>Seymen, Cemile Merve. 2021. “The Other Side of COVID</w:t>
      </w:r>
      <w:r>
        <w:rPr>
          <w:rFonts w:ascii="Cambria Math" w:hAnsi="Cambria Math" w:cs="Cambria Math"/>
        </w:rPr>
        <w:t>‐</w:t>
      </w:r>
      <w:r>
        <w:t xml:space="preserve">19 Pandemic: Effects on Male Fertility.” </w:t>
      </w:r>
      <w:r>
        <w:rPr>
          <w:i/>
          <w:iCs/>
        </w:rPr>
        <w:t>Journal of Medical Virology</w:t>
      </w:r>
      <w:r>
        <w:t xml:space="preserve"> 93 (3): 1396–1402. https://doi.org/10.1002/jmv.26667.</w:t>
      </w:r>
    </w:p>
    <w:p w14:paraId="7D3580E4" w14:textId="77777777" w:rsidR="00C93A7D" w:rsidRDefault="00C93A7D" w:rsidP="00C93A7D">
      <w:pPr>
        <w:pStyle w:val="Bibliography"/>
      </w:pPr>
      <w:r>
        <w:t xml:space="preserve">Smits, Jeroen, and Iñaki Permanyer. 2019. “The Subnational Human Development Database.” </w:t>
      </w:r>
      <w:r>
        <w:rPr>
          <w:i/>
          <w:iCs/>
        </w:rPr>
        <w:t>Scientific Data</w:t>
      </w:r>
      <w:r>
        <w:t xml:space="preserve"> 6 (1): 190038. https://doi.org/10.1038/sdata.2019.38.</w:t>
      </w:r>
    </w:p>
    <w:p w14:paraId="089EAE08" w14:textId="77777777" w:rsidR="00C93A7D" w:rsidRDefault="00C93A7D" w:rsidP="00C93A7D">
      <w:pPr>
        <w:pStyle w:val="Bibliography"/>
      </w:pPr>
      <w:r>
        <w:t>Sobotka, Tomas, Aiva Jasilioniene, Ainhoa Alustiza Galarza, Kryštof Zeman, Laszlo Nemeth, and Dmitri Jdanov. 2021. “Baby Bust in the Wake of the COVID-19 Pandemic? First Results from the New STFF Data Series.” Preprint. SocArXiv. https://doi.org/10.31235/osf.io/mvy62.</w:t>
      </w:r>
    </w:p>
    <w:p w14:paraId="4A871E7B" w14:textId="77777777" w:rsidR="00C93A7D" w:rsidRDefault="00C93A7D" w:rsidP="00C93A7D">
      <w:pPr>
        <w:pStyle w:val="Bibliography"/>
      </w:pPr>
      <w:r>
        <w:t xml:space="preserve">Sobotka, Tomáš, Vegard Skirbekk, and Dimiter Philipov. 2011. “Economic Recession and Fertility in the Developed World.” </w:t>
      </w:r>
      <w:r>
        <w:rPr>
          <w:i/>
          <w:iCs/>
        </w:rPr>
        <w:t>Population and Development Review</w:t>
      </w:r>
      <w:r>
        <w:t xml:space="preserve"> 37 (2): 267–306. https://doi.org/10.1111/j.1728-4457.2011.00411.x.</w:t>
      </w:r>
    </w:p>
    <w:p w14:paraId="3CA929A7" w14:textId="77777777" w:rsidR="00C93A7D" w:rsidRDefault="00C93A7D" w:rsidP="00C93A7D">
      <w:pPr>
        <w:pStyle w:val="Bibliography"/>
      </w:pPr>
      <w:r>
        <w:t xml:space="preserve">Somigliana, Edgardo, Giovanna Esposito, Paola Viganò, Matteo Franchi, Giovanni Corrao, and Fabio Parazzini. 2021. “Effects of the Early Phase of the COVID-19 Pandemic on Natural and ART-Mediated Birth Rates in Lombardy Region, Northern Italy.” </w:t>
      </w:r>
      <w:r>
        <w:rPr>
          <w:i/>
          <w:iCs/>
        </w:rPr>
        <w:t>Reproductive BioMedicine Online</w:t>
      </w:r>
      <w:r>
        <w:t xml:space="preserve"> 43 (4): 765–67. https://doi.org/10.1016/j.rbmo.2021.07.017.</w:t>
      </w:r>
    </w:p>
    <w:p w14:paraId="40AFC4C2" w14:textId="77777777" w:rsidR="00C93A7D" w:rsidRDefault="00C93A7D" w:rsidP="00C93A7D">
      <w:pPr>
        <w:pStyle w:val="Bibliography"/>
      </w:pPr>
      <w:r>
        <w:t xml:space="preserve">Svallfors, Signe, and Sunnee Billingsley. 2019. “Conflict and Contraception in Colombia.” </w:t>
      </w:r>
      <w:r>
        <w:rPr>
          <w:i/>
          <w:iCs/>
        </w:rPr>
        <w:t>Studies in Family Planning</w:t>
      </w:r>
      <w:r>
        <w:t xml:space="preserve"> 50 (2): 87–112. https://doi.org/10.1111/sifp.12087.</w:t>
      </w:r>
    </w:p>
    <w:p w14:paraId="321C1F31" w14:textId="77777777" w:rsidR="00C93A7D" w:rsidRDefault="00C93A7D" w:rsidP="00C93A7D">
      <w:pPr>
        <w:pStyle w:val="Bibliography"/>
      </w:pPr>
      <w:r>
        <w:t xml:space="preserve">Tan-Torres, Tessa, Odd Hanssen, Andrew Mirelman, Paul Verboom, Glenn Lolong, Oliver John Watson, Lucy Linda Boulanger, and Agnès Soucat. 2020. “Projected Health-Care Resource Needs for an Effective Response to COVID-19 in 73 Low-Income and Middle-Income Countries: A Modelling Study.” </w:t>
      </w:r>
      <w:r>
        <w:rPr>
          <w:i/>
          <w:iCs/>
        </w:rPr>
        <w:t>The Lancet Global Health</w:t>
      </w:r>
      <w:r>
        <w:t xml:space="preserve"> 8 (11): e1372–79. https://doi.org/10.1016/S2214-109X(20)30383-1.</w:t>
      </w:r>
    </w:p>
    <w:p w14:paraId="7BE57709" w14:textId="77777777" w:rsidR="00C93A7D" w:rsidRDefault="00C93A7D" w:rsidP="00C93A7D">
      <w:pPr>
        <w:pStyle w:val="Bibliography"/>
      </w:pPr>
      <w:r>
        <w:t>UNFPA. 2021. “How Will the COVID-19 Pandemic Affect Births?” Technical Brief. United Nations Population Fund.</w:t>
      </w:r>
    </w:p>
    <w:p w14:paraId="2D14851D" w14:textId="77777777" w:rsidR="00C93A7D" w:rsidRDefault="00C93A7D" w:rsidP="00C93A7D">
      <w:pPr>
        <w:pStyle w:val="Bibliography"/>
      </w:pPr>
      <w:r>
        <w:t>United Nations High Commissioner for Refugees. 2019. “Forced Displacement in 2018.” GLOBAL TRENDS. Geneva: United Nations.</w:t>
      </w:r>
    </w:p>
    <w:p w14:paraId="0743724B" w14:textId="77777777" w:rsidR="00C93A7D" w:rsidRPr="00C93A7D" w:rsidRDefault="00C93A7D" w:rsidP="00C93A7D">
      <w:pPr>
        <w:pStyle w:val="Bibliography"/>
        <w:rPr>
          <w:lang w:val="es-ES"/>
        </w:rPr>
      </w:pPr>
      <w:r>
        <w:lastRenderedPageBreak/>
        <w:t xml:space="preserve">Urdinola, B. Piedad, and Carlos Ospino. 2015. “Long-Term Consequences of Adolescent Fertility: The Colombian Case.” </w:t>
      </w:r>
      <w:r w:rsidRPr="00C93A7D">
        <w:rPr>
          <w:i/>
          <w:iCs/>
          <w:lang w:val="es-ES"/>
        </w:rPr>
        <w:t>Demographic Research</w:t>
      </w:r>
      <w:r w:rsidRPr="00C93A7D">
        <w:rPr>
          <w:lang w:val="es-ES"/>
        </w:rPr>
        <w:t xml:space="preserve"> 32 (1): 1487–1518. https://doi.org/10.4054/DemRes.2015.32.55.</w:t>
      </w:r>
    </w:p>
    <w:p w14:paraId="41846909" w14:textId="77777777" w:rsidR="00C93A7D" w:rsidRDefault="00C93A7D" w:rsidP="00C93A7D">
      <w:pPr>
        <w:pStyle w:val="Bibliography"/>
      </w:pPr>
      <w:r w:rsidRPr="00C93A7D">
        <w:rPr>
          <w:lang w:val="es-ES"/>
        </w:rPr>
        <w:t xml:space="preserve">Urdinola, Piedad. 2021. “Demografía colombiana: en preparación para la era del envejecimiento.” In </w:t>
      </w:r>
      <w:r w:rsidRPr="00C93A7D">
        <w:rPr>
          <w:i/>
          <w:iCs/>
          <w:lang w:val="es-ES"/>
        </w:rPr>
        <w:t>Descifrar el futuro. La economía colombiana en los próximos diez año</w:t>
      </w:r>
      <w:r w:rsidRPr="00C93A7D">
        <w:rPr>
          <w:lang w:val="es-ES"/>
        </w:rPr>
        <w:t xml:space="preserve">, 111–75. </w:t>
      </w:r>
      <w:r>
        <w:t>S.l.: Penguin.</w:t>
      </w:r>
    </w:p>
    <w:p w14:paraId="0FBE442E" w14:textId="77777777" w:rsidR="00C93A7D" w:rsidRDefault="00C93A7D" w:rsidP="00C93A7D">
      <w:pPr>
        <w:pStyle w:val="Bibliography"/>
      </w:pPr>
      <w:r>
        <w:t xml:space="preserve">Verdery, Ashton M., Emily Smith-Greenaway, Rachel Margolis, and Jonathan Daw. 2020. “Tracking the Reach of COVID-19 Kin Loss with a Bereavement Multiplier Applied to the United States.” </w:t>
      </w:r>
      <w:r>
        <w:rPr>
          <w:i/>
          <w:iCs/>
        </w:rPr>
        <w:t>Proceedings of the National Academy of Sciences</w:t>
      </w:r>
      <w:r>
        <w:t xml:space="preserve"> 117 (30): 17695–701. https://doi.org/10.1073/pnas.2007476117.</w:t>
      </w:r>
    </w:p>
    <w:p w14:paraId="114A5E3F" w14:textId="77777777" w:rsidR="00C93A7D" w:rsidRDefault="00C93A7D" w:rsidP="00C93A7D">
      <w:pPr>
        <w:pStyle w:val="Bibliography"/>
      </w:pPr>
      <w:r>
        <w:t xml:space="preserve">Vignoli, Daniele, Letizia Mencarini, and Giammarco Alderotti. 2020. “Is the Effect of Job Uncertainty on Fertility Intentions Channeled by Subjective Well-Being?” </w:t>
      </w:r>
      <w:r>
        <w:rPr>
          <w:i/>
          <w:iCs/>
        </w:rPr>
        <w:t>Advances in Life Course Research</w:t>
      </w:r>
      <w:r>
        <w:t xml:space="preserve"> 46 (December): 100343. https://doi.org/10.1016/j.alcr.2020.100343.</w:t>
      </w:r>
    </w:p>
    <w:p w14:paraId="6D0E5FF0" w14:textId="77777777" w:rsidR="00C93A7D" w:rsidRDefault="00C93A7D" w:rsidP="00C93A7D">
      <w:pPr>
        <w:pStyle w:val="Bibliography"/>
      </w:pPr>
      <w:r w:rsidRPr="007B040A">
        <w:rPr>
          <w:lang w:val="en-US"/>
          <w:rPrChange w:id="57" w:author="Microsoft account" w:date="2022-04-20T09:52:00Z">
            <w:rPr>
              <w:lang w:val="es-ES"/>
            </w:rPr>
          </w:rPrChange>
        </w:rPr>
        <w:t xml:space="preserve">Vignoli, Daniele, Alessandra Minello, Giacomo Bazzani, Camilla Matera, and Chiara Rapallini. </w:t>
      </w:r>
      <w:r>
        <w:t xml:space="preserve">2022. “Narratives of the Future Affect Fertility: Evidence from a Laboratory Experiment.” </w:t>
      </w:r>
      <w:r>
        <w:rPr>
          <w:i/>
          <w:iCs/>
        </w:rPr>
        <w:t>European Journal of Population</w:t>
      </w:r>
      <w:r>
        <w:t>, February. https://doi.org/10.1007/s10680-021-09602-3.</w:t>
      </w:r>
    </w:p>
    <w:p w14:paraId="5B837E36" w14:textId="77777777" w:rsidR="00C93A7D" w:rsidRDefault="00C93A7D" w:rsidP="00C93A7D">
      <w:pPr>
        <w:pStyle w:val="Bibliography"/>
      </w:pPr>
      <w:r>
        <w:t>Wilde, Joshua, Wei Chen, and Sophie Lohmann. 2020. “COVID-19 and the Future of US Fertility: What Can We Learn from Google?” WP-2020-034. 0 ed. Rostock: Max Planck Institute for Demographic Research. https://doi.org/10.4054/MPIDR-WP-2020-034.</w:t>
      </w:r>
    </w:p>
    <w:p w14:paraId="5E8DB98D" w14:textId="77777777" w:rsidR="00C93A7D" w:rsidRDefault="00C93A7D" w:rsidP="00C93A7D">
      <w:pPr>
        <w:pStyle w:val="Bibliography"/>
      </w:pPr>
      <w:r>
        <w:t xml:space="preserve">Williamson, Jeffrey G. 2010. “Five Centuries of Latin American Income Inequality.” </w:t>
      </w:r>
      <w:r>
        <w:rPr>
          <w:i/>
          <w:iCs/>
        </w:rPr>
        <w:t>Revista de Historia Económica / Journal of Iberian and Latin American Economic History</w:t>
      </w:r>
      <w:r>
        <w:t xml:space="preserve"> 28 (02): 227–52. https://doi.org/10.1017/S0212610910000078.</w:t>
      </w:r>
    </w:p>
    <w:p w14:paraId="7E14518D" w14:textId="77777777" w:rsidR="00C93A7D" w:rsidRDefault="00C93A7D" w:rsidP="00C93A7D">
      <w:pPr>
        <w:pStyle w:val="Bibliography"/>
      </w:pPr>
      <w:r>
        <w:t xml:space="preserve">Wood, Simon N. 2017. </w:t>
      </w:r>
      <w:r>
        <w:rPr>
          <w:i/>
          <w:iCs/>
        </w:rPr>
        <w:t>Generalized Additive Models: An Introduction with R</w:t>
      </w:r>
      <w:r>
        <w:t>. 2nd ed. Chapman and Hall/CRC. https://doi.org/10.1201/9781315370279.</w:t>
      </w:r>
    </w:p>
    <w:p w14:paraId="6C898DAC" w14:textId="77777777" w:rsidR="00C93A7D" w:rsidRDefault="00C93A7D" w:rsidP="00C93A7D">
      <w:pPr>
        <w:pStyle w:val="Bibliography"/>
      </w:pPr>
      <w:r>
        <w:t xml:space="preserve">Woo-Mora, L Guillermo. 2021. “Unveiling the Cosmic Race: Racial Inequalities in Latin America.” </w:t>
      </w:r>
      <w:r>
        <w:rPr>
          <w:i/>
          <w:iCs/>
        </w:rPr>
        <w:t>Social Science Research Network</w:t>
      </w:r>
      <w:r>
        <w:t>, 60.</w:t>
      </w:r>
    </w:p>
    <w:p w14:paraId="740CFEA3" w14:textId="77777777" w:rsidR="00C93A7D" w:rsidRDefault="00C93A7D" w:rsidP="00C93A7D">
      <w:pPr>
        <w:pStyle w:val="Bibliography"/>
      </w:pPr>
      <w:r>
        <w:t xml:space="preserve">World Bank Group. 2020. </w:t>
      </w:r>
      <w:r>
        <w:rPr>
          <w:i/>
          <w:iCs/>
        </w:rPr>
        <w:t>World Bank Indicators</w:t>
      </w:r>
      <w:r>
        <w:t>. https://data.worldbank.org/indicator.</w:t>
      </w:r>
    </w:p>
    <w:p w14:paraId="3191967F" w14:textId="77777777" w:rsidR="00C93A7D" w:rsidRDefault="00C93A7D" w:rsidP="00C93A7D">
      <w:pPr>
        <w:pStyle w:val="Bibliography"/>
      </w:pPr>
      <w:r>
        <w:t xml:space="preserve">World Inequality Lab. 2020. </w:t>
      </w:r>
      <w:r>
        <w:rPr>
          <w:i/>
          <w:iCs/>
        </w:rPr>
        <w:t>World Inequality Database</w:t>
      </w:r>
      <w:r>
        <w:t>. https://wid.world/data/.</w:t>
      </w:r>
    </w:p>
    <w:p w14:paraId="00000081" w14:textId="005CA0F7" w:rsidR="00F71367" w:rsidRPr="00925AAC" w:rsidRDefault="00925AAC">
      <w:pPr>
        <w:widowControl w:val="0"/>
        <w:pBdr>
          <w:top w:val="nil"/>
          <w:left w:val="nil"/>
          <w:bottom w:val="nil"/>
          <w:right w:val="nil"/>
          <w:between w:val="nil"/>
        </w:pBdr>
        <w:spacing w:line="240" w:lineRule="auto"/>
        <w:ind w:left="720" w:hanging="720"/>
        <w:rPr>
          <w:rFonts w:ascii="Times New Roman" w:eastAsia="Times New Roman" w:hAnsi="Times New Roman" w:cs="Times New Roman"/>
          <w:color w:val="00112B"/>
          <w:sz w:val="24"/>
          <w:szCs w:val="24"/>
        </w:rPr>
      </w:pPr>
      <w:r w:rsidRPr="00925AAC">
        <w:rPr>
          <w:rFonts w:ascii="Times New Roman" w:hAnsi="Times New Roman" w:cs="Times New Roman"/>
          <w:sz w:val="24"/>
          <w:szCs w:val="24"/>
        </w:rPr>
        <w:fldChar w:fldCharType="end"/>
      </w:r>
    </w:p>
    <w:p w14:paraId="00000082" w14:textId="77777777" w:rsidR="00F71367" w:rsidRPr="00925AAC" w:rsidRDefault="00F71367">
      <w:pPr>
        <w:widowControl w:val="0"/>
        <w:pBdr>
          <w:top w:val="nil"/>
          <w:left w:val="nil"/>
          <w:bottom w:val="nil"/>
          <w:right w:val="nil"/>
          <w:between w:val="nil"/>
        </w:pBdr>
        <w:spacing w:line="360" w:lineRule="auto"/>
        <w:rPr>
          <w:rFonts w:ascii="Times New Roman" w:eastAsia="Times New Roman" w:hAnsi="Times New Roman" w:cs="Times New Roman"/>
          <w:color w:val="00112B"/>
          <w:sz w:val="24"/>
          <w:szCs w:val="24"/>
        </w:rPr>
      </w:pPr>
    </w:p>
    <w:p w14:paraId="00000083" w14:textId="2E5694EF" w:rsidR="00F71367" w:rsidRPr="00925AAC" w:rsidRDefault="00F71367">
      <w:pPr>
        <w:widowControl w:val="0"/>
        <w:pBdr>
          <w:top w:val="nil"/>
          <w:left w:val="nil"/>
          <w:bottom w:val="nil"/>
          <w:right w:val="nil"/>
          <w:between w:val="nil"/>
        </w:pBdr>
        <w:rPr>
          <w:rFonts w:ascii="Times New Roman" w:eastAsia="Times New Roman" w:hAnsi="Times New Roman" w:cs="Times New Roman"/>
          <w:color w:val="00112B"/>
          <w:sz w:val="24"/>
          <w:szCs w:val="24"/>
        </w:rPr>
      </w:pPr>
    </w:p>
    <w:sectPr w:rsidR="00F71367" w:rsidRPr="00925AAC">
      <w:footerReference w:type="default" r:id="rId9"/>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Microsoft account" w:date="2022-04-20T10:08:00Z" w:initials="Ma">
    <w:p w14:paraId="36EA9232" w14:textId="14DC2BBC" w:rsidR="00B544F2" w:rsidRPr="00B544F2" w:rsidRDefault="00B544F2">
      <w:pPr>
        <w:pStyle w:val="CommentText"/>
        <w:rPr>
          <w:lang w:val="es-419"/>
        </w:rPr>
      </w:pPr>
      <w:r>
        <w:rPr>
          <w:rStyle w:val="CommentReference"/>
        </w:rPr>
        <w:annotationRef/>
      </w:r>
      <w:r w:rsidRPr="00B544F2">
        <w:rPr>
          <w:lang w:val="es-419"/>
        </w:rPr>
        <w:t xml:space="preserve">Agrego esto porque </w:t>
      </w:r>
      <w:proofErr w:type="spellStart"/>
      <w:r w:rsidRPr="00B544F2">
        <w:rPr>
          <w:lang w:val="es-419"/>
        </w:rPr>
        <w:t>pareceria</w:t>
      </w:r>
      <w:proofErr w:type="spellEnd"/>
      <w:r w:rsidRPr="00B544F2">
        <w:rPr>
          <w:lang w:val="es-419"/>
        </w:rPr>
        <w:t xml:space="preserve"> indicarse que el problema de subregistro solo afecta a Brasil, pero creo (</w:t>
      </w:r>
      <w:r>
        <w:rPr>
          <w:lang w:val="es-419"/>
        </w:rPr>
        <w:t xml:space="preserve">pura </w:t>
      </w:r>
      <w:proofErr w:type="spellStart"/>
      <w:r>
        <w:rPr>
          <w:lang w:val="es-419"/>
        </w:rPr>
        <w:t>especulacion</w:t>
      </w:r>
      <w:proofErr w:type="spellEnd"/>
      <w:r w:rsidRPr="00B544F2">
        <w:rPr>
          <w:lang w:val="es-419"/>
        </w:rPr>
        <w:t>)</w:t>
      </w:r>
      <w:r>
        <w:rPr>
          <w:lang w:val="es-419"/>
        </w:rPr>
        <w:t xml:space="preserve"> que en Colombia el problema debe ser similar</w:t>
      </w:r>
    </w:p>
  </w:comment>
  <w:comment w:id="18" w:author="Microsoft account" w:date="2022-04-20T10:20:00Z" w:initials="Ma">
    <w:p w14:paraId="629BB6C0" w14:textId="77777777" w:rsidR="008B5913" w:rsidRDefault="008B5913">
      <w:pPr>
        <w:pStyle w:val="CommentText"/>
        <w:rPr>
          <w:lang w:val="es-419"/>
        </w:rPr>
      </w:pPr>
      <w:r>
        <w:rPr>
          <w:rStyle w:val="CommentReference"/>
        </w:rPr>
        <w:annotationRef/>
      </w:r>
      <w:r w:rsidRPr="008B5913">
        <w:rPr>
          <w:lang w:val="es-419"/>
        </w:rPr>
        <w:t xml:space="preserve">Creo que esto debe mencionarse </w:t>
      </w:r>
      <w:proofErr w:type="spellStart"/>
      <w:r w:rsidRPr="008B5913">
        <w:rPr>
          <w:lang w:val="es-419"/>
        </w:rPr>
        <w:t>explicitamente</w:t>
      </w:r>
      <w:proofErr w:type="spellEnd"/>
      <w:r w:rsidRPr="008B5913">
        <w:rPr>
          <w:lang w:val="es-419"/>
        </w:rPr>
        <w:t>. Veo que est</w:t>
      </w:r>
      <w:r>
        <w:rPr>
          <w:lang w:val="es-419"/>
        </w:rPr>
        <w:t>á mencionado implícitamente en el pie de página más adelante, pero no creo que sea tan obvio.</w:t>
      </w:r>
    </w:p>
    <w:p w14:paraId="73C08385" w14:textId="5DC56A4A" w:rsidR="008B5913" w:rsidRPr="008B5913" w:rsidRDefault="008B5913">
      <w:pPr>
        <w:pStyle w:val="CommentText"/>
        <w:rPr>
          <w:lang w:val="es-419"/>
        </w:rPr>
      </w:pPr>
      <w:r>
        <w:rPr>
          <w:lang w:val="es-419"/>
        </w:rPr>
        <w:t>Lo que no sé es si esta mención sea mejor acá o más adelante al hablar de limitaciones</w:t>
      </w:r>
    </w:p>
  </w:comment>
  <w:comment w:id="43" w:author="Microsoft account" w:date="2022-04-20T10:23:00Z" w:initials="Ma">
    <w:p w14:paraId="1985578A" w14:textId="77777777" w:rsidR="0038204C" w:rsidRDefault="0038204C">
      <w:pPr>
        <w:pStyle w:val="CommentText"/>
        <w:rPr>
          <w:lang w:val="es-419"/>
        </w:rPr>
      </w:pPr>
      <w:r>
        <w:rPr>
          <w:rStyle w:val="CommentReference"/>
        </w:rPr>
        <w:annotationRef/>
      </w:r>
      <w:r w:rsidRPr="0038204C">
        <w:rPr>
          <w:lang w:val="es-419"/>
        </w:rPr>
        <w:t xml:space="preserve">Algo que se me ocurre </w:t>
      </w:r>
      <w:r>
        <w:rPr>
          <w:lang w:val="es-419"/>
        </w:rPr>
        <w:t>pero no es urgente y lo podríamos contemplar más adelante… Si el registro de nacimientos se hizo “menos bien hecho” durante la pandemia y se registró menos los niveles educativos, con esta imputación podríamos estar inflando artificialmente el incremento de nacimientos en las mujeres con menor educación…</w:t>
      </w:r>
    </w:p>
    <w:p w14:paraId="0969EDDD" w14:textId="1CE87966" w:rsidR="0038204C" w:rsidRPr="0038204C" w:rsidRDefault="0038204C">
      <w:pPr>
        <w:pStyle w:val="CommentText"/>
        <w:rPr>
          <w:lang w:val="es-419"/>
        </w:rPr>
      </w:pPr>
      <w:r>
        <w:rPr>
          <w:lang w:val="es-419"/>
        </w:rPr>
        <w:t>No sé si deba mencionarse como posible limitación o sesgo…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EA9232" w15:done="0"/>
  <w15:commentEx w15:paraId="73C08385" w15:done="0"/>
  <w15:commentEx w15:paraId="0969ED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61EC3" w14:textId="77777777" w:rsidR="00B85C78" w:rsidRDefault="00B85C78">
      <w:pPr>
        <w:spacing w:line="240" w:lineRule="auto"/>
      </w:pPr>
      <w:r>
        <w:separator/>
      </w:r>
    </w:p>
  </w:endnote>
  <w:endnote w:type="continuationSeparator" w:id="0">
    <w:p w14:paraId="289917C9" w14:textId="77777777" w:rsidR="00B85C78" w:rsidRDefault="00B85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5" w14:textId="4C551EC5" w:rsidR="00C93A7D" w:rsidRDefault="00C93A7D">
    <w:pPr>
      <w:jc w:val="right"/>
    </w:pPr>
    <w:r>
      <w:fldChar w:fldCharType="begin"/>
    </w:r>
    <w:r>
      <w:instrText>PAGE</w:instrText>
    </w:r>
    <w:r>
      <w:fldChar w:fldCharType="separate"/>
    </w:r>
    <w:r w:rsidR="0038204C">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1BB42" w14:textId="77777777" w:rsidR="00B85C78" w:rsidRDefault="00B85C78">
      <w:pPr>
        <w:spacing w:line="240" w:lineRule="auto"/>
      </w:pPr>
      <w:r>
        <w:separator/>
      </w:r>
    </w:p>
  </w:footnote>
  <w:footnote w:type="continuationSeparator" w:id="0">
    <w:p w14:paraId="26D9615B" w14:textId="77777777" w:rsidR="00B85C78" w:rsidRDefault="00B85C78">
      <w:pPr>
        <w:spacing w:line="240" w:lineRule="auto"/>
      </w:pPr>
      <w:r>
        <w:continuationSeparator/>
      </w:r>
    </w:p>
  </w:footnote>
  <w:footnote w:id="1">
    <w:p w14:paraId="00000087" w14:textId="77777777" w:rsidR="00C93A7D" w:rsidRDefault="00C93A7D">
      <w:pPr>
        <w:spacing w:line="240" w:lineRule="auto"/>
        <w:rPr>
          <w:sz w:val="20"/>
          <w:szCs w:val="20"/>
        </w:rPr>
      </w:pPr>
      <w:r>
        <w:rPr>
          <w:vertAlign w:val="superscript"/>
        </w:rPr>
        <w:footnoteRef/>
      </w:r>
      <w:r>
        <w:rPr>
          <w:sz w:val="20"/>
          <w:szCs w:val="20"/>
        </w:rPr>
        <w:t xml:space="preserve"> https://interactives.lowyinstitute.org/features/covid-performance/</w:t>
      </w:r>
    </w:p>
  </w:footnote>
  <w:footnote w:id="2">
    <w:p w14:paraId="00000086" w14:textId="3E52855A" w:rsidR="00C93A7D" w:rsidRDefault="00C93A7D">
      <w:pPr>
        <w:spacing w:line="240" w:lineRule="auto"/>
        <w:rPr>
          <w:sz w:val="20"/>
          <w:szCs w:val="20"/>
        </w:rPr>
      </w:pPr>
      <w:r>
        <w:rPr>
          <w:vertAlign w:val="superscript"/>
        </w:rPr>
        <w:footnoteRef/>
      </w:r>
      <w:r>
        <w:rPr>
          <w:sz w:val="20"/>
          <w:szCs w:val="20"/>
        </w:rPr>
        <w:t xml:space="preserve"> The relationship to mortality is presented based on preliminary data from 2019, which were compared to </w:t>
      </w:r>
      <w:del w:id="5" w:author="Microsoft account" w:date="2022-04-20T09:51:00Z">
        <w:r w:rsidDel="007B040A">
          <w:rPr>
            <w:sz w:val="20"/>
            <w:szCs w:val="20"/>
          </w:rPr>
          <w:delText xml:space="preserve"> </w:delText>
        </w:r>
      </w:del>
      <w:r>
        <w:rPr>
          <w:sz w:val="20"/>
          <w:szCs w:val="20"/>
        </w:rPr>
        <w:t>final data for the same year once the final status had been reached.</w:t>
      </w:r>
    </w:p>
  </w:footnote>
  <w:footnote w:id="3">
    <w:p w14:paraId="00000088" w14:textId="30D65549" w:rsidR="00C93A7D" w:rsidRDefault="00C93A7D">
      <w:pPr>
        <w:spacing w:line="240" w:lineRule="auto"/>
        <w:rPr>
          <w:color w:val="00112B"/>
          <w:sz w:val="20"/>
          <w:szCs w:val="20"/>
        </w:rPr>
      </w:pPr>
      <w:r>
        <w:rPr>
          <w:vertAlign w:val="superscript"/>
        </w:rPr>
        <w:footnoteRef/>
      </w:r>
      <w:r>
        <w:rPr>
          <w:color w:val="00112B"/>
          <w:sz w:val="20"/>
          <w:szCs w:val="20"/>
        </w:rPr>
        <w:t xml:space="preserve"> The 1.0% and 3.9% of births with missing information on maternal years of schooling were assigned to the zero to three years of schooling groups.</w:t>
      </w:r>
    </w:p>
  </w:footnote>
  <w:footnote w:id="4">
    <w:p w14:paraId="00000089" w14:textId="21726CBF" w:rsidR="00C93A7D" w:rsidRDefault="00C93A7D">
      <w:pPr>
        <w:spacing w:line="240" w:lineRule="auto"/>
        <w:jc w:val="both"/>
        <w:rPr>
          <w:sz w:val="20"/>
          <w:szCs w:val="20"/>
        </w:rPr>
      </w:pPr>
      <w:r>
        <w:rPr>
          <w:vertAlign w:val="superscript"/>
        </w:rPr>
        <w:footnoteRef/>
      </w:r>
      <w:r>
        <w:rPr>
          <w:sz w:val="20"/>
          <w:szCs w:val="20"/>
        </w:rPr>
        <w:t xml:space="preserve"> These data limitations include the potential under-registration of births, particularly in subnational poor areas and among women with few years of schooling (y.s.). Because these under-registration patterns were present before the pandemic, we partially accounted for them when including dummy variables for subnational areas in model specifications 3 and 4. Moreover, the positive association between excess mortality and relative births changed among women with zero to three </w:t>
      </w:r>
      <w:proofErr w:type="spellStart"/>
      <w:r>
        <w:rPr>
          <w:sz w:val="20"/>
          <w:szCs w:val="20"/>
        </w:rPr>
        <w:t>y.s</w:t>
      </w:r>
      <w:proofErr w:type="spellEnd"/>
      <w:r>
        <w:rPr>
          <w:sz w:val="20"/>
          <w:szCs w:val="20"/>
        </w:rPr>
        <w:t>., which suggests that the under-registration of births is unlikely to have increased during the Covid-19 pandemic, especially among the most vulnerable.</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93ab7fe9ddea8a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wNjQzNjIFQjNjMyUdpeDU4uLM/DyQAsNaADl3YnAsAAAA"/>
  </w:docVars>
  <w:rsids>
    <w:rsidRoot w:val="00F71367"/>
    <w:rsid w:val="00001A8C"/>
    <w:rsid w:val="00002CCF"/>
    <w:rsid w:val="000223F7"/>
    <w:rsid w:val="00037D1D"/>
    <w:rsid w:val="000404DD"/>
    <w:rsid w:val="00046841"/>
    <w:rsid w:val="000F26D1"/>
    <w:rsid w:val="00115296"/>
    <w:rsid w:val="0011576B"/>
    <w:rsid w:val="0011684D"/>
    <w:rsid w:val="001320F3"/>
    <w:rsid w:val="00132383"/>
    <w:rsid w:val="001500AE"/>
    <w:rsid w:val="00155E9D"/>
    <w:rsid w:val="001567E1"/>
    <w:rsid w:val="001608D1"/>
    <w:rsid w:val="001651B1"/>
    <w:rsid w:val="001719D3"/>
    <w:rsid w:val="00173CC1"/>
    <w:rsid w:val="001A6C7F"/>
    <w:rsid w:val="001B5ECC"/>
    <w:rsid w:val="001D793C"/>
    <w:rsid w:val="001E7AEC"/>
    <w:rsid w:val="001E7D25"/>
    <w:rsid w:val="00232274"/>
    <w:rsid w:val="002525CC"/>
    <w:rsid w:val="0027058A"/>
    <w:rsid w:val="00275E3F"/>
    <w:rsid w:val="00286282"/>
    <w:rsid w:val="002B2DF2"/>
    <w:rsid w:val="002E4F07"/>
    <w:rsid w:val="00321A15"/>
    <w:rsid w:val="00350D76"/>
    <w:rsid w:val="00353732"/>
    <w:rsid w:val="00353EF1"/>
    <w:rsid w:val="00354C09"/>
    <w:rsid w:val="003555A4"/>
    <w:rsid w:val="003800BC"/>
    <w:rsid w:val="0038204C"/>
    <w:rsid w:val="00387F2C"/>
    <w:rsid w:val="003B3ADD"/>
    <w:rsid w:val="003B6693"/>
    <w:rsid w:val="003D57F5"/>
    <w:rsid w:val="00413715"/>
    <w:rsid w:val="004327B2"/>
    <w:rsid w:val="00445DD1"/>
    <w:rsid w:val="004625F0"/>
    <w:rsid w:val="00463015"/>
    <w:rsid w:val="00464860"/>
    <w:rsid w:val="00464F07"/>
    <w:rsid w:val="00477C21"/>
    <w:rsid w:val="004A1806"/>
    <w:rsid w:val="004D42A2"/>
    <w:rsid w:val="0052116B"/>
    <w:rsid w:val="00524C22"/>
    <w:rsid w:val="0053668C"/>
    <w:rsid w:val="0057205B"/>
    <w:rsid w:val="00596846"/>
    <w:rsid w:val="005E04E9"/>
    <w:rsid w:val="005E5D04"/>
    <w:rsid w:val="00615A80"/>
    <w:rsid w:val="006435A8"/>
    <w:rsid w:val="00687EE2"/>
    <w:rsid w:val="00696183"/>
    <w:rsid w:val="006A590D"/>
    <w:rsid w:val="006C40B3"/>
    <w:rsid w:val="006F318D"/>
    <w:rsid w:val="007407B5"/>
    <w:rsid w:val="00746582"/>
    <w:rsid w:val="00767900"/>
    <w:rsid w:val="007A0BB6"/>
    <w:rsid w:val="007A1399"/>
    <w:rsid w:val="007B040A"/>
    <w:rsid w:val="007D6820"/>
    <w:rsid w:val="007E297D"/>
    <w:rsid w:val="007E2C03"/>
    <w:rsid w:val="00803D44"/>
    <w:rsid w:val="0081081A"/>
    <w:rsid w:val="00835D54"/>
    <w:rsid w:val="0083767B"/>
    <w:rsid w:val="00845415"/>
    <w:rsid w:val="0085123A"/>
    <w:rsid w:val="008627D9"/>
    <w:rsid w:val="008B5809"/>
    <w:rsid w:val="008B5913"/>
    <w:rsid w:val="00911A92"/>
    <w:rsid w:val="00925AAC"/>
    <w:rsid w:val="009371C4"/>
    <w:rsid w:val="0096236F"/>
    <w:rsid w:val="00963730"/>
    <w:rsid w:val="009741D7"/>
    <w:rsid w:val="00975B80"/>
    <w:rsid w:val="009A1A11"/>
    <w:rsid w:val="009A23C4"/>
    <w:rsid w:val="009C7D1E"/>
    <w:rsid w:val="009E1D44"/>
    <w:rsid w:val="00A255C4"/>
    <w:rsid w:val="00A62C77"/>
    <w:rsid w:val="00A65736"/>
    <w:rsid w:val="00A7270C"/>
    <w:rsid w:val="00A82B7A"/>
    <w:rsid w:val="00AA74DB"/>
    <w:rsid w:val="00AF46EC"/>
    <w:rsid w:val="00B01348"/>
    <w:rsid w:val="00B0319C"/>
    <w:rsid w:val="00B361B2"/>
    <w:rsid w:val="00B544F2"/>
    <w:rsid w:val="00B56429"/>
    <w:rsid w:val="00B85C78"/>
    <w:rsid w:val="00B86507"/>
    <w:rsid w:val="00B93B8A"/>
    <w:rsid w:val="00BA2B06"/>
    <w:rsid w:val="00BA64BB"/>
    <w:rsid w:val="00BB2582"/>
    <w:rsid w:val="00BC34CD"/>
    <w:rsid w:val="00BD132F"/>
    <w:rsid w:val="00BE1426"/>
    <w:rsid w:val="00BF1A60"/>
    <w:rsid w:val="00BF73E9"/>
    <w:rsid w:val="00C062B3"/>
    <w:rsid w:val="00C10392"/>
    <w:rsid w:val="00C10927"/>
    <w:rsid w:val="00C11F43"/>
    <w:rsid w:val="00C14931"/>
    <w:rsid w:val="00C37BDA"/>
    <w:rsid w:val="00C45F61"/>
    <w:rsid w:val="00C46F99"/>
    <w:rsid w:val="00C61CFF"/>
    <w:rsid w:val="00C6386E"/>
    <w:rsid w:val="00C93A7D"/>
    <w:rsid w:val="00CA4601"/>
    <w:rsid w:val="00CA4963"/>
    <w:rsid w:val="00CD5C2A"/>
    <w:rsid w:val="00CE3AA6"/>
    <w:rsid w:val="00D039CA"/>
    <w:rsid w:val="00D27C4C"/>
    <w:rsid w:val="00D4148D"/>
    <w:rsid w:val="00D42343"/>
    <w:rsid w:val="00D56C8E"/>
    <w:rsid w:val="00D72DFC"/>
    <w:rsid w:val="00D758D2"/>
    <w:rsid w:val="00DB6C6F"/>
    <w:rsid w:val="00DC068B"/>
    <w:rsid w:val="00DC3431"/>
    <w:rsid w:val="00E277E8"/>
    <w:rsid w:val="00E408F6"/>
    <w:rsid w:val="00E416C4"/>
    <w:rsid w:val="00E572B3"/>
    <w:rsid w:val="00EB2BD7"/>
    <w:rsid w:val="00EB6E08"/>
    <w:rsid w:val="00F55FE7"/>
    <w:rsid w:val="00F64B6D"/>
    <w:rsid w:val="00F71367"/>
    <w:rsid w:val="00F76DDF"/>
    <w:rsid w:val="00F84058"/>
    <w:rsid w:val="00FA194E"/>
    <w:rsid w:val="00FA5F23"/>
    <w:rsid w:val="00FC2488"/>
    <w:rsid w:val="00FE4016"/>
    <w:rsid w:val="00FE57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B5EF"/>
  <w15:docId w15:val="{5604AF93-CCF7-4523-BFCA-C5DB4B7E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925AAC"/>
    <w:pPr>
      <w:spacing w:line="240" w:lineRule="auto"/>
      <w:ind w:left="720" w:hanging="720"/>
    </w:pPr>
  </w:style>
  <w:style w:type="paragraph" w:styleId="BalloonText">
    <w:name w:val="Balloon Text"/>
    <w:basedOn w:val="Normal"/>
    <w:link w:val="BalloonTextChar"/>
    <w:uiPriority w:val="99"/>
    <w:semiHidden/>
    <w:unhideWhenUsed/>
    <w:rsid w:val="004A18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806"/>
    <w:rPr>
      <w:rFonts w:ascii="Segoe UI" w:hAnsi="Segoe UI" w:cs="Segoe UI"/>
      <w:sz w:val="18"/>
      <w:szCs w:val="18"/>
    </w:rPr>
  </w:style>
  <w:style w:type="character" w:styleId="CommentReference">
    <w:name w:val="annotation reference"/>
    <w:basedOn w:val="DefaultParagraphFont"/>
    <w:uiPriority w:val="99"/>
    <w:semiHidden/>
    <w:unhideWhenUsed/>
    <w:rsid w:val="00B544F2"/>
    <w:rPr>
      <w:sz w:val="16"/>
      <w:szCs w:val="16"/>
    </w:rPr>
  </w:style>
  <w:style w:type="paragraph" w:styleId="CommentText">
    <w:name w:val="annotation text"/>
    <w:basedOn w:val="Normal"/>
    <w:link w:val="CommentTextChar"/>
    <w:uiPriority w:val="99"/>
    <w:semiHidden/>
    <w:unhideWhenUsed/>
    <w:rsid w:val="00B544F2"/>
    <w:pPr>
      <w:spacing w:line="240" w:lineRule="auto"/>
    </w:pPr>
    <w:rPr>
      <w:sz w:val="20"/>
      <w:szCs w:val="20"/>
    </w:rPr>
  </w:style>
  <w:style w:type="character" w:customStyle="1" w:styleId="CommentTextChar">
    <w:name w:val="Comment Text Char"/>
    <w:basedOn w:val="DefaultParagraphFont"/>
    <w:link w:val="CommentText"/>
    <w:uiPriority w:val="99"/>
    <w:semiHidden/>
    <w:rsid w:val="00B544F2"/>
    <w:rPr>
      <w:sz w:val="20"/>
      <w:szCs w:val="20"/>
    </w:rPr>
  </w:style>
  <w:style w:type="paragraph" w:styleId="CommentSubject">
    <w:name w:val="annotation subject"/>
    <w:basedOn w:val="CommentText"/>
    <w:next w:val="CommentText"/>
    <w:link w:val="CommentSubjectChar"/>
    <w:uiPriority w:val="99"/>
    <w:semiHidden/>
    <w:unhideWhenUsed/>
    <w:rsid w:val="00B544F2"/>
    <w:rPr>
      <w:b/>
      <w:bCs/>
    </w:rPr>
  </w:style>
  <w:style w:type="character" w:customStyle="1" w:styleId="CommentSubjectChar">
    <w:name w:val="Comment Subject Char"/>
    <w:basedOn w:val="CommentTextChar"/>
    <w:link w:val="CommentSubject"/>
    <w:uiPriority w:val="99"/>
    <w:semiHidden/>
    <w:rsid w:val="00B544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189A1-2359-4FBA-9E05-021688454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27</Pages>
  <Words>25920</Words>
  <Characters>147748</Characters>
  <Application>Microsoft Office Word</Application>
  <DocSecurity>0</DocSecurity>
  <Lines>1231</Lines>
  <Paragraphs>346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Acosta</dc:creator>
  <cp:lastModifiedBy>Microsoft account</cp:lastModifiedBy>
  <cp:revision>5</cp:revision>
  <dcterms:created xsi:type="dcterms:W3CDTF">2022-04-20T07:51:00Z</dcterms:created>
  <dcterms:modified xsi:type="dcterms:W3CDTF">2022-04-20T08:25:00Z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{"style":{"styleID":"http://www.zotero.org/styles/chicago-author-date","locale":"en-US","hasBibliography":true,"bibliographyStyleHasBeenSet":true},"prefs":{"fieldType":"Field","automaticJournalAbbreviations":true,"delayCitationUpdates":false,"noteType":0}</vt:lpwstr>
  </property>
  <property fmtid="{D5CDD505-2E9C-101B-9397-08002B2CF9AE}" pid="3" name="ZOTERO_PREF_2">
    <vt:lpwstr>,"sessionID":"XkIwan11","zoteroVersion":"6.0.4","dataVersion":4}</vt:lpwstr>
  </property>
</Properties>
</file>